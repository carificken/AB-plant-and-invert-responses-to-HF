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26DE" w14:textId="77777777" w:rsidR="000E66E1" w:rsidRPr="00551D0F" w:rsidRDefault="000E66E1" w:rsidP="000E66E1">
      <w:pPr>
        <w:spacing w:line="360" w:lineRule="auto"/>
        <w:rPr>
          <w:rFonts w:ascii="Times New Roman" w:hAnsi="Times New Roman" w:cs="Times New Roman"/>
          <w:i/>
        </w:rPr>
      </w:pPr>
      <w:r w:rsidRPr="00551D0F">
        <w:rPr>
          <w:rFonts w:ascii="Times New Roman" w:hAnsi="Times New Roman" w:cs="Times New Roman"/>
          <w:i/>
        </w:rPr>
        <w:t>Dear Dr. Chapman,</w:t>
      </w:r>
    </w:p>
    <w:p w14:paraId="2B56E106" w14:textId="02E6CA88" w:rsidR="000E66E1" w:rsidRPr="00551D0F" w:rsidRDefault="000E66E1" w:rsidP="000E66E1">
      <w:pPr>
        <w:spacing w:line="360" w:lineRule="auto"/>
        <w:rPr>
          <w:rFonts w:ascii="Times New Roman" w:hAnsi="Times New Roman" w:cs="Times New Roman"/>
          <w:i/>
        </w:rPr>
      </w:pPr>
      <w:r w:rsidRPr="00551D0F">
        <w:rPr>
          <w:rFonts w:ascii="Times New Roman" w:hAnsi="Times New Roman" w:cs="Times New Roman"/>
          <w:i/>
        </w:rPr>
        <w:t xml:space="preserve">Thank you for this feedback and assessment of our work. We responded to the questions and concerns found by you and both reviewers. Below, please find the comments and our responses to them written in blue. We identified </w:t>
      </w:r>
      <w:r w:rsidR="006B3D59" w:rsidRPr="00551D0F">
        <w:rPr>
          <w:rFonts w:ascii="Times New Roman" w:hAnsi="Times New Roman" w:cs="Times New Roman"/>
          <w:i/>
        </w:rPr>
        <w:t>three</w:t>
      </w:r>
      <w:r w:rsidRPr="00551D0F">
        <w:rPr>
          <w:rFonts w:ascii="Times New Roman" w:hAnsi="Times New Roman" w:cs="Times New Roman"/>
          <w:i/>
        </w:rPr>
        <w:t xml:space="preserve"> major concerns brought up by reviewers: </w:t>
      </w:r>
      <w:r w:rsidR="00000383">
        <w:rPr>
          <w:rFonts w:ascii="Times New Roman" w:hAnsi="Times New Roman" w:cs="Times New Roman"/>
          <w:i/>
        </w:rPr>
        <w:t>(</w:t>
      </w:r>
      <w:proofErr w:type="spellStart"/>
      <w:r w:rsidR="00000383">
        <w:rPr>
          <w:rFonts w:ascii="Times New Roman" w:hAnsi="Times New Roman" w:cs="Times New Roman"/>
          <w:i/>
        </w:rPr>
        <w:t>i</w:t>
      </w:r>
      <w:proofErr w:type="spellEnd"/>
      <w:r w:rsidR="00000383">
        <w:rPr>
          <w:rFonts w:ascii="Times New Roman" w:hAnsi="Times New Roman" w:cs="Times New Roman"/>
          <w:i/>
        </w:rPr>
        <w:t xml:space="preserve">) </w:t>
      </w:r>
      <w:r w:rsidR="006B3D59" w:rsidRPr="00551D0F">
        <w:rPr>
          <w:rFonts w:ascii="Times New Roman" w:hAnsi="Times New Roman" w:cs="Times New Roman"/>
          <w:i/>
        </w:rPr>
        <w:t>T</w:t>
      </w:r>
      <w:r w:rsidRPr="00551D0F">
        <w:rPr>
          <w:rFonts w:ascii="Times New Roman" w:hAnsi="Times New Roman" w:cs="Times New Roman"/>
          <w:i/>
        </w:rPr>
        <w:t>here were questions about our analytical choices</w:t>
      </w:r>
      <w:r w:rsidR="006B3D59" w:rsidRPr="00551D0F">
        <w:rPr>
          <w:rFonts w:ascii="Times New Roman" w:hAnsi="Times New Roman" w:cs="Times New Roman"/>
          <w:i/>
        </w:rPr>
        <w:t xml:space="preserve"> (e.g. </w:t>
      </w:r>
      <w:r w:rsidRPr="00551D0F">
        <w:rPr>
          <w:rFonts w:ascii="Times New Roman" w:hAnsi="Times New Roman" w:cs="Times New Roman"/>
          <w:i/>
        </w:rPr>
        <w:t>how we quantified species richness</w:t>
      </w:r>
      <w:r w:rsidR="006B3D59" w:rsidRPr="00551D0F">
        <w:rPr>
          <w:rFonts w:ascii="Times New Roman" w:hAnsi="Times New Roman" w:cs="Times New Roman"/>
          <w:i/>
        </w:rPr>
        <w:t xml:space="preserve">, which terms were included in statistical models, which models were used). We updated our analyses to incorporate some of these suggestions and accordingly updated the statistics in the main text and SI. These re-analyses did not change any of our original </w:t>
      </w:r>
      <w:r w:rsidR="00000383">
        <w:rPr>
          <w:rFonts w:ascii="Times New Roman" w:hAnsi="Times New Roman" w:cs="Times New Roman"/>
          <w:i/>
        </w:rPr>
        <w:t xml:space="preserve">interpretation of </w:t>
      </w:r>
      <w:r w:rsidR="006B3D59" w:rsidRPr="00551D0F">
        <w:rPr>
          <w:rFonts w:ascii="Times New Roman" w:hAnsi="Times New Roman" w:cs="Times New Roman"/>
          <w:i/>
        </w:rPr>
        <w:t xml:space="preserve">results. </w:t>
      </w:r>
      <w:r w:rsidR="00000383">
        <w:rPr>
          <w:rFonts w:ascii="Times New Roman" w:hAnsi="Times New Roman" w:cs="Times New Roman"/>
          <w:i/>
        </w:rPr>
        <w:t>(ii)</w:t>
      </w:r>
      <w:r w:rsidR="006B3D59" w:rsidRPr="00551D0F">
        <w:rPr>
          <w:rFonts w:ascii="Times New Roman" w:hAnsi="Times New Roman" w:cs="Times New Roman"/>
          <w:i/>
        </w:rPr>
        <w:t xml:space="preserve"> We expanded the discussion to include a more thorough discussion of the limitations of our work. We also updated the framing of the paper to clarify that we had </w:t>
      </w:r>
      <w:r w:rsidR="006B3D59" w:rsidRPr="00000383">
        <w:rPr>
          <w:rFonts w:ascii="Times New Roman" w:hAnsi="Times New Roman" w:cs="Times New Roman"/>
        </w:rPr>
        <w:t>a priori</w:t>
      </w:r>
      <w:r w:rsidR="006B3D59" w:rsidRPr="00551D0F">
        <w:rPr>
          <w:rFonts w:ascii="Times New Roman" w:hAnsi="Times New Roman" w:cs="Times New Roman"/>
          <w:i/>
        </w:rPr>
        <w:t xml:space="preserve"> chosen to compare linear and quadratic models. </w:t>
      </w:r>
      <w:r w:rsidR="00000383">
        <w:rPr>
          <w:rFonts w:ascii="Times New Roman" w:hAnsi="Times New Roman" w:cs="Times New Roman"/>
          <w:i/>
        </w:rPr>
        <w:t>(iii)</w:t>
      </w:r>
      <w:r w:rsidRPr="00551D0F">
        <w:rPr>
          <w:rFonts w:ascii="Times New Roman" w:hAnsi="Times New Roman" w:cs="Times New Roman"/>
          <w:i/>
        </w:rPr>
        <w:t xml:space="preserve"> </w:t>
      </w:r>
      <w:r w:rsidR="006B3D59" w:rsidRPr="00551D0F">
        <w:rPr>
          <w:rFonts w:ascii="Times New Roman" w:hAnsi="Times New Roman" w:cs="Times New Roman"/>
          <w:i/>
        </w:rPr>
        <w:t>As suggested by both reviewers, we included</w:t>
      </w:r>
      <w:r w:rsidRPr="00551D0F">
        <w:rPr>
          <w:rFonts w:ascii="Times New Roman" w:hAnsi="Times New Roman" w:cs="Times New Roman"/>
          <w:i/>
        </w:rPr>
        <w:t xml:space="preserve"> </w:t>
      </w:r>
      <w:r w:rsidR="006B3D59" w:rsidRPr="00551D0F">
        <w:rPr>
          <w:rFonts w:ascii="Times New Roman" w:hAnsi="Times New Roman" w:cs="Times New Roman"/>
          <w:i/>
        </w:rPr>
        <w:t xml:space="preserve">an ordination </w:t>
      </w:r>
      <w:r w:rsidRPr="00551D0F">
        <w:rPr>
          <w:rFonts w:ascii="Times New Roman" w:hAnsi="Times New Roman" w:cs="Times New Roman"/>
          <w:i/>
        </w:rPr>
        <w:t>figure (Figure 2) to</w:t>
      </w:r>
      <w:r w:rsidR="006B3D59" w:rsidRPr="00551D0F">
        <w:rPr>
          <w:rFonts w:ascii="Times New Roman" w:hAnsi="Times New Roman" w:cs="Times New Roman"/>
          <w:i/>
        </w:rPr>
        <w:t xml:space="preserve"> show the vascular plant community composition of the focal sites </w:t>
      </w:r>
      <w:r w:rsidR="00000383" w:rsidRPr="00551D0F">
        <w:rPr>
          <w:rFonts w:ascii="Times New Roman" w:hAnsi="Times New Roman" w:cs="Times New Roman"/>
          <w:i/>
        </w:rPr>
        <w:t xml:space="preserve">and </w:t>
      </w:r>
      <w:r w:rsidR="00000383">
        <w:rPr>
          <w:rFonts w:ascii="Times New Roman" w:hAnsi="Times New Roman" w:cs="Times New Roman"/>
          <w:i/>
        </w:rPr>
        <w:t>more comprehensively report on the results of our research in the main text</w:t>
      </w:r>
      <w:r w:rsidR="006B3D59" w:rsidRPr="00551D0F">
        <w:rPr>
          <w:rFonts w:ascii="Times New Roman" w:hAnsi="Times New Roman" w:cs="Times New Roman"/>
          <w:i/>
        </w:rPr>
        <w:t xml:space="preserve">. This figure was originally included only in the SI. We believe these and the other changes we made greatly improved the clarity and rigor of this manuscript. </w:t>
      </w:r>
      <w:r w:rsidRPr="00551D0F">
        <w:rPr>
          <w:rFonts w:ascii="Times New Roman" w:hAnsi="Times New Roman" w:cs="Times New Roman"/>
          <w:i/>
        </w:rPr>
        <w:t xml:space="preserve">We hope all these changes will fulfill all requirements for publication in </w:t>
      </w:r>
      <w:r w:rsidRPr="00551D0F">
        <w:rPr>
          <w:rFonts w:ascii="Times New Roman" w:hAnsi="Times New Roman" w:cs="Times New Roman"/>
        </w:rPr>
        <w:t>Journal of Biogeography.</w:t>
      </w:r>
    </w:p>
    <w:p w14:paraId="1BB16D9C" w14:textId="774FB861" w:rsidR="006B3D59" w:rsidRPr="00551D0F" w:rsidRDefault="006B3D59" w:rsidP="000E66E1">
      <w:pPr>
        <w:spacing w:line="360" w:lineRule="auto"/>
        <w:rPr>
          <w:rFonts w:ascii="Times New Roman" w:hAnsi="Times New Roman" w:cs="Times New Roman"/>
          <w:i/>
        </w:rPr>
      </w:pPr>
      <w:r w:rsidRPr="00551D0F">
        <w:rPr>
          <w:rFonts w:ascii="Times New Roman" w:hAnsi="Times New Roman" w:cs="Times New Roman"/>
          <w:i/>
        </w:rPr>
        <w:t>Best,</w:t>
      </w:r>
    </w:p>
    <w:p w14:paraId="54796670" w14:textId="4D1FCD1A" w:rsidR="006B3D59" w:rsidRPr="00551D0F" w:rsidRDefault="006B3D59" w:rsidP="000E66E1">
      <w:pPr>
        <w:spacing w:line="360" w:lineRule="auto"/>
        <w:rPr>
          <w:rFonts w:ascii="Times New Roman" w:hAnsi="Times New Roman" w:cs="Times New Roman"/>
          <w:i/>
        </w:rPr>
      </w:pPr>
      <w:r w:rsidRPr="00551D0F">
        <w:rPr>
          <w:rFonts w:ascii="Times New Roman" w:hAnsi="Times New Roman" w:cs="Times New Roman"/>
          <w:i/>
        </w:rPr>
        <w:t xml:space="preserve">Martin </w:t>
      </w:r>
      <w:proofErr w:type="spellStart"/>
      <w:r w:rsidRPr="00551D0F">
        <w:rPr>
          <w:rFonts w:ascii="Times New Roman" w:hAnsi="Times New Roman" w:cs="Times New Roman"/>
          <w:i/>
        </w:rPr>
        <w:t>Jeanmougin</w:t>
      </w:r>
      <w:proofErr w:type="spellEnd"/>
      <w:r w:rsidRPr="00551D0F">
        <w:rPr>
          <w:rFonts w:ascii="Times New Roman" w:hAnsi="Times New Roman" w:cs="Times New Roman"/>
          <w:i/>
        </w:rPr>
        <w:t xml:space="preserve"> on behalf of all the co-authors</w:t>
      </w:r>
    </w:p>
    <w:p w14:paraId="25921A9F" w14:textId="77777777" w:rsidR="000E66E1" w:rsidRDefault="000E66E1" w:rsidP="00220AEA">
      <w:pPr>
        <w:pStyle w:val="Titre1"/>
      </w:pPr>
    </w:p>
    <w:p w14:paraId="26B2064F" w14:textId="77777777" w:rsidR="000E66E1" w:rsidRDefault="000E66E1" w:rsidP="00220AEA">
      <w:pPr>
        <w:pStyle w:val="Titre1"/>
      </w:pPr>
    </w:p>
    <w:p w14:paraId="630198C2" w14:textId="77777777" w:rsidR="000E66E1" w:rsidRDefault="000E66E1" w:rsidP="00220AEA">
      <w:pPr>
        <w:pStyle w:val="Titre1"/>
      </w:pPr>
    </w:p>
    <w:p w14:paraId="357583DE" w14:textId="16A8C105" w:rsidR="00E3099A" w:rsidRPr="000C4016" w:rsidRDefault="00E3099A" w:rsidP="00220AEA">
      <w:pPr>
        <w:pStyle w:val="Titre1"/>
      </w:pPr>
      <w:r w:rsidRPr="000C4016">
        <w:t>EDITOR'S COMMENTS TO AUTHOR</w:t>
      </w:r>
    </w:p>
    <w:p w14:paraId="47DFB5A8"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Editor: Chapman, Daniel</w:t>
      </w:r>
    </w:p>
    <w:p w14:paraId="3E5990FF" w14:textId="60E72337" w:rsidR="00E3099A" w:rsidRDefault="00E3099A" w:rsidP="00220AEA">
      <w:pPr>
        <w:spacing w:line="360" w:lineRule="auto"/>
        <w:rPr>
          <w:rFonts w:ascii="Times New Roman" w:hAnsi="Times New Roman" w:cs="Times New Roman"/>
        </w:rPr>
      </w:pPr>
      <w:r w:rsidRPr="000C4016">
        <w:rPr>
          <w:rFonts w:ascii="Times New Roman" w:hAnsi="Times New Roman" w:cs="Times New Roman"/>
        </w:rPr>
        <w:t>Thank you for submitting to JBI. Two expert reviewers have assessed the manuscript. Both found it a potentially valuable contribution. However, they also raised some questions about the statistical analysis, which will require consideration and potentially some reanalysis. I also had some questions about the analysis, as follows.</w:t>
      </w:r>
    </w:p>
    <w:p w14:paraId="0D1C55FD" w14:textId="626DAB23"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I would like clarification of whether transformations to the response variables in your mixed models was applied (e.g. log transform to prevent residual heteroscedasticity and prevent predicted values going below 0) and whether a </w:t>
      </w:r>
      <w:proofErr w:type="spellStart"/>
      <w:r w:rsidRPr="000C4016">
        <w:rPr>
          <w:rFonts w:ascii="Times New Roman" w:hAnsi="Times New Roman" w:cs="Times New Roman"/>
        </w:rPr>
        <w:t>generalised</w:t>
      </w:r>
      <w:proofErr w:type="spellEnd"/>
      <w:r w:rsidRPr="000C4016">
        <w:rPr>
          <w:rFonts w:ascii="Times New Roman" w:hAnsi="Times New Roman" w:cs="Times New Roman"/>
        </w:rPr>
        <w:t xml:space="preserve"> model (GLMM) might have been more appropriate (e.g. Poisson or negative binomial for richness).</w:t>
      </w:r>
    </w:p>
    <w:p w14:paraId="244B3A67" w14:textId="744ACB1E" w:rsidR="008D6BF8" w:rsidRPr="008D6BF8" w:rsidRDefault="008D6BF8" w:rsidP="006B3D59">
      <w:pPr>
        <w:spacing w:line="360" w:lineRule="auto"/>
        <w:ind w:left="708"/>
        <w:rPr>
          <w:rFonts w:ascii="Times New Roman" w:hAnsi="Times New Roman" w:cs="Times New Roman"/>
          <w:color w:val="2F5496" w:themeColor="accent1" w:themeShade="BF"/>
        </w:rPr>
      </w:pPr>
      <w:r w:rsidRPr="008D6BF8">
        <w:rPr>
          <w:rFonts w:ascii="Times New Roman" w:hAnsi="Times New Roman" w:cs="Times New Roman"/>
          <w:color w:val="2F5496" w:themeColor="accent1" w:themeShade="BF"/>
        </w:rPr>
        <w:lastRenderedPageBreak/>
        <w:t>We have added language to clarify that no transformations were applied to either response variable. We also added language to clarify that we visually checked that our models met the assumptions of normality</w:t>
      </w:r>
      <w:r>
        <w:rPr>
          <w:rFonts w:ascii="Times New Roman" w:hAnsi="Times New Roman" w:cs="Times New Roman"/>
          <w:color w:val="2F5496" w:themeColor="accent1" w:themeShade="BF"/>
        </w:rPr>
        <w:t xml:space="preserve"> and heteroscedasticity</w:t>
      </w:r>
      <w:r w:rsidRPr="008D6BF8">
        <w:rPr>
          <w:rFonts w:ascii="Times New Roman" w:hAnsi="Times New Roman" w:cs="Times New Roman"/>
          <w:color w:val="2F5496" w:themeColor="accent1" w:themeShade="BF"/>
        </w:rPr>
        <w:t>. We opted to use models that relied on a gaussian distribution because the residuals were normally distributed and there was no evidence of heteros</w:t>
      </w:r>
      <w:r>
        <w:rPr>
          <w:rFonts w:ascii="Times New Roman" w:hAnsi="Times New Roman" w:cs="Times New Roman"/>
          <w:color w:val="2F5496" w:themeColor="accent1" w:themeShade="BF"/>
        </w:rPr>
        <w:t>c</w:t>
      </w:r>
      <w:r w:rsidRPr="008D6BF8">
        <w:rPr>
          <w:rFonts w:ascii="Times New Roman" w:hAnsi="Times New Roman" w:cs="Times New Roman"/>
          <w:color w:val="2F5496" w:themeColor="accent1" w:themeShade="BF"/>
        </w:rPr>
        <w:t>edasticity</w:t>
      </w:r>
      <w:r>
        <w:rPr>
          <w:rFonts w:ascii="Times New Roman" w:hAnsi="Times New Roman" w:cs="Times New Roman"/>
          <w:color w:val="2F5496" w:themeColor="accent1" w:themeShade="BF"/>
        </w:rPr>
        <w:t>.</w:t>
      </w:r>
      <w:r w:rsidR="00D21A63">
        <w:rPr>
          <w:rFonts w:ascii="Times New Roman" w:hAnsi="Times New Roman" w:cs="Times New Roman"/>
          <w:color w:val="2F5496" w:themeColor="accent1" w:themeShade="BF"/>
        </w:rPr>
        <w:t xml:space="preserve"> Moreover, the distribution of our response variables (i.e. species richness and </w:t>
      </w:r>
      <w:r w:rsidR="008F7453">
        <w:rPr>
          <w:rFonts w:ascii="Times New Roman" w:hAnsi="Times New Roman" w:cs="Times New Roman"/>
          <w:color w:val="2F5496" w:themeColor="accent1" w:themeShade="BF"/>
        </w:rPr>
        <w:t>niche</w:t>
      </w:r>
      <w:r w:rsidR="00D21A63">
        <w:rPr>
          <w:rFonts w:ascii="Times New Roman" w:hAnsi="Times New Roman" w:cs="Times New Roman"/>
          <w:color w:val="2F5496" w:themeColor="accent1" w:themeShade="BF"/>
        </w:rPr>
        <w:t xml:space="preserve"> specialization index) were normal with no left-skewed bias</w:t>
      </w:r>
      <w:r w:rsidR="005856E7">
        <w:rPr>
          <w:rFonts w:ascii="Times New Roman" w:hAnsi="Times New Roman" w:cs="Times New Roman"/>
          <w:color w:val="2F5496" w:themeColor="accent1" w:themeShade="BF"/>
        </w:rPr>
        <w:t xml:space="preserve"> that are usually concomitant with the use of a Poisson or negative binomial distribution for e.g. zero-inflated models.</w:t>
      </w:r>
    </w:p>
    <w:p w14:paraId="131B8C1A" w14:textId="75F35859" w:rsidR="00E3099A" w:rsidRDefault="00E3099A" w:rsidP="00220AEA">
      <w:pPr>
        <w:spacing w:line="360" w:lineRule="auto"/>
        <w:rPr>
          <w:rFonts w:ascii="Times New Roman" w:hAnsi="Times New Roman" w:cs="Times New Roman"/>
        </w:rPr>
      </w:pPr>
      <w:r w:rsidRPr="000C4016">
        <w:rPr>
          <w:rFonts w:ascii="Times New Roman" w:hAnsi="Times New Roman" w:cs="Times New Roman"/>
        </w:rPr>
        <w:t>Did you test for interaction terms between survey type and the human development index, to test for variation in response between the habitats?</w:t>
      </w:r>
    </w:p>
    <w:p w14:paraId="570DD1E9" w14:textId="7252A4A8" w:rsidR="008D6BF8" w:rsidRPr="0036338E" w:rsidRDefault="0036338E" w:rsidP="006B3D59">
      <w:pPr>
        <w:spacing w:line="360" w:lineRule="auto"/>
        <w:ind w:left="708"/>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We did not originally test for this relationship. Total disturbance differs both between protocols and among wetland classes. Previous work on wetlands in the boreal region of Alberta have found that the type of development surrounding wetlands differs across wetland class (Ficken et al., 2019), likely do to practical considerations on the cost-effectiveness of constructing on different terrain types.</w:t>
      </w:r>
    </w:p>
    <w:p w14:paraId="22DA75F9" w14:textId="483AB109"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I also wonder whether the U-shaped relationship between human niche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 xml:space="preserve"> and human development might in some way be an artefact of the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 xml:space="preserve"> index being calculated in part from the development index, and it being capped at 0 and 100% (e.g. because species found near 0 or 100% can’t exceed those values and so appear more </w:t>
      </w:r>
      <w:proofErr w:type="spellStart"/>
      <w:r w:rsidRPr="000C4016">
        <w:rPr>
          <w:rFonts w:ascii="Times New Roman" w:hAnsi="Times New Roman" w:cs="Times New Roman"/>
        </w:rPr>
        <w:t>specialised</w:t>
      </w:r>
      <w:proofErr w:type="spellEnd"/>
      <w:r w:rsidRPr="000C4016">
        <w:rPr>
          <w:rFonts w:ascii="Times New Roman" w:hAnsi="Times New Roman" w:cs="Times New Roman"/>
        </w:rPr>
        <w:t xml:space="preserve"> than species found more often at 50%). Is there some way to test whether your procedure would result in this kind of relationship as an artefact (e.g. using simulations of a null model)?</w:t>
      </w:r>
    </w:p>
    <w:p w14:paraId="16BD7E28" w14:textId="77777777" w:rsidR="004B3B69" w:rsidRDefault="008D6BF8" w:rsidP="00C3715C">
      <w:pPr>
        <w:spacing w:line="360" w:lineRule="auto"/>
        <w:ind w:left="708"/>
        <w:rPr>
          <w:rFonts w:ascii="Times New Roman" w:hAnsi="Times New Roman" w:cs="Times New Roman"/>
          <w:color w:val="2F5496" w:themeColor="accent1" w:themeShade="BF"/>
        </w:rPr>
      </w:pPr>
      <w:r w:rsidRPr="008D6BF8">
        <w:rPr>
          <w:rFonts w:ascii="Times New Roman" w:hAnsi="Times New Roman" w:cs="Times New Roman"/>
          <w:color w:val="2F5496" w:themeColor="accent1" w:themeShade="BF"/>
        </w:rPr>
        <w:t>In computing the species specialization index, human development bins were created that artificially imposed upper and lower bounds for each bin. That is, each bin includes a lower and upper boundary, not only the bins that include 0% and 100% human development</w:t>
      </w:r>
      <w:r>
        <w:rPr>
          <w:rFonts w:ascii="Times New Roman" w:hAnsi="Times New Roman" w:cs="Times New Roman"/>
          <w:color w:val="2F5496" w:themeColor="accent1" w:themeShade="BF"/>
        </w:rPr>
        <w:t>.</w:t>
      </w:r>
      <w:r w:rsidR="00F27B22">
        <w:rPr>
          <w:rFonts w:ascii="Times New Roman" w:hAnsi="Times New Roman" w:cs="Times New Roman"/>
          <w:color w:val="2F5496" w:themeColor="accent1" w:themeShade="BF"/>
        </w:rPr>
        <w:t xml:space="preserve"> </w:t>
      </w:r>
    </w:p>
    <w:p w14:paraId="4435E0E9" w14:textId="44F20037" w:rsidR="00F27B22" w:rsidRPr="008D6BF8" w:rsidRDefault="00F27B22" w:rsidP="00365661">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However, t</w:t>
      </w:r>
      <w:r w:rsidR="008D6BF8" w:rsidRPr="008D6BF8">
        <w:rPr>
          <w:rFonts w:ascii="Times New Roman" w:hAnsi="Times New Roman" w:cs="Times New Roman"/>
          <w:color w:val="2F5496" w:themeColor="accent1" w:themeShade="BF"/>
        </w:rPr>
        <w:t xml:space="preserve">o determine if the number of bins that we chose (10) resulted in an artefact that influenced the observed results, we re-calculated specialization </w:t>
      </w:r>
      <w:r>
        <w:rPr>
          <w:rFonts w:ascii="Times New Roman" w:hAnsi="Times New Roman" w:cs="Times New Roman"/>
          <w:color w:val="2F5496" w:themeColor="accent1" w:themeShade="BF"/>
        </w:rPr>
        <w:t xml:space="preserve">indices </w:t>
      </w:r>
      <w:r w:rsidR="008D6BF8" w:rsidRPr="008D6BF8">
        <w:rPr>
          <w:rFonts w:ascii="Times New Roman" w:hAnsi="Times New Roman" w:cs="Times New Roman"/>
          <w:color w:val="2F5496" w:themeColor="accent1" w:themeShade="BF"/>
        </w:rPr>
        <w:t>using 7</w:t>
      </w:r>
      <w:r>
        <w:rPr>
          <w:rFonts w:ascii="Times New Roman" w:hAnsi="Times New Roman" w:cs="Times New Roman"/>
          <w:color w:val="2F5496" w:themeColor="accent1" w:themeShade="BF"/>
        </w:rPr>
        <w:t xml:space="preserve"> to </w:t>
      </w:r>
      <w:r w:rsidR="008D6BF8" w:rsidRPr="008D6BF8">
        <w:rPr>
          <w:rFonts w:ascii="Times New Roman" w:hAnsi="Times New Roman" w:cs="Times New Roman"/>
          <w:color w:val="2F5496" w:themeColor="accent1" w:themeShade="BF"/>
        </w:rPr>
        <w:t>14 bins. There were very high correlations (</w:t>
      </w:r>
      <w:r w:rsidR="00631CBF" w:rsidRPr="00631CBF">
        <w:rPr>
          <w:rFonts w:ascii="Times New Roman" w:hAnsi="Times New Roman" w:cs="Times New Roman"/>
          <w:color w:val="2F5496" w:themeColor="accent1" w:themeShade="BF"/>
        </w:rPr>
        <w:t xml:space="preserve">spearman </w:t>
      </w:r>
      <w:r w:rsidR="00631CBF" w:rsidRPr="00631CBF">
        <w:rPr>
          <w:rFonts w:ascii="Times New Roman" w:hAnsi="Times New Roman" w:cs="Times New Roman"/>
          <w:i/>
          <w:color w:val="2F5496" w:themeColor="accent1" w:themeShade="BF"/>
        </w:rPr>
        <w:t>ρ</w:t>
      </w:r>
      <w:r w:rsidR="008D6BF8" w:rsidRPr="008D6BF8">
        <w:rPr>
          <w:rFonts w:ascii="Times New Roman" w:hAnsi="Times New Roman" w:cs="Times New Roman"/>
          <w:color w:val="2F5496" w:themeColor="accent1" w:themeShade="BF"/>
        </w:rPr>
        <w:t xml:space="preserve"> &gt; 0.9) among </w:t>
      </w:r>
      <w:r w:rsidR="00863F62">
        <w:rPr>
          <w:rFonts w:ascii="Times New Roman" w:hAnsi="Times New Roman" w:cs="Times New Roman"/>
          <w:color w:val="2F5496" w:themeColor="accent1" w:themeShade="BF"/>
        </w:rPr>
        <w:t>species specialization indices</w:t>
      </w:r>
      <w:r w:rsidR="008D6BF8" w:rsidRPr="008D6BF8">
        <w:rPr>
          <w:rFonts w:ascii="Times New Roman" w:hAnsi="Times New Roman" w:cs="Times New Roman"/>
          <w:color w:val="2F5496" w:themeColor="accent1" w:themeShade="BF"/>
        </w:rPr>
        <w:t xml:space="preserve"> when calculated with different bin numbers. We thus believe that the relationship between human development and niche specialization index are not an artefact of the bin width or the presence of bin boundaries.</w:t>
      </w:r>
    </w:p>
    <w:p w14:paraId="31EC9199"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As there are only 2 figures in the main text, you might consider presenting NMDS plots, which illustrate the clear difference between development levels (notwithstanding the reviewer’s suggestions to improve the analysis).</w:t>
      </w:r>
    </w:p>
    <w:p w14:paraId="7DC67240" w14:textId="7FF834E9" w:rsidR="00220AEA" w:rsidRPr="00F27B22" w:rsidRDefault="00C3715C" w:rsidP="00C3715C">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lastRenderedPageBreak/>
        <w:t>We</w:t>
      </w:r>
      <w:r w:rsidR="00C44E8A">
        <w:rPr>
          <w:rFonts w:ascii="Times New Roman" w:hAnsi="Times New Roman" w:cs="Times New Roman"/>
          <w:color w:val="2F5496" w:themeColor="accent1" w:themeShade="BF"/>
        </w:rPr>
        <w:t xml:space="preserve"> </w:t>
      </w:r>
      <w:r w:rsidR="00F27B22" w:rsidRPr="00F27B22">
        <w:rPr>
          <w:rFonts w:ascii="Times New Roman" w:hAnsi="Times New Roman" w:cs="Times New Roman"/>
          <w:color w:val="2F5496" w:themeColor="accent1" w:themeShade="BF"/>
        </w:rPr>
        <w:t xml:space="preserve">moved the </w:t>
      </w:r>
      <w:r w:rsidR="00F27B22">
        <w:rPr>
          <w:rFonts w:ascii="Times New Roman" w:hAnsi="Times New Roman" w:cs="Times New Roman"/>
          <w:color w:val="2F5496" w:themeColor="accent1" w:themeShade="BF"/>
        </w:rPr>
        <w:t>NMDS plot</w:t>
      </w:r>
      <w:r w:rsidR="00F27B22" w:rsidRPr="00F27B22">
        <w:rPr>
          <w:rFonts w:ascii="Times New Roman" w:hAnsi="Times New Roman" w:cs="Times New Roman"/>
          <w:color w:val="2F5496" w:themeColor="accent1" w:themeShade="BF"/>
        </w:rPr>
        <w:t xml:space="preserve"> with </w:t>
      </w:r>
      <w:r w:rsidR="00C44E8A">
        <w:rPr>
          <w:rFonts w:ascii="Times New Roman" w:hAnsi="Times New Roman" w:cs="Times New Roman"/>
          <w:color w:val="2F5496" w:themeColor="accent1" w:themeShade="BF"/>
        </w:rPr>
        <w:t xml:space="preserve">two </w:t>
      </w:r>
      <w:r w:rsidR="00F27B22" w:rsidRPr="00F27B22">
        <w:rPr>
          <w:rFonts w:ascii="Times New Roman" w:hAnsi="Times New Roman" w:cs="Times New Roman"/>
          <w:color w:val="2F5496" w:themeColor="accent1" w:themeShade="BF"/>
        </w:rPr>
        <w:t>human develop</w:t>
      </w:r>
      <w:r w:rsidR="00F27B22">
        <w:rPr>
          <w:rFonts w:ascii="Times New Roman" w:hAnsi="Times New Roman" w:cs="Times New Roman"/>
          <w:color w:val="2F5496" w:themeColor="accent1" w:themeShade="BF"/>
        </w:rPr>
        <w:t>ment</w:t>
      </w:r>
      <w:r w:rsidR="00F27B22" w:rsidRPr="00F27B22">
        <w:rPr>
          <w:rFonts w:ascii="Times New Roman" w:hAnsi="Times New Roman" w:cs="Times New Roman"/>
          <w:color w:val="2F5496" w:themeColor="accent1" w:themeShade="BF"/>
        </w:rPr>
        <w:t xml:space="preserve"> levels </w:t>
      </w:r>
      <w:r w:rsidR="00C44E8A">
        <w:rPr>
          <w:rFonts w:ascii="Times New Roman" w:hAnsi="Times New Roman" w:cs="Times New Roman"/>
          <w:color w:val="2F5496" w:themeColor="accent1" w:themeShade="BF"/>
        </w:rPr>
        <w:t xml:space="preserve">(low and high) </w:t>
      </w:r>
      <w:r w:rsidR="00F27B22" w:rsidRPr="00F27B22">
        <w:rPr>
          <w:rFonts w:ascii="Times New Roman" w:hAnsi="Times New Roman" w:cs="Times New Roman"/>
          <w:color w:val="2F5496" w:themeColor="accent1" w:themeShade="BF"/>
        </w:rPr>
        <w:t>to the main text</w:t>
      </w:r>
      <w:r w:rsidR="00F27B22">
        <w:rPr>
          <w:rFonts w:ascii="Times New Roman" w:hAnsi="Times New Roman" w:cs="Times New Roman"/>
          <w:color w:val="2F5496" w:themeColor="accent1" w:themeShade="BF"/>
        </w:rPr>
        <w:t xml:space="preserve"> (now Figure 2)</w:t>
      </w:r>
      <w:r w:rsidR="00F27B22" w:rsidRPr="00F27B22">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 We also improved the analyses (and updated this and other figures); we respond to the analytical concerns in more detail below.</w:t>
      </w:r>
    </w:p>
    <w:p w14:paraId="1BE6B575" w14:textId="0E521398" w:rsidR="00E3099A" w:rsidRPr="008C37B8" w:rsidRDefault="00E3099A" w:rsidP="00220AEA">
      <w:pPr>
        <w:spacing w:line="360" w:lineRule="auto"/>
        <w:rPr>
          <w:rFonts w:ascii="Times New Roman" w:hAnsi="Times New Roman" w:cs="Times New Roman"/>
        </w:rPr>
      </w:pPr>
      <w:r w:rsidRPr="008C37B8">
        <w:rPr>
          <w:rFonts w:ascii="Times New Roman" w:hAnsi="Times New Roman" w:cs="Times New Roman"/>
        </w:rPr>
        <w:br w:type="page"/>
      </w:r>
    </w:p>
    <w:p w14:paraId="634ECBE2" w14:textId="78C67904" w:rsidR="00E3099A" w:rsidRPr="00220AEA" w:rsidRDefault="00E3099A" w:rsidP="00220AEA">
      <w:pPr>
        <w:pStyle w:val="Titre1"/>
      </w:pPr>
      <w:r w:rsidRPr="00220AEA">
        <w:lastRenderedPageBreak/>
        <w:t>REVIEWER COMMENTS TO AUTHOR</w:t>
      </w:r>
    </w:p>
    <w:p w14:paraId="618D3B56" w14:textId="374DB95B" w:rsidR="00E3099A" w:rsidRPr="000C4016" w:rsidRDefault="00E3099A" w:rsidP="00220AEA">
      <w:pPr>
        <w:pStyle w:val="Titre2"/>
      </w:pPr>
      <w:r w:rsidRPr="000C4016">
        <w:t>Referee: 1</w:t>
      </w:r>
    </w:p>
    <w:p w14:paraId="044007BD" w14:textId="77777777" w:rsidR="00551D0F" w:rsidRPr="00551D0F" w:rsidRDefault="00551D0F" w:rsidP="00551D0F">
      <w:pPr>
        <w:spacing w:line="360" w:lineRule="auto"/>
        <w:rPr>
          <w:rFonts w:ascii="Times New Roman" w:hAnsi="Times New Roman" w:cs="Times New Roman"/>
          <w:i/>
        </w:rPr>
      </w:pPr>
      <w:commentRangeStart w:id="0"/>
      <w:commentRangeStart w:id="1"/>
      <w:r w:rsidRPr="00551D0F">
        <w:rPr>
          <w:rFonts w:ascii="Times New Roman" w:hAnsi="Times New Roman" w:cs="Times New Roman"/>
          <w:i/>
        </w:rPr>
        <w:t>Dear Reviewer 1,</w:t>
      </w:r>
    </w:p>
    <w:p w14:paraId="2775970F" w14:textId="018FDC25"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Thank you very much for having carefully reviewed our work. Your comments greatly improved the manuscript and we responded to all your concerns. In particular, we</w:t>
      </w:r>
      <w:r>
        <w:rPr>
          <w:rFonts w:ascii="Times New Roman" w:hAnsi="Times New Roman" w:cs="Times New Roman"/>
          <w:i/>
        </w:rPr>
        <w:t xml:space="preserve"> believed that we have improved and clarified the analysis and statistics in response to your concerns. We have also </w:t>
      </w:r>
      <w:r w:rsidRPr="00551D0F">
        <w:rPr>
          <w:rFonts w:ascii="Times New Roman" w:hAnsi="Times New Roman" w:cs="Times New Roman"/>
          <w:i/>
        </w:rPr>
        <w:t>expanded the Discussion to include a discussion of the limitations of our work and to make the discussion of our results broader and more objective. Below, you will find individual responses (written in blue) to your specific comments.</w:t>
      </w:r>
      <w:commentRangeEnd w:id="0"/>
      <w:r>
        <w:rPr>
          <w:rStyle w:val="Marquedecommentaire"/>
        </w:rPr>
        <w:commentReference w:id="0"/>
      </w:r>
      <w:commentRangeEnd w:id="1"/>
      <w:r w:rsidR="00365661">
        <w:rPr>
          <w:rStyle w:val="Marquedecommentaire"/>
        </w:rPr>
        <w:commentReference w:id="1"/>
      </w:r>
    </w:p>
    <w:p w14:paraId="1D2205B8" w14:textId="77777777" w:rsidR="00551D0F" w:rsidRDefault="00551D0F" w:rsidP="00220AEA">
      <w:pPr>
        <w:spacing w:line="360" w:lineRule="auto"/>
        <w:rPr>
          <w:rFonts w:ascii="Times New Roman" w:hAnsi="Times New Roman" w:cs="Times New Roman"/>
        </w:rPr>
      </w:pPr>
    </w:p>
    <w:p w14:paraId="3AC8EB3C" w14:textId="6530D32B" w:rsidR="00220AE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This paper </w:t>
      </w:r>
      <w:proofErr w:type="spellStart"/>
      <w:r w:rsidRPr="000C4016">
        <w:rPr>
          <w:rFonts w:ascii="Times New Roman" w:hAnsi="Times New Roman" w:cs="Times New Roman"/>
        </w:rPr>
        <w:t>summarises</w:t>
      </w:r>
      <w:proofErr w:type="spellEnd"/>
      <w:r w:rsidRPr="000C4016">
        <w:rPr>
          <w:rFonts w:ascii="Times New Roman" w:hAnsi="Times New Roman" w:cs="Times New Roman"/>
        </w:rPr>
        <w:t xml:space="preserve"> an interesting dataset from the ABMI, investigating patterns pertaining to</w:t>
      </w:r>
      <w:r w:rsidR="00220AEA">
        <w:rPr>
          <w:rFonts w:ascii="Times New Roman" w:hAnsi="Times New Roman" w:cs="Times New Roman"/>
        </w:rPr>
        <w:t xml:space="preserve"> </w:t>
      </w:r>
      <w:r w:rsidRPr="000C4016">
        <w:rPr>
          <w:rFonts w:ascii="Times New Roman" w:hAnsi="Times New Roman" w:cs="Times New Roman"/>
        </w:rPr>
        <w:t>human development, species richness, and community structure across wetland community types. I</w:t>
      </w:r>
      <w:r w:rsidR="00220AEA">
        <w:rPr>
          <w:rFonts w:ascii="Times New Roman" w:hAnsi="Times New Roman" w:cs="Times New Roman"/>
        </w:rPr>
        <w:t xml:space="preserve"> </w:t>
      </w:r>
      <w:r w:rsidRPr="000C4016">
        <w:rPr>
          <w:rFonts w:ascii="Times New Roman" w:hAnsi="Times New Roman" w:cs="Times New Roman"/>
        </w:rPr>
        <w:t>think the approaches taken are generally plausible, and the results are not too surprising. However,</w:t>
      </w:r>
      <w:r w:rsidR="00220AEA">
        <w:rPr>
          <w:rFonts w:ascii="Times New Roman" w:hAnsi="Times New Roman" w:cs="Times New Roman"/>
        </w:rPr>
        <w:t xml:space="preserve"> </w:t>
      </w:r>
      <w:r w:rsidRPr="000C4016">
        <w:rPr>
          <w:rFonts w:ascii="Times New Roman" w:hAnsi="Times New Roman" w:cs="Times New Roman"/>
        </w:rPr>
        <w:t>the Discussion section seems to be missing a part where the authors critically reflect on whether the</w:t>
      </w:r>
      <w:r w:rsidR="00220AEA">
        <w:rPr>
          <w:rFonts w:ascii="Times New Roman" w:hAnsi="Times New Roman" w:cs="Times New Roman"/>
        </w:rPr>
        <w:t xml:space="preserve"> </w:t>
      </w:r>
      <w:r w:rsidRPr="000C4016">
        <w:rPr>
          <w:rFonts w:ascii="Times New Roman" w:hAnsi="Times New Roman" w:cs="Times New Roman"/>
        </w:rPr>
        <w:t>combination of their dataset with their chosen modelling strategy has any weaknesses with respect</w:t>
      </w:r>
      <w:r w:rsidR="00220AEA">
        <w:rPr>
          <w:rFonts w:ascii="Times New Roman" w:hAnsi="Times New Roman" w:cs="Times New Roman"/>
        </w:rPr>
        <w:t xml:space="preserve"> </w:t>
      </w:r>
      <w:r w:rsidRPr="000C4016">
        <w:rPr>
          <w:rFonts w:ascii="Times New Roman" w:hAnsi="Times New Roman" w:cs="Times New Roman"/>
        </w:rPr>
        <w:t>to the ecological inferences drawn. At the moment the Discussion just takes the results and assumes</w:t>
      </w:r>
      <w:r w:rsidR="00220AEA">
        <w:rPr>
          <w:rFonts w:ascii="Times New Roman" w:hAnsi="Times New Roman" w:cs="Times New Roman"/>
        </w:rPr>
        <w:t xml:space="preserve"> </w:t>
      </w:r>
      <w:r w:rsidRPr="000C4016">
        <w:rPr>
          <w:rFonts w:ascii="Times New Roman" w:hAnsi="Times New Roman" w:cs="Times New Roman"/>
        </w:rPr>
        <w:t>that they are a completely correct representation of reality, with no uncertainty attached to them.</w:t>
      </w:r>
      <w:r w:rsidR="00220AEA">
        <w:rPr>
          <w:rFonts w:ascii="Times New Roman" w:hAnsi="Times New Roman" w:cs="Times New Roman"/>
        </w:rPr>
        <w:t xml:space="preserve"> </w:t>
      </w:r>
      <w:r w:rsidRPr="000C4016">
        <w:rPr>
          <w:rFonts w:ascii="Times New Roman" w:hAnsi="Times New Roman" w:cs="Times New Roman"/>
        </w:rPr>
        <w:t>This is a missed opportunity to reflect on the modelling approach taken relative to the data, and to</w:t>
      </w:r>
      <w:r w:rsidR="00220AEA">
        <w:rPr>
          <w:rFonts w:ascii="Times New Roman" w:hAnsi="Times New Roman" w:cs="Times New Roman"/>
        </w:rPr>
        <w:t xml:space="preserve"> </w:t>
      </w:r>
      <w:r w:rsidRPr="000C4016">
        <w:rPr>
          <w:rFonts w:ascii="Times New Roman" w:hAnsi="Times New Roman" w:cs="Times New Roman"/>
        </w:rPr>
        <w:t>therefore make the paper more interesting and useful to other ecologists. Some points that might</w:t>
      </w:r>
      <w:r w:rsidR="00220AEA">
        <w:rPr>
          <w:rFonts w:ascii="Times New Roman" w:hAnsi="Times New Roman" w:cs="Times New Roman"/>
        </w:rPr>
        <w:t xml:space="preserve"> </w:t>
      </w:r>
      <w:r w:rsidRPr="000C4016">
        <w:rPr>
          <w:rFonts w:ascii="Times New Roman" w:hAnsi="Times New Roman" w:cs="Times New Roman"/>
        </w:rPr>
        <w:t>be considered in such a section of the Discussion are given below in the more detailed comments</w:t>
      </w:r>
      <w:r w:rsidR="00220AEA">
        <w:rPr>
          <w:rFonts w:ascii="Times New Roman" w:hAnsi="Times New Roman" w:cs="Times New Roman"/>
        </w:rPr>
        <w:t xml:space="preserve"> </w:t>
      </w:r>
      <w:r w:rsidRPr="000C4016">
        <w:rPr>
          <w:rFonts w:ascii="Times New Roman" w:hAnsi="Times New Roman" w:cs="Times New Roman"/>
        </w:rPr>
        <w:t>against manuscript line numbers.</w:t>
      </w:r>
    </w:p>
    <w:p w14:paraId="42ECDA4D" w14:textId="5A8D98C7" w:rsidR="00E3099A" w:rsidRPr="000C4016" w:rsidRDefault="00E3099A" w:rsidP="00FB5DF3">
      <w:pPr>
        <w:pStyle w:val="Titre3"/>
      </w:pPr>
      <w:r w:rsidRPr="000C4016">
        <w:t>Specific comments</w:t>
      </w:r>
    </w:p>
    <w:p w14:paraId="520A042F" w14:textId="0D741234"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L94 Confusing, as introducing NNS can also increase local diversity, as you imply in the first</w:t>
      </w:r>
      <w:r w:rsidR="00220AEA">
        <w:rPr>
          <w:rFonts w:ascii="Times New Roman" w:hAnsi="Times New Roman" w:cs="Times New Roman"/>
        </w:rPr>
        <w:t xml:space="preserve"> </w:t>
      </w:r>
      <w:r w:rsidRPr="000C4016">
        <w:rPr>
          <w:rFonts w:ascii="Times New Roman" w:hAnsi="Times New Roman" w:cs="Times New Roman"/>
        </w:rPr>
        <w:t>paragraph of the introduction. It’s obviously debatable that NNS always reduce local diversity in</w:t>
      </w:r>
      <w:r w:rsidR="00220AEA">
        <w:rPr>
          <w:rFonts w:ascii="Times New Roman" w:hAnsi="Times New Roman" w:cs="Times New Roman"/>
        </w:rPr>
        <w:t xml:space="preserve"> </w:t>
      </w:r>
      <w:r w:rsidRPr="000C4016">
        <w:rPr>
          <w:rFonts w:ascii="Times New Roman" w:hAnsi="Times New Roman" w:cs="Times New Roman"/>
        </w:rPr>
        <w:t>terms of always being the proximal cause (as opposed to passengers of change responding to other</w:t>
      </w:r>
      <w:r w:rsidR="00220AEA">
        <w:rPr>
          <w:rFonts w:ascii="Times New Roman" w:hAnsi="Times New Roman" w:cs="Times New Roman"/>
        </w:rPr>
        <w:t xml:space="preserve"> </w:t>
      </w:r>
      <w:r w:rsidRPr="000C4016">
        <w:rPr>
          <w:rFonts w:ascii="Times New Roman" w:hAnsi="Times New Roman" w:cs="Times New Roman"/>
        </w:rPr>
        <w:t>factors).</w:t>
      </w:r>
    </w:p>
    <w:p w14:paraId="5347A8E8" w14:textId="6AF465CC" w:rsidR="00303309" w:rsidRPr="00303309" w:rsidRDefault="00303309" w:rsidP="00A4111E">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updated this to say that humans “influence” rather than always “</w:t>
      </w:r>
      <w:proofErr w:type="gramStart"/>
      <w:r w:rsidRPr="00303309">
        <w:rPr>
          <w:rFonts w:ascii="Times New Roman" w:hAnsi="Times New Roman" w:cs="Times New Roman"/>
          <w:color w:val="2F5496" w:themeColor="accent1" w:themeShade="BF"/>
        </w:rPr>
        <w:t>reduce</w:t>
      </w:r>
      <w:proofErr w:type="gramEnd"/>
      <w:r w:rsidRPr="00303309">
        <w:rPr>
          <w:rFonts w:ascii="Times New Roman" w:hAnsi="Times New Roman" w:cs="Times New Roman"/>
          <w:color w:val="2F5496" w:themeColor="accent1" w:themeShade="BF"/>
        </w:rPr>
        <w:t>” terrestrial diversity.</w:t>
      </w:r>
      <w:r w:rsidR="00C44E8A">
        <w:rPr>
          <w:rFonts w:ascii="Times New Roman" w:hAnsi="Times New Roman" w:cs="Times New Roman"/>
          <w:color w:val="2F5496" w:themeColor="accent1" w:themeShade="BF"/>
        </w:rPr>
        <w:t xml:space="preserve"> L</w:t>
      </w:r>
      <w:r w:rsidR="00691546">
        <w:rPr>
          <w:rFonts w:ascii="Times New Roman" w:hAnsi="Times New Roman" w:cs="Times New Roman"/>
          <w:color w:val="2F5496" w:themeColor="accent1" w:themeShade="BF"/>
        </w:rPr>
        <w:t xml:space="preserve">ines </w:t>
      </w:r>
      <w:r w:rsidR="00C44E8A" w:rsidRPr="00A4111E">
        <w:rPr>
          <w:rFonts w:ascii="Times New Roman" w:hAnsi="Times New Roman" w:cs="Times New Roman"/>
          <w:color w:val="2F5496" w:themeColor="accent1" w:themeShade="BF"/>
          <w:highlight w:val="yellow"/>
        </w:rPr>
        <w:t>XX</w:t>
      </w:r>
      <w:r w:rsidR="00C44E8A">
        <w:rPr>
          <w:rFonts w:ascii="Times New Roman" w:hAnsi="Times New Roman" w:cs="Times New Roman"/>
          <w:color w:val="2F5496" w:themeColor="accent1" w:themeShade="BF"/>
        </w:rPr>
        <w:t>.</w:t>
      </w:r>
    </w:p>
    <w:p w14:paraId="654F553D" w14:textId="53893F21"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L123 This sentence should end with “in our study area” to avoid over-reaching.</w:t>
      </w:r>
    </w:p>
    <w:p w14:paraId="078493BD" w14:textId="5B32C5B5" w:rsidR="001E0B9A" w:rsidRPr="00303309" w:rsidRDefault="00303309" w:rsidP="00A4111E">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amended the sentence as you suggest.</w:t>
      </w:r>
      <w:r w:rsidR="00C44E8A">
        <w:rPr>
          <w:rFonts w:ascii="Times New Roman" w:hAnsi="Times New Roman" w:cs="Times New Roman"/>
          <w:color w:val="2F5496" w:themeColor="accent1" w:themeShade="BF"/>
        </w:rPr>
        <w:t xml:space="preserve"> L</w:t>
      </w:r>
      <w:r w:rsidR="00691546">
        <w:rPr>
          <w:rFonts w:ascii="Times New Roman" w:hAnsi="Times New Roman" w:cs="Times New Roman"/>
          <w:color w:val="2F5496" w:themeColor="accent1" w:themeShade="BF"/>
        </w:rPr>
        <w:t xml:space="preserve">ines </w:t>
      </w:r>
      <w:r w:rsidR="00C44E8A" w:rsidRPr="00A4111E">
        <w:rPr>
          <w:rFonts w:ascii="Times New Roman" w:hAnsi="Times New Roman" w:cs="Times New Roman"/>
          <w:color w:val="2F5496" w:themeColor="accent1" w:themeShade="BF"/>
          <w:highlight w:val="yellow"/>
        </w:rPr>
        <w:t>XX</w:t>
      </w:r>
      <w:r w:rsidR="00C44E8A">
        <w:rPr>
          <w:rFonts w:ascii="Times New Roman" w:hAnsi="Times New Roman" w:cs="Times New Roman"/>
          <w:color w:val="2F5496" w:themeColor="accent1" w:themeShade="BF"/>
        </w:rPr>
        <w:t>.</w:t>
      </w:r>
    </w:p>
    <w:p w14:paraId="42E1D9F5" w14:textId="4007B28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L154 I think referring to unique visits in time and space as “sites”, which normally implies a location</w:t>
      </w:r>
      <w:r w:rsidR="001E0B9A">
        <w:rPr>
          <w:rFonts w:ascii="Times New Roman" w:hAnsi="Times New Roman" w:cs="Times New Roman"/>
        </w:rPr>
        <w:t xml:space="preserve"> </w:t>
      </w:r>
      <w:r w:rsidRPr="000C4016">
        <w:rPr>
          <w:rFonts w:ascii="Times New Roman" w:hAnsi="Times New Roman" w:cs="Times New Roman"/>
        </w:rPr>
        <w:t>in space only, is the opposite of clear. Why not refer to them as “samples”?</w:t>
      </w:r>
    </w:p>
    <w:p w14:paraId="0259A524" w14:textId="6F0FD221" w:rsidR="001E0B9A" w:rsidRPr="00B24EF5" w:rsidRDefault="00B24EF5" w:rsidP="00A4111E">
      <w:pPr>
        <w:spacing w:line="360" w:lineRule="auto"/>
        <w:ind w:left="708"/>
        <w:rPr>
          <w:rFonts w:ascii="Times New Roman" w:hAnsi="Times New Roman" w:cs="Times New Roman"/>
          <w:color w:val="2F5496" w:themeColor="accent1" w:themeShade="BF"/>
        </w:rPr>
      </w:pPr>
      <w:r w:rsidRPr="00B24EF5">
        <w:rPr>
          <w:rFonts w:ascii="Times New Roman" w:hAnsi="Times New Roman" w:cs="Times New Roman"/>
          <w:color w:val="2F5496" w:themeColor="accent1" w:themeShade="BF"/>
        </w:rPr>
        <w:lastRenderedPageBreak/>
        <w:t xml:space="preserve">At the suggestion of </w:t>
      </w:r>
      <w:r w:rsidR="005856E7">
        <w:rPr>
          <w:rFonts w:ascii="Times New Roman" w:hAnsi="Times New Roman" w:cs="Times New Roman"/>
          <w:color w:val="2F5496" w:themeColor="accent1" w:themeShade="BF"/>
        </w:rPr>
        <w:t>R</w:t>
      </w:r>
      <w:r w:rsidRPr="00B24EF5">
        <w:rPr>
          <w:rFonts w:ascii="Times New Roman" w:hAnsi="Times New Roman" w:cs="Times New Roman"/>
          <w:color w:val="2F5496" w:themeColor="accent1" w:themeShade="BF"/>
        </w:rPr>
        <w:t>eviewer 2, we updated the analyses to include only one sampling year per site. Thus, we believe referring to them as “sites” is now warranted.</w:t>
      </w:r>
      <w:r w:rsidR="00000383">
        <w:rPr>
          <w:rFonts w:ascii="Times New Roman" w:hAnsi="Times New Roman" w:cs="Times New Roman"/>
          <w:color w:val="2F5496" w:themeColor="accent1" w:themeShade="BF"/>
        </w:rPr>
        <w:t xml:space="preserve"> Lines </w:t>
      </w:r>
      <w:r w:rsidR="00000383" w:rsidRPr="00000383">
        <w:rPr>
          <w:rFonts w:ascii="Times New Roman" w:hAnsi="Times New Roman" w:cs="Times New Roman"/>
          <w:color w:val="2F5496" w:themeColor="accent1" w:themeShade="BF"/>
          <w:highlight w:val="yellow"/>
        </w:rPr>
        <w:t>155-163</w:t>
      </w:r>
      <w:r w:rsidR="00000383">
        <w:rPr>
          <w:rFonts w:ascii="Times New Roman" w:hAnsi="Times New Roman" w:cs="Times New Roman"/>
          <w:color w:val="2F5496" w:themeColor="accent1" w:themeShade="BF"/>
        </w:rPr>
        <w:t>.</w:t>
      </w:r>
    </w:p>
    <w:p w14:paraId="6D736E3C" w14:textId="4421085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L165 What’s the lower bound on the area sample for the wetland plots?</w:t>
      </w:r>
    </w:p>
    <w:p w14:paraId="424A6054" w14:textId="10750526" w:rsidR="001E0B9A" w:rsidRDefault="00B24EF5" w:rsidP="00A4111E">
      <w:pPr>
        <w:spacing w:line="360" w:lineRule="auto"/>
        <w:ind w:left="708"/>
        <w:rPr>
          <w:rFonts w:ascii="Times New Roman" w:hAnsi="Times New Roman" w:cs="Times New Roman"/>
          <w:color w:val="2F5496" w:themeColor="accent1" w:themeShade="BF"/>
        </w:rPr>
      </w:pPr>
      <w:r w:rsidRPr="00B24EF5">
        <w:rPr>
          <w:rFonts w:ascii="Times New Roman" w:hAnsi="Times New Roman" w:cs="Times New Roman"/>
          <w:color w:val="2F5496" w:themeColor="accent1" w:themeShade="BF"/>
        </w:rPr>
        <w:t>We have updated the text to reflect the actual number of transects sampled.</w:t>
      </w:r>
      <w:r>
        <w:rPr>
          <w:rFonts w:ascii="Times New Roman" w:hAnsi="Times New Roman" w:cs="Times New Roman"/>
          <w:color w:val="2F5496" w:themeColor="accent1" w:themeShade="BF"/>
        </w:rPr>
        <w:t xml:space="preserve"> See lines </w:t>
      </w:r>
      <w:r w:rsidRPr="00A4111E">
        <w:rPr>
          <w:rFonts w:ascii="Times New Roman" w:hAnsi="Times New Roman" w:cs="Times New Roman"/>
          <w:color w:val="2F5496" w:themeColor="accent1" w:themeShade="BF"/>
          <w:highlight w:val="yellow"/>
        </w:rPr>
        <w:t>XX</w:t>
      </w:r>
      <w:r>
        <w:rPr>
          <w:rFonts w:ascii="Times New Roman" w:hAnsi="Times New Roman" w:cs="Times New Roman"/>
          <w:color w:val="2F5496" w:themeColor="accent1" w:themeShade="BF"/>
        </w:rPr>
        <w:t>.</w:t>
      </w:r>
      <w:r w:rsidR="00A4111E">
        <w:rPr>
          <w:rFonts w:ascii="Times New Roman" w:hAnsi="Times New Roman" w:cs="Times New Roman"/>
          <w:color w:val="2F5496" w:themeColor="accent1" w:themeShade="BF"/>
        </w:rPr>
        <w:t xml:space="preserve"> Note that the majority of sites used 5 transects to assess vegetation (see </w:t>
      </w:r>
      <w:r w:rsidR="00000383">
        <w:rPr>
          <w:rFonts w:ascii="Times New Roman" w:hAnsi="Times New Roman" w:cs="Times New Roman"/>
          <w:color w:val="2F5496" w:themeColor="accent1" w:themeShade="BF"/>
        </w:rPr>
        <w:t>figure</w:t>
      </w:r>
      <w:r w:rsidR="00A4111E">
        <w:rPr>
          <w:rFonts w:ascii="Times New Roman" w:hAnsi="Times New Roman" w:cs="Times New Roman"/>
          <w:color w:val="2F5496" w:themeColor="accent1" w:themeShade="BF"/>
        </w:rPr>
        <w:t xml:space="preserve"> below).</w:t>
      </w:r>
    </w:p>
    <w:p w14:paraId="3A462D99" w14:textId="31501B67" w:rsidR="00A4111E" w:rsidRPr="00B24EF5" w:rsidRDefault="00A4111E" w:rsidP="00A4111E">
      <w:pPr>
        <w:spacing w:line="360" w:lineRule="auto"/>
        <w:jc w:val="center"/>
        <w:rPr>
          <w:rFonts w:ascii="Times New Roman" w:hAnsi="Times New Roman" w:cs="Times New Roman"/>
          <w:color w:val="2F5496" w:themeColor="accent1" w:themeShade="BF"/>
        </w:rPr>
      </w:pPr>
      <w:r>
        <w:rPr>
          <w:noProof/>
        </w:rPr>
        <w:drawing>
          <wp:inline distT="0" distB="0" distL="0" distR="0" wp14:anchorId="69380992" wp14:editId="25D40700">
            <wp:extent cx="3426498" cy="2656728"/>
            <wp:effectExtent l="0" t="0" r="254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5083" cy="2663384"/>
                    </a:xfrm>
                    <a:prstGeom prst="rect">
                      <a:avLst/>
                    </a:prstGeom>
                  </pic:spPr>
                </pic:pic>
              </a:graphicData>
            </a:graphic>
          </wp:inline>
        </w:drawing>
      </w:r>
    </w:p>
    <w:p w14:paraId="51A4F25E" w14:textId="2A3BB653"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L216 </w:t>
      </w:r>
      <w:proofErr w:type="gramStart"/>
      <w:r w:rsidRPr="000C4016">
        <w:rPr>
          <w:rFonts w:ascii="Times New Roman" w:hAnsi="Times New Roman" w:cs="Times New Roman"/>
        </w:rPr>
        <w:t>The</w:t>
      </w:r>
      <w:proofErr w:type="gramEnd"/>
      <w:r w:rsidRPr="000C4016">
        <w:rPr>
          <w:rFonts w:ascii="Times New Roman" w:hAnsi="Times New Roman" w:cs="Times New Roman"/>
        </w:rPr>
        <w:t xml:space="preserve"> intermediate level here seems rather arbitrary. Looking at Fig 1 there seems to be a good</w:t>
      </w:r>
      <w:r w:rsidR="001E0B9A">
        <w:rPr>
          <w:rFonts w:ascii="Times New Roman" w:hAnsi="Times New Roman" w:cs="Times New Roman"/>
        </w:rPr>
        <w:t xml:space="preserve"> </w:t>
      </w:r>
      <w:r w:rsidRPr="000C4016">
        <w:rPr>
          <w:rFonts w:ascii="Times New Roman" w:hAnsi="Times New Roman" w:cs="Times New Roman"/>
        </w:rPr>
        <w:t>spread of samples between 25 and 75%, and one can well imagine that at the scale of the remote</w:t>
      </w:r>
      <w:r w:rsidR="001E0B9A">
        <w:rPr>
          <w:rFonts w:ascii="Times New Roman" w:hAnsi="Times New Roman" w:cs="Times New Roman"/>
        </w:rPr>
        <w:t xml:space="preserve"> </w:t>
      </w:r>
      <w:r w:rsidRPr="000C4016">
        <w:rPr>
          <w:rFonts w:ascii="Times New Roman" w:hAnsi="Times New Roman" w:cs="Times New Roman"/>
        </w:rPr>
        <w:t>sensing data, a site with 25% human-influenced land-cover could be quite similar to one with 75% at</w:t>
      </w:r>
      <w:r w:rsidR="001E0B9A">
        <w:rPr>
          <w:rFonts w:ascii="Times New Roman" w:hAnsi="Times New Roman" w:cs="Times New Roman"/>
        </w:rPr>
        <w:t xml:space="preserve"> </w:t>
      </w:r>
      <w:r w:rsidRPr="000C4016">
        <w:rPr>
          <w:rFonts w:ascii="Times New Roman" w:hAnsi="Times New Roman" w:cs="Times New Roman"/>
        </w:rPr>
        <w:t>a landscape scale – e.g. perhaps a wetland site is in a similar location to another with respect to</w:t>
      </w:r>
      <w:r w:rsidR="001E0B9A">
        <w:rPr>
          <w:rFonts w:ascii="Times New Roman" w:hAnsi="Times New Roman" w:cs="Times New Roman"/>
        </w:rPr>
        <w:t xml:space="preserve"> </w:t>
      </w:r>
      <w:r w:rsidRPr="000C4016">
        <w:rPr>
          <w:rFonts w:ascii="Times New Roman" w:hAnsi="Times New Roman" w:cs="Times New Roman"/>
        </w:rPr>
        <w:t>human development, but it just happens that the location of your SPOT6 polygon includes a corner</w:t>
      </w:r>
      <w:r w:rsidR="001E0B9A">
        <w:rPr>
          <w:rFonts w:ascii="Times New Roman" w:hAnsi="Times New Roman" w:cs="Times New Roman"/>
        </w:rPr>
        <w:t xml:space="preserve"> </w:t>
      </w:r>
      <w:r w:rsidRPr="000C4016">
        <w:rPr>
          <w:rFonts w:ascii="Times New Roman" w:hAnsi="Times New Roman" w:cs="Times New Roman"/>
        </w:rPr>
        <w:t>of some development in one instance, and most of it in another. At the very least it seems to me</w:t>
      </w:r>
      <w:r w:rsidR="001E0B9A">
        <w:rPr>
          <w:rFonts w:ascii="Times New Roman" w:hAnsi="Times New Roman" w:cs="Times New Roman"/>
        </w:rPr>
        <w:t xml:space="preserve"> </w:t>
      </w:r>
      <w:r w:rsidRPr="000C4016">
        <w:rPr>
          <w:rFonts w:ascii="Times New Roman" w:hAnsi="Times New Roman" w:cs="Times New Roman"/>
        </w:rPr>
        <w:t xml:space="preserve">that this choice of 45-55% could do with a </w:t>
      </w:r>
      <w:proofErr w:type="spellStart"/>
      <w:r w:rsidRPr="000C4016">
        <w:rPr>
          <w:rFonts w:ascii="Times New Roman" w:hAnsi="Times New Roman" w:cs="Times New Roman"/>
        </w:rPr>
        <w:t>sensivity</w:t>
      </w:r>
      <w:proofErr w:type="spellEnd"/>
      <w:r w:rsidRPr="000C4016">
        <w:rPr>
          <w:rFonts w:ascii="Times New Roman" w:hAnsi="Times New Roman" w:cs="Times New Roman"/>
        </w:rPr>
        <w:t xml:space="preserve"> analysis, particularly as your choice results in a</w:t>
      </w:r>
      <w:r w:rsidR="001E0B9A">
        <w:rPr>
          <w:rFonts w:ascii="Times New Roman" w:hAnsi="Times New Roman" w:cs="Times New Roman"/>
        </w:rPr>
        <w:t xml:space="preserve"> </w:t>
      </w:r>
      <w:r w:rsidRPr="000C4016">
        <w:rPr>
          <w:rFonts w:ascii="Times New Roman" w:hAnsi="Times New Roman" w:cs="Times New Roman"/>
        </w:rPr>
        <w:t>small intermediate sample, and PERMANOVA is known to be liable to confounding changes in</w:t>
      </w:r>
      <w:r w:rsidR="001E0B9A">
        <w:rPr>
          <w:rFonts w:ascii="Times New Roman" w:hAnsi="Times New Roman" w:cs="Times New Roman"/>
        </w:rPr>
        <w:t xml:space="preserve"> </w:t>
      </w:r>
      <w:r w:rsidRPr="000C4016">
        <w:rPr>
          <w:rFonts w:ascii="Times New Roman" w:hAnsi="Times New Roman" w:cs="Times New Roman"/>
        </w:rPr>
        <w:t xml:space="preserve">variances with changes in locations (i.e. means). (See David Warton’s papers on </w:t>
      </w:r>
      <w:proofErr w:type="spellStart"/>
      <w:r w:rsidRPr="000C4016">
        <w:rPr>
          <w:rFonts w:ascii="Times New Roman" w:hAnsi="Times New Roman" w:cs="Times New Roman"/>
        </w:rPr>
        <w:t>mvabund</w:t>
      </w:r>
      <w:proofErr w:type="spellEnd"/>
      <w:r w:rsidRPr="000C4016">
        <w:rPr>
          <w:rFonts w:ascii="Times New Roman" w:hAnsi="Times New Roman" w:cs="Times New Roman"/>
        </w:rPr>
        <w:t xml:space="preserve"> as a more</w:t>
      </w:r>
      <w:r w:rsidR="001E0B9A">
        <w:rPr>
          <w:rFonts w:ascii="Times New Roman" w:hAnsi="Times New Roman" w:cs="Times New Roman"/>
        </w:rPr>
        <w:t xml:space="preserve"> </w:t>
      </w:r>
      <w:r w:rsidRPr="000C4016">
        <w:rPr>
          <w:rFonts w:ascii="Times New Roman" w:hAnsi="Times New Roman" w:cs="Times New Roman"/>
        </w:rPr>
        <w:t>robust alternative to PERMANOVA in some situations).</w:t>
      </w:r>
    </w:p>
    <w:p w14:paraId="4FCE4BAB" w14:textId="24D71738" w:rsidR="001E0B9A" w:rsidRPr="00DE3282" w:rsidRDefault="00DE3282" w:rsidP="005F240D">
      <w:pPr>
        <w:spacing w:line="360" w:lineRule="auto"/>
        <w:ind w:left="708"/>
        <w:rPr>
          <w:rFonts w:ascii="Times New Roman" w:hAnsi="Times New Roman" w:cs="Times New Roman"/>
          <w:color w:val="2F5496" w:themeColor="accent1" w:themeShade="BF"/>
        </w:rPr>
      </w:pPr>
      <w:r w:rsidRPr="00DE3282">
        <w:rPr>
          <w:rFonts w:ascii="Times New Roman" w:hAnsi="Times New Roman" w:cs="Times New Roman"/>
          <w:color w:val="2F5496" w:themeColor="accent1" w:themeShade="BF"/>
        </w:rPr>
        <w:t xml:space="preserve">This range was arbitrarily chosen to represent intermediate human development. We agree that this may not, in an ecological sense, represent the most accurate “intermediate” impact </w:t>
      </w:r>
      <w:r w:rsidR="005F240D">
        <w:rPr>
          <w:rFonts w:ascii="Times New Roman" w:hAnsi="Times New Roman" w:cs="Times New Roman"/>
          <w:color w:val="2F5496" w:themeColor="accent1" w:themeShade="BF"/>
        </w:rPr>
        <w:t>to</w:t>
      </w:r>
      <w:r w:rsidRPr="00DE3282">
        <w:rPr>
          <w:rFonts w:ascii="Times New Roman" w:hAnsi="Times New Roman" w:cs="Times New Roman"/>
          <w:color w:val="2F5496" w:themeColor="accent1" w:themeShade="BF"/>
        </w:rPr>
        <w:t xml:space="preserve"> wetlands. However, we believe that error in this relationship is more likely driven by characteristics of the human development metric itself</w:t>
      </w:r>
      <w:r w:rsidR="005F240D">
        <w:rPr>
          <w:rFonts w:ascii="Times New Roman" w:hAnsi="Times New Roman" w:cs="Times New Roman"/>
          <w:color w:val="2F5496" w:themeColor="accent1" w:themeShade="BF"/>
        </w:rPr>
        <w:t>, rather than the chosen range of human development extents</w:t>
      </w:r>
      <w:r w:rsidRPr="00DE3282">
        <w:rPr>
          <w:rFonts w:ascii="Times New Roman" w:hAnsi="Times New Roman" w:cs="Times New Roman"/>
          <w:color w:val="2F5496" w:themeColor="accent1" w:themeShade="BF"/>
        </w:rPr>
        <w:t>. We have discussed this limitation in the discussion</w:t>
      </w:r>
      <w:r w:rsidR="005F240D">
        <w:rPr>
          <w:rFonts w:ascii="Times New Roman" w:hAnsi="Times New Roman" w:cs="Times New Roman"/>
          <w:color w:val="2F5496" w:themeColor="accent1" w:themeShade="BF"/>
        </w:rPr>
        <w:t xml:space="preserve"> </w:t>
      </w:r>
      <w:r w:rsidR="005F240D" w:rsidRPr="005F240D">
        <w:rPr>
          <w:rFonts w:ascii="Times New Roman" w:hAnsi="Times New Roman" w:cs="Times New Roman"/>
          <w:color w:val="2F5496" w:themeColor="accent1" w:themeShade="BF"/>
          <w:highlight w:val="yellow"/>
        </w:rPr>
        <w:t>(lines xx</w:t>
      </w:r>
      <w:r w:rsidR="005F240D">
        <w:rPr>
          <w:rFonts w:ascii="Times New Roman" w:hAnsi="Times New Roman" w:cs="Times New Roman"/>
          <w:color w:val="2F5496" w:themeColor="accent1" w:themeShade="BF"/>
        </w:rPr>
        <w:t>)</w:t>
      </w:r>
      <w:r w:rsidRPr="00DE3282">
        <w:rPr>
          <w:rFonts w:ascii="Times New Roman" w:hAnsi="Times New Roman" w:cs="Times New Roman"/>
          <w:color w:val="2F5496" w:themeColor="accent1" w:themeShade="BF"/>
        </w:rPr>
        <w:t xml:space="preserve">. Briefly, human footprint measures only the geographic </w:t>
      </w:r>
      <w:r w:rsidR="00000383">
        <w:rPr>
          <w:rFonts w:ascii="Times New Roman" w:hAnsi="Times New Roman" w:cs="Times New Roman"/>
          <w:color w:val="2F5496" w:themeColor="accent1" w:themeShade="BF"/>
        </w:rPr>
        <w:t>extent</w:t>
      </w:r>
      <w:r w:rsidRPr="00DE3282">
        <w:rPr>
          <w:rFonts w:ascii="Times New Roman" w:hAnsi="Times New Roman" w:cs="Times New Roman"/>
          <w:color w:val="2F5496" w:themeColor="accent1" w:themeShade="BF"/>
        </w:rPr>
        <w:t xml:space="preserve"> (i.e. area) of non-natural cover. Importantly, it does not include any information on the magnitude</w:t>
      </w:r>
      <w:r w:rsidR="00000383">
        <w:rPr>
          <w:rFonts w:ascii="Times New Roman" w:hAnsi="Times New Roman" w:cs="Times New Roman"/>
          <w:color w:val="2F5496" w:themeColor="accent1" w:themeShade="BF"/>
        </w:rPr>
        <w:t xml:space="preserve"> or intensity</w:t>
      </w:r>
      <w:r w:rsidRPr="00DE3282">
        <w:rPr>
          <w:rFonts w:ascii="Times New Roman" w:hAnsi="Times New Roman" w:cs="Times New Roman"/>
          <w:color w:val="2F5496" w:themeColor="accent1" w:themeShade="BF"/>
        </w:rPr>
        <w:t xml:space="preserve"> of impact different</w:t>
      </w:r>
      <w:r w:rsidR="005F240D">
        <w:rPr>
          <w:rFonts w:ascii="Times New Roman" w:hAnsi="Times New Roman" w:cs="Times New Roman"/>
          <w:color w:val="2F5496" w:themeColor="accent1" w:themeShade="BF"/>
        </w:rPr>
        <w:t xml:space="preserve"> cover types (i.e. human development types)</w:t>
      </w:r>
      <w:r w:rsidRPr="00DE3282">
        <w:rPr>
          <w:rFonts w:ascii="Times New Roman" w:hAnsi="Times New Roman" w:cs="Times New Roman"/>
          <w:color w:val="2F5496" w:themeColor="accent1" w:themeShade="BF"/>
        </w:rPr>
        <w:t xml:space="preserve"> have. That is, a wetland surrounded by </w:t>
      </w:r>
      <w:r w:rsidRPr="00DE3282">
        <w:rPr>
          <w:rFonts w:ascii="Times New Roman" w:hAnsi="Times New Roman" w:cs="Times New Roman"/>
          <w:color w:val="2F5496" w:themeColor="accent1" w:themeShade="BF"/>
        </w:rPr>
        <w:lastRenderedPageBreak/>
        <w:t xml:space="preserve">50% </w:t>
      </w:r>
      <w:r w:rsidR="00000383">
        <w:rPr>
          <w:rFonts w:ascii="Times New Roman" w:hAnsi="Times New Roman" w:cs="Times New Roman"/>
          <w:color w:val="2F5496" w:themeColor="accent1" w:themeShade="BF"/>
        </w:rPr>
        <w:t>lawn</w:t>
      </w:r>
      <w:r w:rsidRPr="00DE3282">
        <w:rPr>
          <w:rFonts w:ascii="Times New Roman" w:hAnsi="Times New Roman" w:cs="Times New Roman"/>
          <w:color w:val="2F5496" w:themeColor="accent1" w:themeShade="BF"/>
        </w:rPr>
        <w:t xml:space="preserve"> cover would have the same human development extent</w:t>
      </w:r>
      <w:r w:rsidR="005F240D">
        <w:rPr>
          <w:rFonts w:ascii="Times New Roman" w:hAnsi="Times New Roman" w:cs="Times New Roman"/>
          <w:color w:val="2F5496" w:themeColor="accent1" w:themeShade="BF"/>
        </w:rPr>
        <w:t xml:space="preserve"> (50%)</w:t>
      </w:r>
      <w:r w:rsidRPr="00DE3282">
        <w:rPr>
          <w:rFonts w:ascii="Times New Roman" w:hAnsi="Times New Roman" w:cs="Times New Roman"/>
          <w:color w:val="2F5496" w:themeColor="accent1" w:themeShade="BF"/>
        </w:rPr>
        <w:t xml:space="preserve"> as a wetland surrounded by 50% parking lot cover, though these different human development types would likely have very different impacts on wetland ecology. To test whether significant PERMANOVA results might be attributed to different composition variances, rather than means, we included tests of the dispersion of each group. This has been added to the methods on </w:t>
      </w:r>
      <w:r w:rsidRPr="005F240D">
        <w:rPr>
          <w:rFonts w:ascii="Times New Roman" w:hAnsi="Times New Roman" w:cs="Times New Roman"/>
          <w:color w:val="2F5496" w:themeColor="accent1" w:themeShade="BF"/>
          <w:highlight w:val="yellow"/>
        </w:rPr>
        <w:t>lines XX</w:t>
      </w:r>
      <w:r w:rsidRPr="00DE3282">
        <w:rPr>
          <w:rFonts w:ascii="Times New Roman" w:hAnsi="Times New Roman" w:cs="Times New Roman"/>
          <w:color w:val="2F5496" w:themeColor="accent1" w:themeShade="BF"/>
        </w:rPr>
        <w:t xml:space="preserve"> and in the results on </w:t>
      </w:r>
      <w:r w:rsidRPr="005F240D">
        <w:rPr>
          <w:rFonts w:ascii="Times New Roman" w:hAnsi="Times New Roman" w:cs="Times New Roman"/>
          <w:color w:val="2F5496" w:themeColor="accent1" w:themeShade="BF"/>
          <w:highlight w:val="yellow"/>
        </w:rPr>
        <w:t xml:space="preserve">lines </w:t>
      </w:r>
      <w:r w:rsidR="00365661">
        <w:rPr>
          <w:rFonts w:ascii="Times New Roman" w:hAnsi="Times New Roman" w:cs="Times New Roman"/>
          <w:color w:val="2F5496" w:themeColor="accent1" w:themeShade="BF"/>
          <w:highlight w:val="yellow"/>
        </w:rPr>
        <w:t>YY</w:t>
      </w:r>
      <w:r w:rsidRPr="00DE3282">
        <w:rPr>
          <w:rFonts w:ascii="Times New Roman" w:hAnsi="Times New Roman" w:cs="Times New Roman"/>
          <w:color w:val="2F5496" w:themeColor="accent1" w:themeShade="BF"/>
        </w:rPr>
        <w:t>.</w:t>
      </w:r>
    </w:p>
    <w:p w14:paraId="3DAC353F" w14:textId="370046E8"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L228 Including sampling methodology as a fixed effect: does this really deal adequately with the</w:t>
      </w:r>
      <w:r w:rsidR="001E58EF">
        <w:rPr>
          <w:rFonts w:ascii="Times New Roman" w:hAnsi="Times New Roman" w:cs="Times New Roman"/>
        </w:rPr>
        <w:t xml:space="preserve"> </w:t>
      </w:r>
      <w:r w:rsidRPr="000C4016">
        <w:rPr>
          <w:rFonts w:ascii="Times New Roman" w:hAnsi="Times New Roman" w:cs="Times New Roman"/>
        </w:rPr>
        <w:t>different totals and types of areas sampled between the two methods? Terrestrial is 1 ha, wetland is</w:t>
      </w:r>
      <w:r w:rsidR="001E58EF">
        <w:rPr>
          <w:rFonts w:ascii="Times New Roman" w:hAnsi="Times New Roman" w:cs="Times New Roman"/>
        </w:rPr>
        <w:t xml:space="preserve"> </w:t>
      </w:r>
      <w:r w:rsidRPr="000C4016">
        <w:rPr>
          <w:rFonts w:ascii="Times New Roman" w:hAnsi="Times New Roman" w:cs="Times New Roman"/>
        </w:rPr>
        <w:t>from some unknown lower bound up to 14 plots x 20m2 = 280 m2. Normally the comparison of</w:t>
      </w:r>
      <w:r w:rsidR="001E58EF">
        <w:rPr>
          <w:rFonts w:ascii="Times New Roman" w:hAnsi="Times New Roman" w:cs="Times New Roman"/>
        </w:rPr>
        <w:t xml:space="preserve"> </w:t>
      </w:r>
      <w:r w:rsidRPr="000C4016">
        <w:rPr>
          <w:rFonts w:ascii="Times New Roman" w:hAnsi="Times New Roman" w:cs="Times New Roman"/>
        </w:rPr>
        <w:t>differently sized areas in terms of richness requires species-area curve adjustments (e.g. see Palmer</w:t>
      </w:r>
      <w:r w:rsidR="001E58EF">
        <w:rPr>
          <w:rFonts w:ascii="Times New Roman" w:hAnsi="Times New Roman" w:cs="Times New Roman"/>
        </w:rPr>
        <w:t xml:space="preserve"> </w:t>
      </w:r>
      <w:r w:rsidRPr="000C4016">
        <w:rPr>
          <w:rFonts w:ascii="Times New Roman" w:hAnsi="Times New Roman" w:cs="Times New Roman"/>
        </w:rPr>
        <w:t>et al. 2008); now, I can see that a fixed effect allows for some constant difference in richness</w:t>
      </w:r>
      <w:r w:rsidR="001E58EF">
        <w:rPr>
          <w:rFonts w:ascii="Times New Roman" w:hAnsi="Times New Roman" w:cs="Times New Roman"/>
        </w:rPr>
        <w:t xml:space="preserve"> </w:t>
      </w:r>
      <w:r w:rsidRPr="000C4016">
        <w:rPr>
          <w:rFonts w:ascii="Times New Roman" w:hAnsi="Times New Roman" w:cs="Times New Roman"/>
        </w:rPr>
        <w:t>between method types alongside adjusting for other variables in the model, and maybe this is</w:t>
      </w:r>
      <w:r w:rsidR="001E58EF">
        <w:rPr>
          <w:rFonts w:ascii="Times New Roman" w:hAnsi="Times New Roman" w:cs="Times New Roman"/>
        </w:rPr>
        <w:t xml:space="preserve"> </w:t>
      </w:r>
      <w:r w:rsidRPr="000C4016">
        <w:rPr>
          <w:rFonts w:ascii="Times New Roman" w:hAnsi="Times New Roman" w:cs="Times New Roman"/>
        </w:rPr>
        <w:t>enough, but on the other hand your wetland sites apparently have transects that vary in length, so is</w:t>
      </w:r>
      <w:r w:rsidR="001E58EF">
        <w:rPr>
          <w:rFonts w:ascii="Times New Roman" w:hAnsi="Times New Roman" w:cs="Times New Roman"/>
        </w:rPr>
        <w:t xml:space="preserve"> </w:t>
      </w:r>
      <w:r w:rsidRPr="000C4016">
        <w:rPr>
          <w:rFonts w:ascii="Times New Roman" w:hAnsi="Times New Roman" w:cs="Times New Roman"/>
        </w:rPr>
        <w:t>this fixed effect approach sufficient? Something for the Discussion.</w:t>
      </w:r>
    </w:p>
    <w:p w14:paraId="6AF94A0F" w14:textId="77777777" w:rsidR="00551D0F" w:rsidRDefault="0036338E" w:rsidP="00551D0F">
      <w:pPr>
        <w:spacing w:line="360" w:lineRule="auto"/>
        <w:ind w:left="36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We agree that </w:t>
      </w:r>
      <w:r w:rsidR="005F240D">
        <w:rPr>
          <w:rFonts w:ascii="Times New Roman" w:hAnsi="Times New Roman" w:cs="Times New Roman"/>
          <w:color w:val="2F5496" w:themeColor="accent1" w:themeShade="BF"/>
        </w:rPr>
        <w:t>the use of different methods in each protocol and the resulting potential impact on richness</w:t>
      </w:r>
      <w:r w:rsidRPr="0036338E">
        <w:rPr>
          <w:rFonts w:ascii="Times New Roman" w:hAnsi="Times New Roman" w:cs="Times New Roman"/>
          <w:color w:val="2F5496" w:themeColor="accent1" w:themeShade="BF"/>
        </w:rPr>
        <w:t xml:space="preserve"> is an important consideration</w:t>
      </w:r>
      <w:r w:rsidR="005F240D">
        <w:rPr>
          <w:rFonts w:ascii="Times New Roman" w:hAnsi="Times New Roman" w:cs="Times New Roman"/>
          <w:color w:val="2F5496" w:themeColor="accent1" w:themeShade="BF"/>
        </w:rPr>
        <w:t xml:space="preserve">; we have </w:t>
      </w:r>
      <w:proofErr w:type="spellStart"/>
      <w:r w:rsidRPr="0036338E">
        <w:rPr>
          <w:rFonts w:ascii="Times New Roman" w:hAnsi="Times New Roman" w:cs="Times New Roman"/>
          <w:color w:val="2F5496" w:themeColor="accent1" w:themeShade="BF"/>
        </w:rPr>
        <w:t>have</w:t>
      </w:r>
      <w:proofErr w:type="spellEnd"/>
      <w:r w:rsidRPr="0036338E">
        <w:rPr>
          <w:rFonts w:ascii="Times New Roman" w:hAnsi="Times New Roman" w:cs="Times New Roman"/>
          <w:color w:val="2F5496" w:themeColor="accent1" w:themeShade="BF"/>
        </w:rPr>
        <w:t xml:space="preserve"> added a discussion of this on </w:t>
      </w:r>
      <w:r w:rsidRPr="005F240D">
        <w:rPr>
          <w:rFonts w:ascii="Times New Roman" w:hAnsi="Times New Roman" w:cs="Times New Roman"/>
          <w:color w:val="2F5496" w:themeColor="accent1" w:themeShade="BF"/>
          <w:highlight w:val="yellow"/>
        </w:rPr>
        <w:t>lines XX – YY</w:t>
      </w:r>
      <w:r w:rsidRPr="0036338E">
        <w:rPr>
          <w:rFonts w:ascii="Times New Roman" w:hAnsi="Times New Roman" w:cs="Times New Roman"/>
          <w:color w:val="2F5496" w:themeColor="accent1" w:themeShade="BF"/>
        </w:rPr>
        <w:t>.</w:t>
      </w:r>
    </w:p>
    <w:p w14:paraId="6AD8E1DF" w14:textId="6EF0969F" w:rsidR="005F240D" w:rsidRDefault="00551D0F" w:rsidP="005F240D">
      <w:pPr>
        <w:spacing w:line="360" w:lineRule="auto"/>
        <w:ind w:left="360"/>
        <w:rPr>
          <w:rFonts w:ascii="Times New Roman" w:hAnsi="Times New Roman" w:cs="Times New Roman"/>
          <w:color w:val="2F5496" w:themeColor="accent1" w:themeShade="BF"/>
        </w:rPr>
      </w:pPr>
      <w:r w:rsidRPr="00551D0F">
        <w:rPr>
          <w:rFonts w:ascii="Times New Roman" w:hAnsi="Times New Roman" w:cs="Times New Roman"/>
          <w:color w:val="2F5496" w:themeColor="accent1" w:themeShade="BF"/>
        </w:rPr>
        <w:t>S</w:t>
      </w:r>
      <w:r w:rsidR="005F240D" w:rsidRPr="00551D0F">
        <w:rPr>
          <w:rFonts w:ascii="Times New Roman" w:hAnsi="Times New Roman" w:cs="Times New Roman"/>
          <w:color w:val="2F5496" w:themeColor="accent1" w:themeShade="BF"/>
        </w:rPr>
        <w:t xml:space="preserve">ampling effort (i.e. number of transects) </w:t>
      </w:r>
      <w:r w:rsidRPr="00551D0F">
        <w:rPr>
          <w:rFonts w:ascii="Times New Roman" w:hAnsi="Times New Roman" w:cs="Times New Roman"/>
          <w:color w:val="2F5496" w:themeColor="accent1" w:themeShade="BF"/>
        </w:rPr>
        <w:t>is relatively consistent</w:t>
      </w:r>
      <w:r w:rsidR="005F240D" w:rsidRPr="00551D0F">
        <w:rPr>
          <w:rFonts w:ascii="Times New Roman" w:hAnsi="Times New Roman" w:cs="Times New Roman"/>
          <w:color w:val="2F5496" w:themeColor="accent1" w:themeShade="BF"/>
        </w:rPr>
        <w:t xml:space="preserve"> within wetland </w:t>
      </w:r>
      <w:r w:rsidRPr="00551D0F">
        <w:rPr>
          <w:rFonts w:ascii="Times New Roman" w:hAnsi="Times New Roman" w:cs="Times New Roman"/>
          <w:color w:val="2F5496" w:themeColor="accent1" w:themeShade="BF"/>
        </w:rPr>
        <w:t xml:space="preserve">protocol </w:t>
      </w:r>
      <w:r w:rsidR="005F240D" w:rsidRPr="00551D0F">
        <w:rPr>
          <w:rFonts w:ascii="Times New Roman" w:hAnsi="Times New Roman" w:cs="Times New Roman"/>
          <w:color w:val="2F5496" w:themeColor="accent1" w:themeShade="BF"/>
        </w:rPr>
        <w:t>sites</w:t>
      </w:r>
      <w:r w:rsidRPr="00551D0F">
        <w:rPr>
          <w:rFonts w:ascii="Times New Roman" w:hAnsi="Times New Roman" w:cs="Times New Roman"/>
          <w:color w:val="2F5496" w:themeColor="accent1" w:themeShade="BF"/>
        </w:rPr>
        <w:t xml:space="preserve">. We clarified </w:t>
      </w:r>
      <w:r>
        <w:rPr>
          <w:rFonts w:ascii="Times New Roman" w:hAnsi="Times New Roman" w:cs="Times New Roman"/>
          <w:color w:val="2F5496" w:themeColor="accent1" w:themeShade="BF"/>
        </w:rPr>
        <w:t xml:space="preserve">this in </w:t>
      </w:r>
      <w:r w:rsidRPr="00551D0F">
        <w:rPr>
          <w:rFonts w:ascii="Times New Roman" w:hAnsi="Times New Roman" w:cs="Times New Roman"/>
          <w:color w:val="2F5496" w:themeColor="accent1" w:themeShade="BF"/>
        </w:rPr>
        <w:t xml:space="preserve">the methods section </w:t>
      </w:r>
      <w:r>
        <w:rPr>
          <w:rFonts w:ascii="Times New Roman" w:hAnsi="Times New Roman" w:cs="Times New Roman"/>
          <w:color w:val="2F5496" w:themeColor="accent1" w:themeShade="BF"/>
        </w:rPr>
        <w:t xml:space="preserve">(lines </w:t>
      </w:r>
      <w:r w:rsidRPr="00551D0F">
        <w:rPr>
          <w:rFonts w:ascii="Times New Roman" w:hAnsi="Times New Roman" w:cs="Times New Roman"/>
          <w:color w:val="2F5496" w:themeColor="accent1" w:themeShade="BF"/>
          <w:highlight w:val="yellow"/>
        </w:rPr>
        <w:t>XX</w:t>
      </w:r>
      <w:r>
        <w:rPr>
          <w:rFonts w:ascii="Times New Roman" w:hAnsi="Times New Roman" w:cs="Times New Roman"/>
          <w:color w:val="2F5496" w:themeColor="accent1" w:themeShade="BF"/>
        </w:rPr>
        <w:t>):</w:t>
      </w:r>
      <w:r w:rsidRPr="00551D0F">
        <w:rPr>
          <w:rFonts w:ascii="Times New Roman" w:hAnsi="Times New Roman" w:cs="Times New Roman"/>
          <w:color w:val="2F5496" w:themeColor="accent1" w:themeShade="BF"/>
        </w:rPr>
        <w:t xml:space="preserve"> the vast majority of sites sampled with the wetland protocol were sampled with the same number of transects (5 transects)</w:t>
      </w:r>
      <w:r>
        <w:rPr>
          <w:rFonts w:ascii="Times New Roman" w:hAnsi="Times New Roman" w:cs="Times New Roman"/>
          <w:color w:val="2F5496" w:themeColor="accent1" w:themeShade="BF"/>
        </w:rPr>
        <w:t>. We therefore believe that a protocol fixed effect is sufficient for differentiating the methods used in the wetland and terrestrial protocols.</w:t>
      </w:r>
      <w:r w:rsidR="00000383">
        <w:rPr>
          <w:rFonts w:ascii="Times New Roman" w:hAnsi="Times New Roman" w:cs="Times New Roman"/>
          <w:color w:val="2F5496" w:themeColor="accent1" w:themeShade="BF"/>
        </w:rPr>
        <w:t xml:space="preserve"> </w:t>
      </w:r>
      <w:r>
        <w:rPr>
          <w:rFonts w:ascii="Times New Roman" w:hAnsi="Times New Roman" w:cs="Times New Roman"/>
          <w:color w:val="2F5496" w:themeColor="accent1" w:themeShade="BF"/>
        </w:rPr>
        <w:t xml:space="preserve">We also believe that analyzing both protocols together allows us to present a clearer story than repeating the analyses and results for two protocols, when the results are qualitatively similar. </w:t>
      </w:r>
      <w:r w:rsidR="005F240D">
        <w:rPr>
          <w:rFonts w:ascii="Times New Roman" w:hAnsi="Times New Roman" w:cs="Times New Roman"/>
          <w:color w:val="2F5496" w:themeColor="accent1" w:themeShade="BF"/>
        </w:rPr>
        <w:t xml:space="preserve"> </w:t>
      </w:r>
    </w:p>
    <w:p w14:paraId="2C0B8238" w14:textId="28EECA04" w:rsidR="0036338E" w:rsidRPr="0036338E" w:rsidRDefault="0036338E" w:rsidP="005F240D">
      <w:pPr>
        <w:spacing w:line="360" w:lineRule="auto"/>
        <w:ind w:left="36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We opted to use observed richness as our response variable for </w:t>
      </w:r>
      <w:r w:rsidR="005F240D">
        <w:rPr>
          <w:rFonts w:ascii="Times New Roman" w:hAnsi="Times New Roman" w:cs="Times New Roman"/>
          <w:color w:val="2F5496" w:themeColor="accent1" w:themeShade="BF"/>
        </w:rPr>
        <w:t>two</w:t>
      </w:r>
      <w:r w:rsidRPr="0036338E">
        <w:rPr>
          <w:rFonts w:ascii="Times New Roman" w:hAnsi="Times New Roman" w:cs="Times New Roman"/>
          <w:color w:val="2F5496" w:themeColor="accent1" w:themeShade="BF"/>
        </w:rPr>
        <w:t xml:space="preserve"> reasons: </w:t>
      </w:r>
    </w:p>
    <w:p w14:paraId="508F7735" w14:textId="6E07F6E2" w:rsidR="0036338E" w:rsidRPr="0036338E" w:rsidRDefault="0036338E" w:rsidP="005F240D">
      <w:pPr>
        <w:pStyle w:val="Paragraphedeliste"/>
        <w:numPr>
          <w:ilvl w:val="0"/>
          <w:numId w:val="3"/>
        </w:numPr>
        <w:spacing w:line="360" w:lineRule="auto"/>
        <w:ind w:left="108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A number of our other </w:t>
      </w:r>
      <w:r w:rsidR="005F240D">
        <w:rPr>
          <w:rFonts w:ascii="Times New Roman" w:hAnsi="Times New Roman" w:cs="Times New Roman"/>
          <w:color w:val="2F5496" w:themeColor="accent1" w:themeShade="BF"/>
        </w:rPr>
        <w:t>analyses</w:t>
      </w:r>
      <w:r w:rsidRPr="0036338E">
        <w:rPr>
          <w:rFonts w:ascii="Times New Roman" w:hAnsi="Times New Roman" w:cs="Times New Roman"/>
          <w:color w:val="2F5496" w:themeColor="accent1" w:themeShade="BF"/>
        </w:rPr>
        <w:t xml:space="preserve">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thought it would be confusing for readers to understand why we use</w:t>
      </w:r>
      <w:r w:rsidR="005F240D">
        <w:rPr>
          <w:rFonts w:ascii="Times New Roman" w:hAnsi="Times New Roman" w:cs="Times New Roman"/>
          <w:color w:val="2F5496" w:themeColor="accent1" w:themeShade="BF"/>
        </w:rPr>
        <w:t>d</w:t>
      </w:r>
      <w:r w:rsidRPr="0036338E">
        <w:rPr>
          <w:rFonts w:ascii="Times New Roman" w:hAnsi="Times New Roman" w:cs="Times New Roman"/>
          <w:color w:val="2F5496" w:themeColor="accent1" w:themeShade="BF"/>
        </w:rPr>
        <w:t xml:space="preserve"> t</w:t>
      </w:r>
      <w:r w:rsidR="005F240D">
        <w:rPr>
          <w:rFonts w:ascii="Times New Roman" w:hAnsi="Times New Roman" w:cs="Times New Roman"/>
          <w:color w:val="2F5496" w:themeColor="accent1" w:themeShade="BF"/>
        </w:rPr>
        <w:t>w</w:t>
      </w:r>
      <w:r w:rsidRPr="0036338E">
        <w:rPr>
          <w:rFonts w:ascii="Times New Roman" w:hAnsi="Times New Roman" w:cs="Times New Roman"/>
          <w:color w:val="2F5496" w:themeColor="accent1" w:themeShade="BF"/>
        </w:rPr>
        <w:t>o “types” of richness (observed and estimated) in the same manuscript.</w:t>
      </w:r>
    </w:p>
    <w:p w14:paraId="2ADD166E" w14:textId="60F9E376" w:rsidR="0036338E" w:rsidRPr="0036338E" w:rsidRDefault="0036338E" w:rsidP="005F240D">
      <w:pPr>
        <w:pStyle w:val="Paragraphedeliste"/>
        <w:numPr>
          <w:ilvl w:val="0"/>
          <w:numId w:val="3"/>
        </w:numPr>
        <w:spacing w:line="360" w:lineRule="auto"/>
        <w:ind w:left="1080"/>
        <w:rPr>
          <w:rFonts w:ascii="Times New Roman" w:hAnsi="Times New Roman" w:cs="Times New Roman"/>
          <w:color w:val="2F5496" w:themeColor="accent1" w:themeShade="BF"/>
        </w:rPr>
      </w:pPr>
      <w:r w:rsidRPr="0036338E">
        <w:rPr>
          <w:rFonts w:ascii="Times New Roman" w:hAnsi="Times New Roman" w:cs="Times New Roman"/>
          <w:color w:val="2F5496" w:themeColor="accent1" w:themeShade="BF"/>
        </w:rPr>
        <w:t xml:space="preserve">We determined that </w:t>
      </w:r>
      <w:r w:rsidR="005F240D">
        <w:rPr>
          <w:rFonts w:ascii="Times New Roman" w:hAnsi="Times New Roman" w:cs="Times New Roman"/>
          <w:color w:val="2F5496" w:themeColor="accent1" w:themeShade="BF"/>
        </w:rPr>
        <w:t>both</w:t>
      </w:r>
      <w:r w:rsidRPr="0036338E">
        <w:rPr>
          <w:rFonts w:ascii="Times New Roman" w:hAnsi="Times New Roman" w:cs="Times New Roman"/>
          <w:color w:val="2F5496" w:themeColor="accent1" w:themeShade="BF"/>
        </w:rPr>
        <w:t xml:space="preserve"> protocols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two missing species (i.e. </w:t>
      </w:r>
      <w:r w:rsidRPr="0036338E">
        <w:rPr>
          <w:rFonts w:ascii="Times New Roman" w:hAnsi="Times New Roman" w:cs="Times New Roman"/>
          <w:color w:val="2F5496" w:themeColor="accent1" w:themeShade="BF"/>
        </w:rPr>
        <w:lastRenderedPageBreak/>
        <w:t xml:space="preserve">wetland sites miss 11 species and terrestrial sites miss 9 species). We do not believe that a difference of two species is </w:t>
      </w:r>
      <w:r w:rsidR="00000383">
        <w:rPr>
          <w:rFonts w:ascii="Times New Roman" w:hAnsi="Times New Roman" w:cs="Times New Roman"/>
          <w:color w:val="2F5496" w:themeColor="accent1" w:themeShade="BF"/>
        </w:rPr>
        <w:t>enough to alter our broader interpretation of the results</w:t>
      </w:r>
      <w:r w:rsidRPr="0036338E">
        <w:rPr>
          <w:rFonts w:ascii="Times New Roman" w:hAnsi="Times New Roman" w:cs="Times New Roman"/>
          <w:color w:val="2F5496" w:themeColor="accent1" w:themeShade="BF"/>
        </w:rPr>
        <w:t>.</w:t>
      </w:r>
    </w:p>
    <w:p w14:paraId="59C56510" w14:textId="4EAC9B28"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L229 Leading on from the comment against L154, it’s worth noting here that you do not even follow</w:t>
      </w:r>
      <w:r w:rsidR="001E58EF">
        <w:rPr>
          <w:rFonts w:ascii="Times New Roman" w:hAnsi="Times New Roman" w:cs="Times New Roman"/>
        </w:rPr>
        <w:t xml:space="preserve"> </w:t>
      </w:r>
      <w:r w:rsidRPr="000C4016">
        <w:rPr>
          <w:rFonts w:ascii="Times New Roman" w:hAnsi="Times New Roman" w:cs="Times New Roman"/>
        </w:rPr>
        <w:t>your own convention of calling samples “sites”.</w:t>
      </w:r>
    </w:p>
    <w:p w14:paraId="4EC91AEE" w14:textId="7F8C1740" w:rsidR="001E58EF" w:rsidRPr="00A0108D" w:rsidRDefault="00BF42F8" w:rsidP="00551D0F">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Based on Reviewer 2 comments, w</w:t>
      </w:r>
      <w:r w:rsidRPr="00A0108D">
        <w:rPr>
          <w:rFonts w:ascii="Times New Roman" w:hAnsi="Times New Roman" w:cs="Times New Roman"/>
          <w:color w:val="2F5496" w:themeColor="accent1" w:themeShade="BF"/>
        </w:rPr>
        <w:t xml:space="preserve">e </w:t>
      </w:r>
      <w:r w:rsidR="00A0108D" w:rsidRPr="00A0108D">
        <w:rPr>
          <w:rFonts w:ascii="Times New Roman" w:hAnsi="Times New Roman" w:cs="Times New Roman"/>
          <w:color w:val="2F5496" w:themeColor="accent1" w:themeShade="BF"/>
        </w:rPr>
        <w:t>have updated the dataset to include only one sampling time per wetland, and believe that it is now clear and appropriate to refer to them as “sites”.</w:t>
      </w:r>
    </w:p>
    <w:p w14:paraId="7C9265F4" w14:textId="7971F73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L230-L235 You seem to approach the question of non-linearity from the point of view of an a priori</w:t>
      </w:r>
      <w:r w:rsidR="001E58EF">
        <w:rPr>
          <w:rFonts w:ascii="Times New Roman" w:hAnsi="Times New Roman" w:cs="Times New Roman"/>
        </w:rPr>
        <w:t xml:space="preserve"> </w:t>
      </w:r>
      <w:r w:rsidRPr="000C4016">
        <w:rPr>
          <w:rFonts w:ascii="Times New Roman" w:hAnsi="Times New Roman" w:cs="Times New Roman"/>
        </w:rPr>
        <w:t>decision to compare a model with a polynomial to one without, but nowhere do you explicitly say</w:t>
      </w:r>
      <w:r w:rsidR="001E58EF">
        <w:rPr>
          <w:rFonts w:ascii="Times New Roman" w:hAnsi="Times New Roman" w:cs="Times New Roman"/>
        </w:rPr>
        <w:t xml:space="preserve"> </w:t>
      </w:r>
      <w:r w:rsidRPr="000C4016">
        <w:rPr>
          <w:rFonts w:ascii="Times New Roman" w:hAnsi="Times New Roman" w:cs="Times New Roman"/>
        </w:rPr>
        <w:t>that this was a priori based on some literature evidence or hypothesis. This always makes me</w:t>
      </w:r>
      <w:r w:rsidR="001E58EF">
        <w:rPr>
          <w:rFonts w:ascii="Times New Roman" w:hAnsi="Times New Roman" w:cs="Times New Roman"/>
        </w:rPr>
        <w:t xml:space="preserve"> </w:t>
      </w:r>
      <w:r w:rsidRPr="000C4016">
        <w:rPr>
          <w:rFonts w:ascii="Times New Roman" w:hAnsi="Times New Roman" w:cs="Times New Roman"/>
        </w:rPr>
        <w:t>suspicious that the decision was actually based on a lot of data dredging and model</w:t>
      </w:r>
      <w:r w:rsidR="001E58EF">
        <w:rPr>
          <w:rFonts w:ascii="Times New Roman" w:hAnsi="Times New Roman" w:cs="Times New Roman"/>
        </w:rPr>
        <w:t xml:space="preserve"> </w:t>
      </w:r>
      <w:r w:rsidRPr="000C4016">
        <w:rPr>
          <w:rFonts w:ascii="Times New Roman" w:hAnsi="Times New Roman" w:cs="Times New Roman"/>
        </w:rPr>
        <w:t>experimentation, and subsequent lying by omission by not stating that this was actually what</w:t>
      </w:r>
      <w:r w:rsidR="001E58EF">
        <w:rPr>
          <w:rFonts w:ascii="Times New Roman" w:hAnsi="Times New Roman" w:cs="Times New Roman"/>
        </w:rPr>
        <w:t xml:space="preserve"> </w:t>
      </w:r>
      <w:r w:rsidRPr="000C4016">
        <w:rPr>
          <w:rFonts w:ascii="Times New Roman" w:hAnsi="Times New Roman" w:cs="Times New Roman"/>
        </w:rPr>
        <w:t>happened. If it this modelling strategy was actually decided upon before looking at the data, please</w:t>
      </w:r>
      <w:r w:rsidR="001E58EF">
        <w:rPr>
          <w:rFonts w:ascii="Times New Roman" w:hAnsi="Times New Roman" w:cs="Times New Roman"/>
        </w:rPr>
        <w:t xml:space="preserve"> </w:t>
      </w:r>
      <w:r w:rsidRPr="000C4016">
        <w:rPr>
          <w:rFonts w:ascii="Times New Roman" w:hAnsi="Times New Roman" w:cs="Times New Roman"/>
        </w:rPr>
        <w:t>state this clearly, otherwise be honest and state that it was a result of experimenting with the data,</w:t>
      </w:r>
      <w:r w:rsidR="001E58EF">
        <w:rPr>
          <w:rFonts w:ascii="Times New Roman" w:hAnsi="Times New Roman" w:cs="Times New Roman"/>
        </w:rPr>
        <w:t xml:space="preserve"> </w:t>
      </w:r>
      <w:r w:rsidRPr="000C4016">
        <w:rPr>
          <w:rFonts w:ascii="Times New Roman" w:hAnsi="Times New Roman" w:cs="Times New Roman"/>
        </w:rPr>
        <w:t>and discuss what implications this has for your inferences (e.g. invalidity of claimed P-values).</w:t>
      </w:r>
    </w:p>
    <w:p w14:paraId="2426DCF7" w14:textId="6D980C11" w:rsidR="001E58EF" w:rsidRPr="008F7453" w:rsidRDefault="00A0108D" w:rsidP="00551D0F">
      <w:pPr>
        <w:spacing w:line="360" w:lineRule="auto"/>
        <w:ind w:left="708"/>
        <w:rPr>
          <w:rFonts w:ascii="Times New Roman" w:hAnsi="Times New Roman" w:cs="Times New Roman"/>
          <w:color w:val="2F5496" w:themeColor="accent1" w:themeShade="BF"/>
        </w:rPr>
      </w:pPr>
      <w:r w:rsidRPr="00A0108D">
        <w:rPr>
          <w:rFonts w:ascii="Times New Roman" w:hAnsi="Times New Roman" w:cs="Times New Roman"/>
          <w:color w:val="2F5496" w:themeColor="accent1" w:themeShade="BF"/>
        </w:rPr>
        <w:t xml:space="preserve">We have updated the introduction to </w:t>
      </w:r>
      <w:r w:rsidR="00551D0F">
        <w:rPr>
          <w:rFonts w:ascii="Times New Roman" w:hAnsi="Times New Roman" w:cs="Times New Roman"/>
          <w:color w:val="2F5496" w:themeColor="accent1" w:themeShade="BF"/>
        </w:rPr>
        <w:t>clarify</w:t>
      </w:r>
      <w:r w:rsidR="00E11325" w:rsidRPr="00A0108D">
        <w:rPr>
          <w:rFonts w:ascii="Times New Roman" w:hAnsi="Times New Roman" w:cs="Times New Roman"/>
          <w:color w:val="2F5496" w:themeColor="accent1" w:themeShade="BF"/>
        </w:rPr>
        <w:t xml:space="preserve"> </w:t>
      </w:r>
      <w:r w:rsidRPr="00A0108D">
        <w:rPr>
          <w:rFonts w:ascii="Times New Roman" w:hAnsi="Times New Roman" w:cs="Times New Roman"/>
          <w:color w:val="2F5496" w:themeColor="accent1" w:themeShade="BF"/>
        </w:rPr>
        <w:t xml:space="preserve">that </w:t>
      </w:r>
      <w:r w:rsidR="00E11325">
        <w:rPr>
          <w:rFonts w:ascii="Times New Roman" w:hAnsi="Times New Roman" w:cs="Times New Roman"/>
          <w:color w:val="2F5496" w:themeColor="accent1" w:themeShade="BF"/>
        </w:rPr>
        <w:t>this</w:t>
      </w:r>
      <w:r w:rsidR="00E11325" w:rsidRPr="00A0108D">
        <w:rPr>
          <w:rFonts w:ascii="Times New Roman" w:hAnsi="Times New Roman" w:cs="Times New Roman"/>
          <w:color w:val="2F5496" w:themeColor="accent1" w:themeShade="BF"/>
        </w:rPr>
        <w:t xml:space="preserve"> </w:t>
      </w:r>
      <w:r w:rsidRPr="00E11325">
        <w:rPr>
          <w:rFonts w:ascii="Times New Roman" w:hAnsi="Times New Roman" w:cs="Times New Roman"/>
          <w:i/>
          <w:color w:val="2F5496" w:themeColor="accent1" w:themeShade="BF"/>
        </w:rPr>
        <w:t>a priori</w:t>
      </w:r>
      <w:r w:rsidRPr="00A0108D">
        <w:rPr>
          <w:rFonts w:ascii="Times New Roman" w:hAnsi="Times New Roman" w:cs="Times New Roman"/>
          <w:color w:val="2F5496" w:themeColor="accent1" w:themeShade="BF"/>
        </w:rPr>
        <w:t xml:space="preserve"> hypothesis</w:t>
      </w:r>
      <w:r w:rsidR="00E11325">
        <w:rPr>
          <w:rFonts w:ascii="Times New Roman" w:hAnsi="Times New Roman" w:cs="Times New Roman"/>
          <w:color w:val="2F5496" w:themeColor="accent1" w:themeShade="BF"/>
        </w:rPr>
        <w:t xml:space="preserve"> was</w:t>
      </w:r>
      <w:r w:rsidRPr="00A0108D">
        <w:rPr>
          <w:rFonts w:ascii="Times New Roman" w:hAnsi="Times New Roman" w:cs="Times New Roman"/>
          <w:color w:val="2F5496" w:themeColor="accent1" w:themeShade="BF"/>
        </w:rPr>
        <w:t xml:space="preserve"> based on previous work</w:t>
      </w:r>
      <w:r w:rsidR="00E11325">
        <w:rPr>
          <w:rFonts w:ascii="Times New Roman" w:hAnsi="Times New Roman" w:cs="Times New Roman"/>
          <w:color w:val="2F5496" w:themeColor="accent1" w:themeShade="BF"/>
        </w:rPr>
        <w:t>.</w:t>
      </w:r>
      <w:r w:rsidRPr="00A0108D">
        <w:rPr>
          <w:rFonts w:ascii="Times New Roman" w:hAnsi="Times New Roman" w:cs="Times New Roman"/>
          <w:color w:val="2F5496" w:themeColor="accent1" w:themeShade="BF"/>
        </w:rPr>
        <w:t xml:space="preserve"> We also added </w:t>
      </w:r>
      <w:r w:rsidR="00E11325">
        <w:rPr>
          <w:rFonts w:ascii="Times New Roman" w:hAnsi="Times New Roman" w:cs="Times New Roman"/>
          <w:color w:val="2F5496" w:themeColor="accent1" w:themeShade="BF"/>
        </w:rPr>
        <w:t xml:space="preserve">some clarifications </w:t>
      </w:r>
      <w:r w:rsidRPr="00A0108D">
        <w:rPr>
          <w:rFonts w:ascii="Times New Roman" w:hAnsi="Times New Roman" w:cs="Times New Roman"/>
          <w:color w:val="2F5496" w:themeColor="accent1" w:themeShade="BF"/>
        </w:rPr>
        <w:t xml:space="preserve">to the methods section </w:t>
      </w:r>
      <w:r w:rsidR="00E11325">
        <w:rPr>
          <w:rFonts w:ascii="Times New Roman" w:hAnsi="Times New Roman" w:cs="Times New Roman"/>
          <w:color w:val="2F5496" w:themeColor="accent1" w:themeShade="BF"/>
        </w:rPr>
        <w:t xml:space="preserve">stating that </w:t>
      </w:r>
      <w:r w:rsidR="00E11325" w:rsidRPr="00A0108D">
        <w:rPr>
          <w:rFonts w:ascii="Times New Roman" w:hAnsi="Times New Roman" w:cs="Times New Roman"/>
          <w:color w:val="2F5496" w:themeColor="accent1" w:themeShade="BF"/>
        </w:rPr>
        <w:t>a 2</w:t>
      </w:r>
      <w:r w:rsidR="00E11325" w:rsidRPr="00E11325">
        <w:rPr>
          <w:rFonts w:ascii="Times New Roman" w:hAnsi="Times New Roman" w:cs="Times New Roman"/>
          <w:color w:val="2F5496" w:themeColor="accent1" w:themeShade="BF"/>
          <w:vertAlign w:val="superscript"/>
        </w:rPr>
        <w:t>nd</w:t>
      </w:r>
      <w:r w:rsidR="00E11325" w:rsidRPr="00A0108D">
        <w:rPr>
          <w:rFonts w:ascii="Times New Roman" w:hAnsi="Times New Roman" w:cs="Times New Roman"/>
          <w:color w:val="2F5496" w:themeColor="accent1" w:themeShade="BF"/>
        </w:rPr>
        <w:t xml:space="preserve"> order polynomial model would be the best fit</w:t>
      </w:r>
      <w:r w:rsidR="00E11325">
        <w:rPr>
          <w:rFonts w:ascii="Times New Roman" w:hAnsi="Times New Roman" w:cs="Times New Roman"/>
          <w:color w:val="2F5496" w:themeColor="accent1" w:themeShade="BF"/>
        </w:rPr>
        <w:t xml:space="preserve"> and repeated that it was based on previous work (Mayor et al 2012). We also </w:t>
      </w:r>
      <w:r w:rsidRPr="00A0108D">
        <w:rPr>
          <w:rFonts w:ascii="Times New Roman" w:hAnsi="Times New Roman" w:cs="Times New Roman"/>
          <w:color w:val="2F5496" w:themeColor="accent1" w:themeShade="BF"/>
        </w:rPr>
        <w:t>stat</w:t>
      </w:r>
      <w:r w:rsidR="00E11325">
        <w:rPr>
          <w:rFonts w:ascii="Times New Roman" w:hAnsi="Times New Roman" w:cs="Times New Roman"/>
          <w:color w:val="2F5496" w:themeColor="accent1" w:themeShade="BF"/>
        </w:rPr>
        <w:t xml:space="preserve">e </w:t>
      </w:r>
      <w:r w:rsidRPr="00A0108D">
        <w:rPr>
          <w:rFonts w:ascii="Times New Roman" w:hAnsi="Times New Roman" w:cs="Times New Roman"/>
          <w:color w:val="2F5496" w:themeColor="accent1" w:themeShade="BF"/>
        </w:rPr>
        <w:t>that visual inspection of the relationships did not warrant</w:t>
      </w:r>
      <w:r w:rsidR="008F7453">
        <w:rPr>
          <w:rFonts w:ascii="Times New Roman" w:hAnsi="Times New Roman" w:cs="Times New Roman"/>
          <w:color w:val="2F5496" w:themeColor="accent1" w:themeShade="BF"/>
        </w:rPr>
        <w:t xml:space="preserve"> </w:t>
      </w:r>
      <w:r w:rsidR="008F7453" w:rsidRPr="008F7453">
        <w:rPr>
          <w:rFonts w:ascii="Times New Roman" w:hAnsi="Times New Roman" w:cs="Times New Roman"/>
          <w:color w:val="2F5496" w:themeColor="accent1" w:themeShade="BF"/>
        </w:rPr>
        <w:t>testing other polynomial models.</w:t>
      </w:r>
      <w:r w:rsidR="00E11325">
        <w:rPr>
          <w:rFonts w:ascii="Times New Roman" w:hAnsi="Times New Roman" w:cs="Times New Roman"/>
          <w:color w:val="2F5496" w:themeColor="accent1" w:themeShade="BF"/>
        </w:rPr>
        <w:t xml:space="preserve"> See line </w:t>
      </w:r>
      <w:r w:rsidR="00E11325" w:rsidRPr="00551D0F">
        <w:rPr>
          <w:rFonts w:ascii="Times New Roman" w:hAnsi="Times New Roman" w:cs="Times New Roman"/>
          <w:color w:val="2F5496" w:themeColor="accent1" w:themeShade="BF"/>
          <w:highlight w:val="yellow"/>
        </w:rPr>
        <w:t>XX in the Introduction section and lines Y</w:t>
      </w:r>
      <w:r w:rsidR="00E11325">
        <w:rPr>
          <w:rFonts w:ascii="Times New Roman" w:hAnsi="Times New Roman" w:cs="Times New Roman"/>
          <w:color w:val="2F5496" w:themeColor="accent1" w:themeShade="BF"/>
        </w:rPr>
        <w:t>Y in the Methods section.</w:t>
      </w:r>
    </w:p>
    <w:p w14:paraId="6FBACD94" w14:textId="07F52AEF" w:rsidR="00E3099A" w:rsidRDefault="00E3099A" w:rsidP="00220AEA">
      <w:pPr>
        <w:spacing w:line="360" w:lineRule="auto"/>
        <w:rPr>
          <w:rFonts w:ascii="Times New Roman" w:hAnsi="Times New Roman" w:cs="Times New Roman"/>
        </w:rPr>
      </w:pPr>
      <w:r w:rsidRPr="000C4016">
        <w:rPr>
          <w:rFonts w:ascii="Times New Roman" w:hAnsi="Times New Roman" w:cs="Times New Roman"/>
        </w:rPr>
        <w:t>L232 Leading on from this, if the approach wasn’t a priori, then why not also look at whether a cubic</w:t>
      </w:r>
      <w:r w:rsidR="001E58EF">
        <w:rPr>
          <w:rFonts w:ascii="Times New Roman" w:hAnsi="Times New Roman" w:cs="Times New Roman"/>
        </w:rPr>
        <w:t xml:space="preserve"> </w:t>
      </w:r>
      <w:r w:rsidRPr="000C4016">
        <w:rPr>
          <w:rFonts w:ascii="Times New Roman" w:hAnsi="Times New Roman" w:cs="Times New Roman"/>
        </w:rPr>
        <w:t>term improves fit in terms of AIC. Or use AIC to choose the number of knots in a spline? Even if the</w:t>
      </w:r>
      <w:r w:rsidR="001E58EF">
        <w:rPr>
          <w:rFonts w:ascii="Times New Roman" w:hAnsi="Times New Roman" w:cs="Times New Roman"/>
        </w:rPr>
        <w:t xml:space="preserve"> </w:t>
      </w:r>
      <w:r w:rsidRPr="000C4016">
        <w:rPr>
          <w:rFonts w:ascii="Times New Roman" w:hAnsi="Times New Roman" w:cs="Times New Roman"/>
        </w:rPr>
        <w:t>quadratic approach was determined a priori, looking at more flexible forms might reveal other</w:t>
      </w:r>
      <w:r w:rsidR="001E58EF">
        <w:rPr>
          <w:rFonts w:ascii="Times New Roman" w:hAnsi="Times New Roman" w:cs="Times New Roman"/>
        </w:rPr>
        <w:t xml:space="preserve"> </w:t>
      </w:r>
      <w:r w:rsidRPr="000C4016">
        <w:rPr>
          <w:rFonts w:ascii="Times New Roman" w:hAnsi="Times New Roman" w:cs="Times New Roman"/>
        </w:rPr>
        <w:t>patterns worthy of discussion in an exploratory mode. I think the AIC-based approach to spline knots</w:t>
      </w:r>
      <w:r w:rsidR="001E58EF">
        <w:rPr>
          <w:rFonts w:ascii="Times New Roman" w:hAnsi="Times New Roman" w:cs="Times New Roman"/>
        </w:rPr>
        <w:t xml:space="preserve"> </w:t>
      </w:r>
      <w:r w:rsidRPr="000C4016">
        <w:rPr>
          <w:rFonts w:ascii="Times New Roman" w:hAnsi="Times New Roman" w:cs="Times New Roman"/>
        </w:rPr>
        <w:t>is available in Frank Harrell’s “</w:t>
      </w:r>
      <w:proofErr w:type="spellStart"/>
      <w:r w:rsidRPr="000C4016">
        <w:rPr>
          <w:rFonts w:ascii="Times New Roman" w:hAnsi="Times New Roman" w:cs="Times New Roman"/>
        </w:rPr>
        <w:t>Hmisc</w:t>
      </w:r>
      <w:proofErr w:type="spellEnd"/>
      <w:r w:rsidRPr="000C4016">
        <w:rPr>
          <w:rFonts w:ascii="Times New Roman" w:hAnsi="Times New Roman" w:cs="Times New Roman"/>
        </w:rPr>
        <w:t>” R package (which accompanies his Regression Modelling</w:t>
      </w:r>
      <w:r w:rsidR="001E58EF">
        <w:rPr>
          <w:rFonts w:ascii="Times New Roman" w:hAnsi="Times New Roman" w:cs="Times New Roman"/>
        </w:rPr>
        <w:t xml:space="preserve"> </w:t>
      </w:r>
      <w:r w:rsidRPr="000C4016">
        <w:rPr>
          <w:rFonts w:ascii="Times New Roman" w:hAnsi="Times New Roman" w:cs="Times New Roman"/>
        </w:rPr>
        <w:t xml:space="preserve">Strategies book). Also, is AIC appropriate, or should </w:t>
      </w:r>
      <w:proofErr w:type="spellStart"/>
      <w:r w:rsidRPr="000C4016">
        <w:rPr>
          <w:rFonts w:ascii="Times New Roman" w:hAnsi="Times New Roman" w:cs="Times New Roman"/>
        </w:rPr>
        <w:t>AICc</w:t>
      </w:r>
      <w:proofErr w:type="spellEnd"/>
      <w:r w:rsidRPr="000C4016">
        <w:rPr>
          <w:rFonts w:ascii="Times New Roman" w:hAnsi="Times New Roman" w:cs="Times New Roman"/>
        </w:rPr>
        <w:t xml:space="preserve"> have been used?</w:t>
      </w:r>
    </w:p>
    <w:p w14:paraId="637CBFC8" w14:textId="6E17A699" w:rsidR="001E58EF" w:rsidRPr="004A3BCA" w:rsidRDefault="000B5A6C" w:rsidP="00551D0F">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As it was based on an </w:t>
      </w:r>
      <w:r w:rsidRPr="00000383">
        <w:rPr>
          <w:rFonts w:ascii="Times New Roman" w:hAnsi="Times New Roman" w:cs="Times New Roman"/>
          <w:i/>
          <w:color w:val="2F5496" w:themeColor="accent1" w:themeShade="BF"/>
        </w:rPr>
        <w:t>a priori</w:t>
      </w:r>
      <w:r>
        <w:rPr>
          <w:rFonts w:ascii="Times New Roman" w:hAnsi="Times New Roman" w:cs="Times New Roman"/>
          <w:color w:val="2F5496" w:themeColor="accent1" w:themeShade="BF"/>
        </w:rPr>
        <w:t xml:space="preserve"> hypothesis and that visual exploration of relationships</w:t>
      </w:r>
      <w:r w:rsidR="00F77D15">
        <w:rPr>
          <w:rFonts w:ascii="Times New Roman" w:hAnsi="Times New Roman" w:cs="Times New Roman"/>
          <w:color w:val="2F5496" w:themeColor="accent1" w:themeShade="BF"/>
        </w:rPr>
        <w:t xml:space="preserve"> </w:t>
      </w:r>
      <w:r w:rsidR="00F77D15" w:rsidRPr="00A0108D">
        <w:rPr>
          <w:rFonts w:ascii="Times New Roman" w:hAnsi="Times New Roman" w:cs="Times New Roman"/>
          <w:color w:val="2F5496" w:themeColor="accent1" w:themeShade="BF"/>
        </w:rPr>
        <w:t>did not warrant</w:t>
      </w:r>
      <w:r w:rsidR="00F77D15">
        <w:rPr>
          <w:rFonts w:ascii="Times New Roman" w:hAnsi="Times New Roman" w:cs="Times New Roman"/>
          <w:color w:val="2F5496" w:themeColor="accent1" w:themeShade="BF"/>
        </w:rPr>
        <w:t xml:space="preserve"> </w:t>
      </w:r>
      <w:r w:rsidR="00F77D15" w:rsidRPr="008F7453">
        <w:rPr>
          <w:rFonts w:ascii="Times New Roman" w:hAnsi="Times New Roman" w:cs="Times New Roman"/>
          <w:color w:val="2F5496" w:themeColor="accent1" w:themeShade="BF"/>
        </w:rPr>
        <w:t>testing other polynomial models</w:t>
      </w:r>
      <w:r w:rsidR="00F77D15">
        <w:rPr>
          <w:rFonts w:ascii="Times New Roman" w:hAnsi="Times New Roman" w:cs="Times New Roman"/>
          <w:color w:val="2F5496" w:themeColor="accent1" w:themeShade="BF"/>
        </w:rPr>
        <w:t xml:space="preserve">, we did not try to </w:t>
      </w:r>
      <w:r w:rsidR="00F77D15" w:rsidRPr="00691546">
        <w:rPr>
          <w:rFonts w:ascii="Times New Roman" w:hAnsi="Times New Roman" w:cs="Times New Roman"/>
          <w:color w:val="2F5496" w:themeColor="accent1" w:themeShade="BF"/>
        </w:rPr>
        <w:t xml:space="preserve">use AIC to choose the number of knots in a spline. About the type of </w:t>
      </w:r>
      <w:proofErr w:type="gramStart"/>
      <w:r w:rsidR="00F77D15" w:rsidRPr="00691546">
        <w:rPr>
          <w:rFonts w:ascii="Times New Roman" w:hAnsi="Times New Roman" w:cs="Times New Roman"/>
          <w:color w:val="2F5496" w:themeColor="accent1" w:themeShade="BF"/>
        </w:rPr>
        <w:t>AIC</w:t>
      </w:r>
      <w:proofErr w:type="gramEnd"/>
      <w:r w:rsidR="00F77D15" w:rsidRPr="00691546">
        <w:rPr>
          <w:rFonts w:ascii="Times New Roman" w:hAnsi="Times New Roman" w:cs="Times New Roman"/>
          <w:color w:val="2F5496" w:themeColor="accent1" w:themeShade="BF"/>
        </w:rPr>
        <w:t xml:space="preserve"> we used,</w:t>
      </w:r>
      <w:r>
        <w:rPr>
          <w:rFonts w:ascii="Times New Roman" w:hAnsi="Times New Roman" w:cs="Times New Roman"/>
          <w:color w:val="2F5496" w:themeColor="accent1" w:themeShade="BF"/>
        </w:rPr>
        <w:t xml:space="preserve"> </w:t>
      </w:r>
      <w:proofErr w:type="spellStart"/>
      <w:r w:rsidR="004A3BCA" w:rsidRPr="004A3BCA">
        <w:rPr>
          <w:rFonts w:ascii="Times New Roman" w:hAnsi="Times New Roman" w:cs="Times New Roman"/>
          <w:color w:val="2F5496" w:themeColor="accent1" w:themeShade="BF"/>
        </w:rPr>
        <w:t>AICc</w:t>
      </w:r>
      <w:proofErr w:type="spellEnd"/>
      <w:r w:rsidR="004A3BCA" w:rsidRPr="004A3BCA">
        <w:rPr>
          <w:rFonts w:ascii="Times New Roman" w:hAnsi="Times New Roman" w:cs="Times New Roman"/>
          <w:color w:val="2F5496" w:themeColor="accent1" w:themeShade="BF"/>
        </w:rPr>
        <w:t xml:space="preserve"> can prevent overfitting and is thus used when sample sizes are small. Since our sample size is &gt;1500, we believe AIC is appropriate.</w:t>
      </w:r>
    </w:p>
    <w:p w14:paraId="1F22D270" w14:textId="63C56BB0"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L283 </w:t>
      </w:r>
      <w:proofErr w:type="gramStart"/>
      <w:r w:rsidRPr="000C4016">
        <w:rPr>
          <w:rFonts w:ascii="Times New Roman" w:hAnsi="Times New Roman" w:cs="Times New Roman"/>
        </w:rPr>
        <w:t>The</w:t>
      </w:r>
      <w:proofErr w:type="gramEnd"/>
      <w:r w:rsidRPr="000C4016">
        <w:rPr>
          <w:rFonts w:ascii="Times New Roman" w:hAnsi="Times New Roman" w:cs="Times New Roman"/>
        </w:rPr>
        <w:t xml:space="preserve"> first sentence of the Discussion illustrates my point that you are lacking some critical</w:t>
      </w:r>
      <w:r w:rsidR="00107471">
        <w:rPr>
          <w:rFonts w:ascii="Times New Roman" w:hAnsi="Times New Roman" w:cs="Times New Roman"/>
        </w:rPr>
        <w:t xml:space="preserve"> </w:t>
      </w:r>
      <w:r w:rsidRPr="000C4016">
        <w:rPr>
          <w:rFonts w:ascii="Times New Roman" w:hAnsi="Times New Roman" w:cs="Times New Roman"/>
        </w:rPr>
        <w:t>discussion of your own methods and the potential influences of these on your ecological inferences.</w:t>
      </w:r>
      <w:r w:rsidR="00107471">
        <w:rPr>
          <w:rFonts w:ascii="Times New Roman" w:hAnsi="Times New Roman" w:cs="Times New Roman"/>
        </w:rPr>
        <w:t xml:space="preserve"> </w:t>
      </w:r>
      <w:r w:rsidRPr="000C4016">
        <w:rPr>
          <w:rFonts w:ascii="Times New Roman" w:hAnsi="Times New Roman" w:cs="Times New Roman"/>
        </w:rPr>
        <w:t>For example, you say here “we found maximum richness in wetlands surrounded by intermediate</w:t>
      </w:r>
      <w:r w:rsidR="00107471">
        <w:rPr>
          <w:rFonts w:ascii="Times New Roman" w:hAnsi="Times New Roman" w:cs="Times New Roman"/>
        </w:rPr>
        <w:t xml:space="preserve"> </w:t>
      </w:r>
      <w:r w:rsidRPr="000C4016">
        <w:rPr>
          <w:rFonts w:ascii="Times New Roman" w:hAnsi="Times New Roman" w:cs="Times New Roman"/>
        </w:rPr>
        <w:lastRenderedPageBreak/>
        <w:t>extents of human development… etc.”, and then proceed as if this has been proven beyond</w:t>
      </w:r>
      <w:r w:rsidR="00107471">
        <w:rPr>
          <w:rFonts w:ascii="Times New Roman" w:hAnsi="Times New Roman" w:cs="Times New Roman"/>
        </w:rPr>
        <w:t xml:space="preserve"> </w:t>
      </w:r>
      <w:r w:rsidRPr="000C4016">
        <w:rPr>
          <w:rFonts w:ascii="Times New Roman" w:hAnsi="Times New Roman" w:cs="Times New Roman"/>
        </w:rPr>
        <w:t>reasonable doubt. But even your own fitted model in Fig 1a shows that this is barely true overall, or</w:t>
      </w:r>
      <w:r w:rsidR="00107471">
        <w:rPr>
          <w:rFonts w:ascii="Times New Roman" w:hAnsi="Times New Roman" w:cs="Times New Roman"/>
        </w:rPr>
        <w:t xml:space="preserve"> </w:t>
      </w:r>
      <w:r w:rsidRPr="000C4016">
        <w:rPr>
          <w:rFonts w:ascii="Times New Roman" w:hAnsi="Times New Roman" w:cs="Times New Roman"/>
        </w:rPr>
        <w:t>for wetland sites in isolation, and this before even considering uncertainty in these estimates, or in</w:t>
      </w:r>
      <w:r w:rsidR="00107471">
        <w:rPr>
          <w:rFonts w:ascii="Times New Roman" w:hAnsi="Times New Roman" w:cs="Times New Roman"/>
        </w:rPr>
        <w:t xml:space="preserve"> </w:t>
      </w:r>
      <w:r w:rsidRPr="000C4016">
        <w:rPr>
          <w:rFonts w:ascii="Times New Roman" w:hAnsi="Times New Roman" w:cs="Times New Roman"/>
        </w:rPr>
        <w:t>model selection (in terms of whether other plausible models could have been used – note that this is</w:t>
      </w:r>
      <w:r w:rsidR="00107471">
        <w:rPr>
          <w:rFonts w:ascii="Times New Roman" w:hAnsi="Times New Roman" w:cs="Times New Roman"/>
        </w:rPr>
        <w:t xml:space="preserve"> </w:t>
      </w:r>
      <w:r w:rsidRPr="000C4016">
        <w:rPr>
          <w:rFonts w:ascii="Times New Roman" w:hAnsi="Times New Roman" w:cs="Times New Roman"/>
        </w:rPr>
        <w:t>not just about AIC-based model selection, which is itself dependent on certain assumptions about</w:t>
      </w:r>
      <w:r w:rsidR="00107471">
        <w:rPr>
          <w:rFonts w:ascii="Times New Roman" w:hAnsi="Times New Roman" w:cs="Times New Roman"/>
        </w:rPr>
        <w:t xml:space="preserve"> </w:t>
      </w:r>
      <w:r w:rsidRPr="000C4016">
        <w:rPr>
          <w:rFonts w:ascii="Times New Roman" w:hAnsi="Times New Roman" w:cs="Times New Roman"/>
        </w:rPr>
        <w:t>the data and of course on the precise dataset in hand). To be honest, I find the whole discussion</w:t>
      </w:r>
      <w:r w:rsidR="00107471">
        <w:rPr>
          <w:rFonts w:ascii="Times New Roman" w:hAnsi="Times New Roman" w:cs="Times New Roman"/>
        </w:rPr>
        <w:t xml:space="preserve"> </w:t>
      </w:r>
      <w:r w:rsidRPr="000C4016">
        <w:rPr>
          <w:rFonts w:ascii="Times New Roman" w:hAnsi="Times New Roman" w:cs="Times New Roman"/>
        </w:rPr>
        <w:t>rather dull, as it is just trotting out literature-based arguments, without any critical discussion about</w:t>
      </w:r>
      <w:r w:rsidR="000862F0">
        <w:rPr>
          <w:rFonts w:ascii="Times New Roman" w:hAnsi="Times New Roman" w:cs="Times New Roman"/>
        </w:rPr>
        <w:t xml:space="preserve"> </w:t>
      </w:r>
      <w:r w:rsidRPr="000C4016">
        <w:rPr>
          <w:rFonts w:ascii="Times New Roman" w:hAnsi="Times New Roman" w:cs="Times New Roman"/>
        </w:rPr>
        <w:t>what was actually done with this dataset in this paper.</w:t>
      </w:r>
    </w:p>
    <w:p w14:paraId="27C13A45" w14:textId="4F37E0E5" w:rsidR="000862F0" w:rsidRPr="00E23F0A" w:rsidRDefault="00E23F0A" w:rsidP="00551D0F">
      <w:pPr>
        <w:spacing w:line="360" w:lineRule="auto"/>
        <w:ind w:left="708"/>
        <w:rPr>
          <w:rFonts w:ascii="Times New Roman" w:hAnsi="Times New Roman" w:cs="Times New Roman"/>
          <w:color w:val="2F5496" w:themeColor="accent1" w:themeShade="BF"/>
        </w:rPr>
      </w:pPr>
      <w:r w:rsidRPr="00E23F0A">
        <w:rPr>
          <w:rFonts w:ascii="Times New Roman" w:hAnsi="Times New Roman" w:cs="Times New Roman"/>
          <w:color w:val="2F5496" w:themeColor="accent1" w:themeShade="BF"/>
        </w:rPr>
        <w:t>We have added a “Limitations” section to the discussion where we discuss the caveats of our findings.</w:t>
      </w:r>
      <w:r w:rsidR="00631CBF">
        <w:rPr>
          <w:rFonts w:ascii="Times New Roman" w:hAnsi="Times New Roman" w:cs="Times New Roman"/>
          <w:color w:val="2F5496" w:themeColor="accent1" w:themeShade="BF"/>
        </w:rPr>
        <w:t xml:space="preserve"> See lines </w:t>
      </w:r>
      <w:r w:rsidR="00631CBF" w:rsidRPr="00551D0F">
        <w:rPr>
          <w:rFonts w:ascii="Times New Roman" w:hAnsi="Times New Roman" w:cs="Times New Roman"/>
          <w:color w:val="2F5496" w:themeColor="accent1" w:themeShade="BF"/>
          <w:highlight w:val="yellow"/>
        </w:rPr>
        <w:t>XX</w:t>
      </w:r>
      <w:r w:rsidR="00631CBF">
        <w:rPr>
          <w:rFonts w:ascii="Times New Roman" w:hAnsi="Times New Roman" w:cs="Times New Roman"/>
          <w:color w:val="2F5496" w:themeColor="accent1" w:themeShade="BF"/>
        </w:rPr>
        <w:t>.</w:t>
      </w:r>
      <w:r w:rsidRPr="00E23F0A">
        <w:rPr>
          <w:rFonts w:ascii="Times New Roman" w:hAnsi="Times New Roman" w:cs="Times New Roman"/>
          <w:color w:val="2F5496" w:themeColor="accent1" w:themeShade="BF"/>
        </w:rPr>
        <w:t xml:space="preserve"> We also added text throughout the discussion section to make the discussion of our results broader and more objective</w:t>
      </w:r>
      <w:r w:rsidR="00631CBF">
        <w:rPr>
          <w:rFonts w:ascii="Times New Roman" w:hAnsi="Times New Roman" w:cs="Times New Roman"/>
          <w:color w:val="2F5496" w:themeColor="accent1" w:themeShade="BF"/>
        </w:rPr>
        <w:t xml:space="preserve"> (e.g. lines </w:t>
      </w:r>
      <w:r w:rsidR="00631CBF" w:rsidRPr="00551D0F">
        <w:rPr>
          <w:rFonts w:ascii="Times New Roman" w:hAnsi="Times New Roman" w:cs="Times New Roman"/>
          <w:color w:val="2F5496" w:themeColor="accent1" w:themeShade="BF"/>
          <w:highlight w:val="yellow"/>
        </w:rPr>
        <w:t>XX and YY</w:t>
      </w:r>
      <w:r w:rsidR="00631CBF">
        <w:rPr>
          <w:rFonts w:ascii="Times New Roman" w:hAnsi="Times New Roman" w:cs="Times New Roman"/>
          <w:color w:val="2F5496" w:themeColor="accent1" w:themeShade="BF"/>
        </w:rPr>
        <w:t>)</w:t>
      </w:r>
      <w:r w:rsidRPr="00E23F0A">
        <w:rPr>
          <w:rFonts w:ascii="Times New Roman" w:hAnsi="Times New Roman" w:cs="Times New Roman"/>
          <w:color w:val="2F5496" w:themeColor="accent1" w:themeShade="BF"/>
        </w:rPr>
        <w:t>. We believe that putting our results into this context has strengthened the discussion and the paper greatly</w:t>
      </w:r>
      <w:r w:rsidR="00BF42F8">
        <w:rPr>
          <w:rFonts w:ascii="Times New Roman" w:hAnsi="Times New Roman" w:cs="Times New Roman"/>
          <w:color w:val="2F5496" w:themeColor="accent1" w:themeShade="BF"/>
        </w:rPr>
        <w:t>.</w:t>
      </w:r>
    </w:p>
    <w:p w14:paraId="15EFE722" w14:textId="789FD128" w:rsidR="00E3099A" w:rsidRPr="000C4016" w:rsidRDefault="00E3099A" w:rsidP="00FB5DF3">
      <w:pPr>
        <w:pStyle w:val="Titre3"/>
      </w:pPr>
      <w:r w:rsidRPr="000C4016">
        <w:t>Section B</w:t>
      </w:r>
    </w:p>
    <w:p w14:paraId="0E74C3A4" w14:textId="4222DC90" w:rsidR="00E3099A" w:rsidRDefault="00E3099A" w:rsidP="00220AEA">
      <w:pPr>
        <w:spacing w:line="360" w:lineRule="auto"/>
        <w:rPr>
          <w:rFonts w:ascii="Times New Roman" w:hAnsi="Times New Roman" w:cs="Times New Roman"/>
        </w:rPr>
      </w:pPr>
      <w:r w:rsidRPr="000C4016">
        <w:rPr>
          <w:rFonts w:ascii="Times New Roman" w:hAnsi="Times New Roman" w:cs="Times New Roman"/>
        </w:rPr>
        <w:t>Given that there are only two figures in the paper, I don’t really see why so much has to be in</w:t>
      </w:r>
      <w:r w:rsidR="000862F0">
        <w:rPr>
          <w:rFonts w:ascii="Times New Roman" w:hAnsi="Times New Roman" w:cs="Times New Roman"/>
        </w:rPr>
        <w:t xml:space="preserve"> </w:t>
      </w:r>
      <w:r w:rsidRPr="000C4016">
        <w:rPr>
          <w:rFonts w:ascii="Times New Roman" w:hAnsi="Times New Roman" w:cs="Times New Roman"/>
        </w:rPr>
        <w:t>supplementary material. I would, for example, have thought that the NMDS plots were central</w:t>
      </w:r>
      <w:r w:rsidR="000862F0">
        <w:rPr>
          <w:rFonts w:ascii="Times New Roman" w:hAnsi="Times New Roman" w:cs="Times New Roman"/>
        </w:rPr>
        <w:t xml:space="preserve"> </w:t>
      </w:r>
      <w:r w:rsidRPr="000C4016">
        <w:rPr>
          <w:rFonts w:ascii="Times New Roman" w:hAnsi="Times New Roman" w:cs="Times New Roman"/>
        </w:rPr>
        <w:t>enough to actually be in the paper.</w:t>
      </w:r>
    </w:p>
    <w:p w14:paraId="4E74688A" w14:textId="27C38081" w:rsidR="000862F0" w:rsidRPr="00E23F0A" w:rsidRDefault="003C10CB" w:rsidP="00551D0F">
      <w:pPr>
        <w:spacing w:line="360" w:lineRule="auto"/>
        <w:ind w:firstLine="708"/>
        <w:rPr>
          <w:rFonts w:ascii="Times New Roman" w:hAnsi="Times New Roman" w:cs="Times New Roman"/>
          <w:color w:val="2F5496" w:themeColor="accent1" w:themeShade="BF"/>
        </w:rPr>
      </w:pPr>
      <w:r w:rsidRPr="00E23F0A">
        <w:rPr>
          <w:rFonts w:ascii="Times New Roman" w:hAnsi="Times New Roman" w:cs="Times New Roman"/>
          <w:color w:val="2F5496" w:themeColor="accent1" w:themeShade="BF"/>
        </w:rPr>
        <w:t xml:space="preserve">We added </w:t>
      </w:r>
      <w:r w:rsidR="00BF42F8">
        <w:rPr>
          <w:rFonts w:ascii="Times New Roman" w:hAnsi="Times New Roman" w:cs="Times New Roman"/>
          <w:color w:val="2F5496" w:themeColor="accent1" w:themeShade="BF"/>
        </w:rPr>
        <w:t xml:space="preserve">an </w:t>
      </w:r>
      <w:r w:rsidR="00E23F0A" w:rsidRPr="00E23F0A">
        <w:rPr>
          <w:rFonts w:ascii="Times New Roman" w:hAnsi="Times New Roman" w:cs="Times New Roman"/>
          <w:color w:val="2F5496" w:themeColor="accent1" w:themeShade="BF"/>
        </w:rPr>
        <w:t>updated</w:t>
      </w:r>
      <w:r w:rsidR="00BF42F8">
        <w:rPr>
          <w:rFonts w:ascii="Times New Roman" w:hAnsi="Times New Roman" w:cs="Times New Roman"/>
          <w:color w:val="2F5496" w:themeColor="accent1" w:themeShade="BF"/>
        </w:rPr>
        <w:t xml:space="preserve"> version of the</w:t>
      </w:r>
      <w:r w:rsidR="00E23F0A" w:rsidRPr="00E23F0A">
        <w:rPr>
          <w:rFonts w:ascii="Times New Roman" w:hAnsi="Times New Roman" w:cs="Times New Roman"/>
          <w:color w:val="2F5496" w:themeColor="accent1" w:themeShade="BF"/>
        </w:rPr>
        <w:t xml:space="preserve"> NMDS plot</w:t>
      </w:r>
      <w:r w:rsidRPr="00E23F0A">
        <w:rPr>
          <w:rFonts w:ascii="Times New Roman" w:hAnsi="Times New Roman" w:cs="Times New Roman"/>
          <w:color w:val="2F5496" w:themeColor="accent1" w:themeShade="BF"/>
        </w:rPr>
        <w:t xml:space="preserve"> (</w:t>
      </w:r>
      <w:r w:rsidR="00BF42F8">
        <w:rPr>
          <w:rFonts w:ascii="Times New Roman" w:hAnsi="Times New Roman" w:cs="Times New Roman"/>
          <w:color w:val="2F5496" w:themeColor="accent1" w:themeShade="BF"/>
        </w:rPr>
        <w:t xml:space="preserve">now </w:t>
      </w:r>
      <w:r w:rsidRPr="00E23F0A">
        <w:rPr>
          <w:rFonts w:ascii="Times New Roman" w:hAnsi="Times New Roman" w:cs="Times New Roman"/>
          <w:color w:val="2F5496" w:themeColor="accent1" w:themeShade="BF"/>
        </w:rPr>
        <w:t>Figure 2)</w:t>
      </w:r>
      <w:r w:rsidR="00E23F0A" w:rsidRPr="00E23F0A">
        <w:rPr>
          <w:rFonts w:ascii="Times New Roman" w:hAnsi="Times New Roman" w:cs="Times New Roman"/>
          <w:color w:val="2F5496" w:themeColor="accent1" w:themeShade="BF"/>
        </w:rPr>
        <w:t xml:space="preserve"> in the paper.</w:t>
      </w:r>
    </w:p>
    <w:p w14:paraId="30822759" w14:textId="39629504" w:rsidR="00E3099A" w:rsidRPr="000C4016" w:rsidRDefault="00E3099A" w:rsidP="00FB5DF3">
      <w:pPr>
        <w:pStyle w:val="Titre3"/>
      </w:pPr>
      <w:r w:rsidRPr="000C4016">
        <w:t>Ref</w:t>
      </w:r>
    </w:p>
    <w:p w14:paraId="0C2C40BA"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Palmer, M.W., McGlinn, D.J. and Fridley, J.D., 2008. Artifacts and </w:t>
      </w:r>
      <w:proofErr w:type="spellStart"/>
      <w:r w:rsidRPr="000C4016">
        <w:rPr>
          <w:rFonts w:ascii="Times New Roman" w:hAnsi="Times New Roman" w:cs="Times New Roman"/>
        </w:rPr>
        <w:t>artifictions</w:t>
      </w:r>
      <w:proofErr w:type="spellEnd"/>
      <w:r w:rsidRPr="000C4016">
        <w:rPr>
          <w:rFonts w:ascii="Times New Roman" w:hAnsi="Times New Roman" w:cs="Times New Roman"/>
        </w:rPr>
        <w:t xml:space="preserve"> in biodiversity</w:t>
      </w:r>
    </w:p>
    <w:p w14:paraId="6FFF60B6" w14:textId="77777777" w:rsidR="00FB5DF3"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research. Folia </w:t>
      </w:r>
      <w:proofErr w:type="spellStart"/>
      <w:r w:rsidRPr="000C4016">
        <w:rPr>
          <w:rFonts w:ascii="Times New Roman" w:hAnsi="Times New Roman" w:cs="Times New Roman"/>
        </w:rPr>
        <w:t>Geobotanica</w:t>
      </w:r>
      <w:proofErr w:type="spellEnd"/>
      <w:r w:rsidRPr="000C4016">
        <w:rPr>
          <w:rFonts w:ascii="Times New Roman" w:hAnsi="Times New Roman" w:cs="Times New Roman"/>
        </w:rPr>
        <w:t>, 43(3), pp.245-257.</w:t>
      </w:r>
    </w:p>
    <w:p w14:paraId="0C2AAD6B" w14:textId="77777777" w:rsidR="00FB5DF3" w:rsidRDefault="00FB5DF3" w:rsidP="00220AEA">
      <w:pPr>
        <w:spacing w:line="360" w:lineRule="auto"/>
        <w:rPr>
          <w:rFonts w:ascii="Times New Roman" w:hAnsi="Times New Roman" w:cs="Times New Roman"/>
        </w:rPr>
      </w:pPr>
    </w:p>
    <w:p w14:paraId="1C180BE6" w14:textId="332E2413"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br w:type="page"/>
      </w:r>
    </w:p>
    <w:p w14:paraId="686EE8EB" w14:textId="65EEFACA" w:rsidR="00E3099A" w:rsidRPr="00220AEA" w:rsidRDefault="00E3099A" w:rsidP="00220AEA">
      <w:pPr>
        <w:pStyle w:val="Titre2"/>
      </w:pPr>
      <w:r w:rsidRPr="00220AEA">
        <w:lastRenderedPageBreak/>
        <w:t>Referee: 2</w:t>
      </w:r>
    </w:p>
    <w:p w14:paraId="7773BC14" w14:textId="77777777"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Dear Reviewer 2,</w:t>
      </w:r>
    </w:p>
    <w:p w14:paraId="2E0343C0" w14:textId="6107D3F6" w:rsidR="00551D0F" w:rsidRPr="00551D0F" w:rsidRDefault="00551D0F" w:rsidP="00551D0F">
      <w:pPr>
        <w:spacing w:line="360" w:lineRule="auto"/>
        <w:rPr>
          <w:rFonts w:ascii="Times New Roman" w:hAnsi="Times New Roman" w:cs="Times New Roman"/>
          <w:i/>
        </w:rPr>
      </w:pPr>
      <w:r w:rsidRPr="00551D0F">
        <w:rPr>
          <w:rFonts w:ascii="Times New Roman" w:hAnsi="Times New Roman" w:cs="Times New Roman"/>
          <w:i/>
        </w:rPr>
        <w:t xml:space="preserve">Thank you very much for having carefully reviewed our work. Your comments greatly improved the manuscript and we agree with your principal concern. The fact </w:t>
      </w:r>
      <w:r w:rsidR="00000383">
        <w:rPr>
          <w:rFonts w:ascii="Times New Roman" w:hAnsi="Times New Roman" w:cs="Times New Roman"/>
          <w:i/>
        </w:rPr>
        <w:t xml:space="preserve">that </w:t>
      </w:r>
      <w:r w:rsidRPr="00551D0F">
        <w:rPr>
          <w:rFonts w:ascii="Times New Roman" w:hAnsi="Times New Roman" w:cs="Times New Roman"/>
          <w:i/>
        </w:rPr>
        <w:t>we combined different datasets is indeed an important consideration. As you pointed out, we analyzed broad patterns at large scale and to this aim, we fa</w:t>
      </w:r>
      <w:r w:rsidR="00000383">
        <w:rPr>
          <w:rFonts w:ascii="Times New Roman" w:hAnsi="Times New Roman" w:cs="Times New Roman"/>
          <w:i/>
        </w:rPr>
        <w:t>ced</w:t>
      </w:r>
      <w:r w:rsidRPr="00551D0F">
        <w:rPr>
          <w:rFonts w:ascii="Times New Roman" w:hAnsi="Times New Roman" w:cs="Times New Roman"/>
          <w:i/>
        </w:rPr>
        <w:t xml:space="preserve"> some trade-offs between data availability, indices we wanted to compute and their relevance. We opted for an analys</w:t>
      </w:r>
      <w:r w:rsidR="005B4F51">
        <w:rPr>
          <w:rFonts w:ascii="Times New Roman" w:hAnsi="Times New Roman" w:cs="Times New Roman"/>
          <w:i/>
        </w:rPr>
        <w:t>i</w:t>
      </w:r>
      <w:r w:rsidRPr="00551D0F">
        <w:rPr>
          <w:rFonts w:ascii="Times New Roman" w:hAnsi="Times New Roman" w:cs="Times New Roman"/>
          <w:i/>
        </w:rPr>
        <w:t>s strategy that allowed us to reveal plant diversity patterns we observed when trying to consider potential bias induced by the combination of the different datasets. We responded more precisely below to these comments and explained better our rationale in the main text.</w:t>
      </w:r>
    </w:p>
    <w:p w14:paraId="2D55CB5B" w14:textId="77777777" w:rsidR="00551D0F" w:rsidRDefault="00551D0F" w:rsidP="00220AEA">
      <w:pPr>
        <w:pStyle w:val="Titre3"/>
      </w:pPr>
    </w:p>
    <w:p w14:paraId="19D4371B" w14:textId="4E4AF996" w:rsidR="00E3099A" w:rsidRPr="00220AEA" w:rsidRDefault="00E3099A" w:rsidP="00220AEA">
      <w:pPr>
        <w:pStyle w:val="Titre3"/>
      </w:pPr>
      <w:r w:rsidRPr="00220AEA">
        <w:t>Comments to the Author</w:t>
      </w:r>
    </w:p>
    <w:p w14:paraId="7D52CB24"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This concise and very well-written manuscript describes a study using large and valuable environmental monitoring datasets to understand broad patterns in plant diversity in wetlands. The results are intuitive and interesting. However, bringing together different datasets does bring with it some issues, and I therefore have a few comments and concerns regarding how these datasets were treated in the analysis. I think that considering these issues is important for ensuring the robustness of the results.</w:t>
      </w:r>
    </w:p>
    <w:p w14:paraId="281D3F0A" w14:textId="56C7089A" w:rsidR="00E3099A" w:rsidRDefault="00E3099A" w:rsidP="00220AEA">
      <w:pPr>
        <w:spacing w:line="360" w:lineRule="auto"/>
        <w:rPr>
          <w:rFonts w:ascii="Times New Roman" w:hAnsi="Times New Roman" w:cs="Times New Roman"/>
        </w:rPr>
      </w:pPr>
      <w:r w:rsidRPr="000C4016">
        <w:rPr>
          <w:rFonts w:ascii="Times New Roman" w:hAnsi="Times New Roman" w:cs="Times New Roman"/>
        </w:rPr>
        <w:t>First, there is a very large mismatch between the area covered by the inventories (10 000m2 in the terrestrial and up to 280m2 in the wetland protocols). I would be inclined to use species richness per unit area as the response variables in the models, as well as including protocol as a fixed effect because of other differences in habitat and e.g. the central area vs. transect methodologies.</w:t>
      </w:r>
    </w:p>
    <w:p w14:paraId="545D3194" w14:textId="77777777" w:rsidR="004C5C55" w:rsidRPr="004C5C55" w:rsidRDefault="004C5C55" w:rsidP="005B4F51">
      <w:pPr>
        <w:spacing w:line="360" w:lineRule="auto"/>
        <w:ind w:left="70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 xml:space="preserve">Although every vegetation sampling method will underestimate true richness to some degree, we agree that the methods used to sample vegetation differs substantially between protocols. For this reason, we retained a Protocol fixed effect term in models regardless of its statistical significance.  </w:t>
      </w:r>
    </w:p>
    <w:p w14:paraId="437F4D23" w14:textId="52AA5D7E" w:rsidR="004C5C55" w:rsidRPr="004C5C55" w:rsidRDefault="00B17654" w:rsidP="005B4F51">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W</w:t>
      </w:r>
      <w:r w:rsidR="004C5C55" w:rsidRPr="004C5C55">
        <w:rPr>
          <w:rFonts w:ascii="Times New Roman" w:hAnsi="Times New Roman" w:cs="Times New Roman"/>
          <w:color w:val="2F5496" w:themeColor="accent1" w:themeShade="BF"/>
        </w:rPr>
        <w:t xml:space="preserve">e do believe this is an important consideration and have added discussion of this on lines </w:t>
      </w:r>
      <w:r w:rsidR="004C5C55" w:rsidRPr="00C817FE">
        <w:rPr>
          <w:rFonts w:ascii="Times New Roman" w:hAnsi="Times New Roman" w:cs="Times New Roman"/>
          <w:color w:val="2F5496" w:themeColor="accent1" w:themeShade="BF"/>
          <w:highlight w:val="yellow"/>
        </w:rPr>
        <w:t>XX –YY</w:t>
      </w:r>
      <w:r w:rsidR="004C5C55" w:rsidRPr="004C5C55">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 However, w</w:t>
      </w:r>
      <w:r w:rsidRPr="004C5C55">
        <w:rPr>
          <w:rFonts w:ascii="Times New Roman" w:hAnsi="Times New Roman" w:cs="Times New Roman"/>
          <w:color w:val="2F5496" w:themeColor="accent1" w:themeShade="BF"/>
        </w:rPr>
        <w:t xml:space="preserve">e opted to use observed richness as our response variable for three </w:t>
      </w:r>
      <w:r>
        <w:rPr>
          <w:rFonts w:ascii="Times New Roman" w:hAnsi="Times New Roman" w:cs="Times New Roman"/>
          <w:color w:val="2F5496" w:themeColor="accent1" w:themeShade="BF"/>
        </w:rPr>
        <w:t xml:space="preserve">main </w:t>
      </w:r>
      <w:r w:rsidRPr="004C5C55">
        <w:rPr>
          <w:rFonts w:ascii="Times New Roman" w:hAnsi="Times New Roman" w:cs="Times New Roman"/>
          <w:color w:val="2F5496" w:themeColor="accent1" w:themeShade="BF"/>
        </w:rPr>
        <w:t>reasons</w:t>
      </w:r>
      <w:r>
        <w:rPr>
          <w:rFonts w:ascii="Times New Roman" w:hAnsi="Times New Roman" w:cs="Times New Roman"/>
          <w:color w:val="2F5496" w:themeColor="accent1" w:themeShade="BF"/>
        </w:rPr>
        <w:t>:</w:t>
      </w:r>
    </w:p>
    <w:p w14:paraId="05BF032C" w14:textId="2FE04EC4" w:rsidR="004C5C55" w:rsidRPr="004C5C55" w:rsidRDefault="004C5C55" w:rsidP="005B4F51">
      <w:pPr>
        <w:pStyle w:val="Paragraphedeliste"/>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Since species richness does not scale linearly with area, standardizing observed richness by the area sampled is not appropriate</w:t>
      </w:r>
      <w:r w:rsidR="005B4F51">
        <w:rPr>
          <w:rFonts w:ascii="Times New Roman" w:hAnsi="Times New Roman" w:cs="Times New Roman"/>
          <w:color w:val="2F5496" w:themeColor="accent1" w:themeShade="BF"/>
        </w:rPr>
        <w:t xml:space="preserve">. </w:t>
      </w:r>
      <w:r w:rsidRPr="004C5C55">
        <w:rPr>
          <w:rFonts w:ascii="Times New Roman" w:hAnsi="Times New Roman" w:cs="Times New Roman"/>
          <w:color w:val="2F5496" w:themeColor="accent1" w:themeShade="BF"/>
        </w:rPr>
        <w:t>(</w:t>
      </w:r>
      <w:r>
        <w:rPr>
          <w:rFonts w:ascii="Times New Roman" w:hAnsi="Times New Roman" w:cs="Times New Roman"/>
          <w:color w:val="2F5496" w:themeColor="accent1" w:themeShade="BF"/>
        </w:rPr>
        <w:t xml:space="preserve">see </w:t>
      </w:r>
      <w:r w:rsidR="00DF6A2E" w:rsidRPr="00DF6A2E">
        <w:rPr>
          <w:rFonts w:ascii="Times New Roman" w:hAnsi="Times New Roman" w:cs="Times New Roman"/>
          <w:color w:val="2F5496" w:themeColor="accent1" w:themeShade="BF"/>
        </w:rPr>
        <w:t xml:space="preserve">Palmer, M. W., McGlinn, D. J., &amp; Fridley, J. D. (2008). Artifacts and </w:t>
      </w:r>
      <w:proofErr w:type="spellStart"/>
      <w:r w:rsidR="00DF6A2E" w:rsidRPr="00DF6A2E">
        <w:rPr>
          <w:rFonts w:ascii="Times New Roman" w:hAnsi="Times New Roman" w:cs="Times New Roman"/>
          <w:color w:val="2F5496" w:themeColor="accent1" w:themeShade="BF"/>
        </w:rPr>
        <w:t>Artifictions</w:t>
      </w:r>
      <w:proofErr w:type="spellEnd"/>
      <w:r w:rsidR="00DF6A2E" w:rsidRPr="00DF6A2E">
        <w:rPr>
          <w:rFonts w:ascii="Times New Roman" w:hAnsi="Times New Roman" w:cs="Times New Roman"/>
          <w:color w:val="2F5496" w:themeColor="accent1" w:themeShade="BF"/>
        </w:rPr>
        <w:t xml:space="preserve"> in Biodiversity Research. Folia </w:t>
      </w:r>
      <w:proofErr w:type="spellStart"/>
      <w:r w:rsidR="00DF6A2E" w:rsidRPr="00DF6A2E">
        <w:rPr>
          <w:rFonts w:ascii="Times New Roman" w:hAnsi="Times New Roman" w:cs="Times New Roman"/>
          <w:color w:val="2F5496" w:themeColor="accent1" w:themeShade="BF"/>
        </w:rPr>
        <w:t>Geobotanica</w:t>
      </w:r>
      <w:proofErr w:type="spellEnd"/>
      <w:r w:rsidR="00DF6A2E" w:rsidRPr="00DF6A2E">
        <w:rPr>
          <w:rFonts w:ascii="Times New Roman" w:hAnsi="Times New Roman" w:cs="Times New Roman"/>
          <w:color w:val="2F5496" w:themeColor="accent1" w:themeShade="BF"/>
        </w:rPr>
        <w:t xml:space="preserve">, 43(3), 245‑257. </w:t>
      </w:r>
      <w:proofErr w:type="spellStart"/>
      <w:r w:rsidR="00DF6A2E" w:rsidRPr="00DF6A2E">
        <w:rPr>
          <w:rFonts w:ascii="Times New Roman" w:hAnsi="Times New Roman" w:cs="Times New Roman"/>
          <w:color w:val="2F5496" w:themeColor="accent1" w:themeShade="BF"/>
        </w:rPr>
        <w:t>doi</w:t>
      </w:r>
      <w:proofErr w:type="spellEnd"/>
      <w:r w:rsidR="00DF6A2E" w:rsidRPr="00DF6A2E">
        <w:rPr>
          <w:rFonts w:ascii="Times New Roman" w:hAnsi="Times New Roman" w:cs="Times New Roman"/>
          <w:color w:val="2F5496" w:themeColor="accent1" w:themeShade="BF"/>
        </w:rPr>
        <w:t>: 10.1007/s12224-008-9012-y</w:t>
      </w:r>
      <w:r w:rsidR="00DF6A2E">
        <w:rPr>
          <w:rFonts w:ascii="Times New Roman" w:hAnsi="Times New Roman" w:cs="Times New Roman"/>
          <w:color w:val="2F5496" w:themeColor="accent1" w:themeShade="BF"/>
        </w:rPr>
        <w:t>)</w:t>
      </w:r>
    </w:p>
    <w:p w14:paraId="0BE95F18" w14:textId="1D085702" w:rsidR="004C5C55" w:rsidRPr="004C5C55" w:rsidRDefault="004C5C55" w:rsidP="005B4F51">
      <w:pPr>
        <w:pStyle w:val="Paragraphedeliste"/>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lastRenderedPageBreak/>
        <w:t>A number of our other models require using observed richness because they are predicated on knowing which species are present. For example, computing the proportion of exotic species at site requires assigning nativity status to individual species and therefore cannot be based on estimated true richness. We therefore though it would be confusing for readers to understand why we use t</w:t>
      </w:r>
      <w:r w:rsidR="00DF6A2E">
        <w:rPr>
          <w:rFonts w:ascii="Times New Roman" w:hAnsi="Times New Roman" w:cs="Times New Roman"/>
          <w:color w:val="2F5496" w:themeColor="accent1" w:themeShade="BF"/>
        </w:rPr>
        <w:t>w</w:t>
      </w:r>
      <w:r w:rsidRPr="004C5C55">
        <w:rPr>
          <w:rFonts w:ascii="Times New Roman" w:hAnsi="Times New Roman" w:cs="Times New Roman"/>
          <w:color w:val="2F5496" w:themeColor="accent1" w:themeShade="BF"/>
        </w:rPr>
        <w:t>o “types” of richness (observed and estimated) in the same manuscript.</w:t>
      </w:r>
    </w:p>
    <w:p w14:paraId="2CA1F183" w14:textId="4E0BC99E" w:rsidR="004C5C55" w:rsidRPr="004C5C55" w:rsidRDefault="004C5C55" w:rsidP="005B4F51">
      <w:pPr>
        <w:pStyle w:val="Paragraphedeliste"/>
        <w:numPr>
          <w:ilvl w:val="0"/>
          <w:numId w:val="1"/>
        </w:numPr>
        <w:spacing w:line="360" w:lineRule="auto"/>
        <w:ind w:left="1428"/>
        <w:rPr>
          <w:rFonts w:ascii="Times New Roman" w:hAnsi="Times New Roman" w:cs="Times New Roman"/>
          <w:color w:val="2F5496" w:themeColor="accent1" w:themeShade="BF"/>
        </w:rPr>
      </w:pPr>
      <w:r w:rsidRPr="004C5C55">
        <w:rPr>
          <w:rFonts w:ascii="Times New Roman" w:hAnsi="Times New Roman" w:cs="Times New Roman"/>
          <w:color w:val="2F5496" w:themeColor="accent1" w:themeShade="BF"/>
        </w:rPr>
        <w:t xml:space="preserve">We determined that the protocols both underestimate richness to similar degrees. To do so, we estimated “true” richness using Chao estimators, and compared the number of “missing” species in sites sampled with wetland and terrestrial protocols. On average, sites sampled with the wetland and terrestrial protocols only differed in 2 missing species (i.e. wetland sites miss 11 species and terrestrial sites miss 9 species). We do not believe that a difference of </w:t>
      </w:r>
      <w:r w:rsidR="00DF6A2E">
        <w:rPr>
          <w:rFonts w:ascii="Times New Roman" w:hAnsi="Times New Roman" w:cs="Times New Roman"/>
          <w:color w:val="2F5496" w:themeColor="accent1" w:themeShade="BF"/>
        </w:rPr>
        <w:t>two</w:t>
      </w:r>
      <w:r w:rsidRPr="004C5C55">
        <w:rPr>
          <w:rFonts w:ascii="Times New Roman" w:hAnsi="Times New Roman" w:cs="Times New Roman"/>
          <w:color w:val="2F5496" w:themeColor="accent1" w:themeShade="BF"/>
        </w:rPr>
        <w:t xml:space="preserve"> species </w:t>
      </w:r>
      <w:r w:rsidR="00000383">
        <w:rPr>
          <w:rFonts w:ascii="Times New Roman" w:hAnsi="Times New Roman" w:cs="Times New Roman"/>
          <w:color w:val="2F5496" w:themeColor="accent1" w:themeShade="BF"/>
        </w:rPr>
        <w:t>alters the nature of our broader conclusions from our analyses</w:t>
      </w:r>
      <w:r w:rsidR="00000383" w:rsidRPr="004C5C55">
        <w:rPr>
          <w:rFonts w:ascii="Times New Roman" w:hAnsi="Times New Roman" w:cs="Times New Roman"/>
          <w:color w:val="2F5496" w:themeColor="accent1" w:themeShade="BF"/>
        </w:rPr>
        <w:t>.</w:t>
      </w:r>
    </w:p>
    <w:p w14:paraId="050820E7" w14:textId="658495EA" w:rsidR="00E3099A"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The mismatches in sampling areas probably also make Jaccard distances quite unsuitable for use in the community analyses. Instead, it would be better to use </w:t>
      </w:r>
      <w:proofErr w:type="spellStart"/>
      <w:r w:rsidRPr="000C4016">
        <w:rPr>
          <w:rFonts w:ascii="Times New Roman" w:hAnsi="Times New Roman" w:cs="Times New Roman"/>
        </w:rPr>
        <w:t>Raup</w:t>
      </w:r>
      <w:proofErr w:type="spellEnd"/>
      <w:r w:rsidRPr="000C4016">
        <w:rPr>
          <w:rFonts w:ascii="Times New Roman" w:hAnsi="Times New Roman" w:cs="Times New Roman"/>
        </w:rPr>
        <w:t xml:space="preserve">-Crick or Chao distances that try to account for missing species and uneven sampling. These can be implemented in the </w:t>
      </w:r>
      <w:proofErr w:type="spellStart"/>
      <w:r w:rsidRPr="000C4016">
        <w:rPr>
          <w:rFonts w:ascii="Times New Roman" w:hAnsi="Times New Roman" w:cs="Times New Roman"/>
        </w:rPr>
        <w:t>metaMDS</w:t>
      </w:r>
      <w:proofErr w:type="spellEnd"/>
      <w:r w:rsidRPr="000C4016">
        <w:rPr>
          <w:rFonts w:ascii="Times New Roman" w:hAnsi="Times New Roman" w:cs="Times New Roman"/>
        </w:rPr>
        <w:t xml:space="preserve"> function.</w:t>
      </w:r>
    </w:p>
    <w:p w14:paraId="2A7831E9" w14:textId="2248463C" w:rsidR="006057BB" w:rsidRPr="006057BB" w:rsidRDefault="006057BB" w:rsidP="000F44D3">
      <w:pPr>
        <w:spacing w:line="360" w:lineRule="auto"/>
        <w:ind w:left="708"/>
        <w:rPr>
          <w:rFonts w:ascii="Times New Roman" w:hAnsi="Times New Roman" w:cs="Times New Roman"/>
          <w:color w:val="2F5496" w:themeColor="accent1" w:themeShade="BF"/>
        </w:rPr>
      </w:pPr>
      <w:r w:rsidRPr="006057BB">
        <w:rPr>
          <w:rFonts w:ascii="Times New Roman" w:hAnsi="Times New Roman" w:cs="Times New Roman"/>
          <w:color w:val="2F5496" w:themeColor="accent1" w:themeShade="BF"/>
        </w:rPr>
        <w:t xml:space="preserve">We updated the analyses to use </w:t>
      </w:r>
      <w:proofErr w:type="spellStart"/>
      <w:r w:rsidRPr="006057BB">
        <w:rPr>
          <w:rFonts w:ascii="Times New Roman" w:hAnsi="Times New Roman" w:cs="Times New Roman"/>
          <w:color w:val="2F5496" w:themeColor="accent1" w:themeShade="BF"/>
        </w:rPr>
        <w:t>Raup</w:t>
      </w:r>
      <w:proofErr w:type="spellEnd"/>
      <w:r w:rsidRPr="006057BB">
        <w:rPr>
          <w:rFonts w:ascii="Times New Roman" w:hAnsi="Times New Roman" w:cs="Times New Roman"/>
          <w:color w:val="2F5496" w:themeColor="accent1" w:themeShade="BF"/>
        </w:rPr>
        <w:t>-Crick distances.</w:t>
      </w:r>
      <w:r w:rsidR="00BF42F8">
        <w:rPr>
          <w:rFonts w:ascii="Times New Roman" w:hAnsi="Times New Roman" w:cs="Times New Roman"/>
          <w:color w:val="2F5496" w:themeColor="accent1" w:themeShade="BF"/>
        </w:rPr>
        <w:t xml:space="preserve"> It did not change interpretation of our results.</w:t>
      </w:r>
    </w:p>
    <w:p w14:paraId="23E2EF39" w14:textId="6A0CB383" w:rsidR="00E3099A" w:rsidRDefault="00E3099A" w:rsidP="00220AEA">
      <w:pPr>
        <w:spacing w:line="360" w:lineRule="auto"/>
        <w:rPr>
          <w:rFonts w:ascii="Times New Roman" w:hAnsi="Times New Roman" w:cs="Times New Roman"/>
        </w:rPr>
      </w:pPr>
      <w:proofErr w:type="gramStart"/>
      <w:r w:rsidRPr="000C4016">
        <w:rPr>
          <w:rFonts w:ascii="Times New Roman" w:hAnsi="Times New Roman" w:cs="Times New Roman"/>
        </w:rPr>
        <w:t>Again</w:t>
      </w:r>
      <w:proofErr w:type="gramEnd"/>
      <w:r w:rsidRPr="000C4016">
        <w:rPr>
          <w:rFonts w:ascii="Times New Roman" w:hAnsi="Times New Roman" w:cs="Times New Roman"/>
        </w:rPr>
        <w:t xml:space="preserve"> relating to the central area vs. transect surveys. Coming from a landscape ecology background, I can get annoyed by sometimes lazy referee questions of ‘why choose this size buffer?’, but in this case -and coming from a landscape ecology background- a 250m buffer seems very small to evaluate the effect of human development around a wetland. This is especially true when the terrestrial wetland surveys are already 100m across (if square) – were the 250 </w:t>
      </w:r>
      <w:proofErr w:type="spellStart"/>
      <w:r w:rsidRPr="000C4016">
        <w:rPr>
          <w:rFonts w:ascii="Times New Roman" w:hAnsi="Times New Roman" w:cs="Times New Roman"/>
        </w:rPr>
        <w:t>metres</w:t>
      </w:r>
      <w:proofErr w:type="spellEnd"/>
      <w:r w:rsidRPr="000C4016">
        <w:rPr>
          <w:rFonts w:ascii="Times New Roman" w:hAnsi="Times New Roman" w:cs="Times New Roman"/>
        </w:rPr>
        <w:t xml:space="preserve"> measured from the </w:t>
      </w:r>
      <w:proofErr w:type="spellStart"/>
      <w:r w:rsidRPr="000C4016">
        <w:rPr>
          <w:rFonts w:ascii="Times New Roman" w:hAnsi="Times New Roman" w:cs="Times New Roman"/>
        </w:rPr>
        <w:t>centre</w:t>
      </w:r>
      <w:proofErr w:type="spellEnd"/>
      <w:r w:rsidRPr="000C4016">
        <w:rPr>
          <w:rFonts w:ascii="Times New Roman" w:hAnsi="Times New Roman" w:cs="Times New Roman"/>
        </w:rPr>
        <w:t xml:space="preserve"> or the edge of the plot? In the wetland wetlands, the 250m buffer was measured from the edge of the open water zone, while the vegetation transects along the moisture gradient of up to 350m (14 plots * 25m intervals) or 412 m (including a square plot of 20m2). It therefore seems likely that the transects overlap the buffer in the wetland sites, which would have further implications for including both terrestrial (effect of surrounding human development) and wetland (sometimes including areas of human development) inventories. Is this the case? Either way, I think it should be more clearly described.</w:t>
      </w:r>
    </w:p>
    <w:p w14:paraId="104175B8" w14:textId="6CD19B3D" w:rsidR="0027307B" w:rsidRPr="0027307B"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Few papers justify the scale/spatial extent of landscape attributes used in their analysis (Jackson and </w:t>
      </w:r>
      <w:proofErr w:type="spellStart"/>
      <w:r w:rsidRPr="0027307B">
        <w:rPr>
          <w:rFonts w:ascii="Times New Roman" w:hAnsi="Times New Roman" w:cs="Times New Roman"/>
          <w:color w:val="2F5496" w:themeColor="accent1" w:themeShade="BF"/>
        </w:rPr>
        <w:t>Fahrig</w:t>
      </w:r>
      <w:proofErr w:type="spellEnd"/>
      <w:r w:rsidRPr="0027307B">
        <w:rPr>
          <w:rFonts w:ascii="Times New Roman" w:hAnsi="Times New Roman" w:cs="Times New Roman"/>
          <w:color w:val="2F5496" w:themeColor="accent1" w:themeShade="BF"/>
        </w:rPr>
        <w:t xml:space="preserve"> 2015).  However, a 250 m buffer around a wetland is well supported based on research in Alberta’s prairie parkland wetlands (Rooney et al. 2012; Kraft et al 2019).  There has been less research on the optimal scale to assess landscape effects on boreal </w:t>
      </w:r>
      <w:r w:rsidRPr="0027307B">
        <w:rPr>
          <w:rFonts w:ascii="Times New Roman" w:hAnsi="Times New Roman" w:cs="Times New Roman"/>
          <w:color w:val="2F5496" w:themeColor="accent1" w:themeShade="BF"/>
        </w:rPr>
        <w:lastRenderedPageBreak/>
        <w:t xml:space="preserve">peatlands. Boreal peatlands in the study area are often large and contiguous complexes that are difficult to identify as a discrete polygon unit. </w:t>
      </w:r>
      <w:proofErr w:type="spellStart"/>
      <w:r w:rsidRPr="0027307B">
        <w:rPr>
          <w:rFonts w:ascii="Times New Roman" w:hAnsi="Times New Roman" w:cs="Times New Roman"/>
          <w:color w:val="2F5496" w:themeColor="accent1" w:themeShade="BF"/>
        </w:rPr>
        <w:t>Devito</w:t>
      </w:r>
      <w:proofErr w:type="spellEnd"/>
      <w:r w:rsidRPr="0027307B">
        <w:rPr>
          <w:rFonts w:ascii="Times New Roman" w:hAnsi="Times New Roman" w:cs="Times New Roman"/>
          <w:color w:val="2F5496" w:themeColor="accent1" w:themeShade="BF"/>
        </w:rPr>
        <w:t xml:space="preserve"> et al. 2005 observe that topography is ineffective at delineating hydrologic response units of peatlands on the Boreal Plains due to a sub humid climate and underlying geology of deep, highly permeable glacial deposits, which result in little surface water runoff and high precipitation uptake by vegetation. Based on this we considered it appropriate to use a 250 m buffer to quantify landscape influence surrounding each site.</w:t>
      </w:r>
    </w:p>
    <w:p w14:paraId="58487F67" w14:textId="5C6F1ADD" w:rsidR="0027307B"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That being said, we added additional language to clarify how the human development plots correspond to the vegetation plots.</w:t>
      </w:r>
      <w:r w:rsidR="00AB367D">
        <w:rPr>
          <w:rFonts w:ascii="Times New Roman" w:hAnsi="Times New Roman" w:cs="Times New Roman"/>
          <w:color w:val="2F5496" w:themeColor="accent1" w:themeShade="BF"/>
        </w:rPr>
        <w:t xml:space="preserve"> See lines </w:t>
      </w:r>
      <w:r w:rsidR="00AB367D" w:rsidRPr="00C817FE">
        <w:rPr>
          <w:rFonts w:ascii="Times New Roman" w:hAnsi="Times New Roman" w:cs="Times New Roman"/>
          <w:color w:val="2F5496" w:themeColor="accent1" w:themeShade="BF"/>
          <w:highlight w:val="yellow"/>
        </w:rPr>
        <w:t>XX</w:t>
      </w:r>
      <w:r w:rsidR="00AB367D">
        <w:rPr>
          <w:rFonts w:ascii="Times New Roman" w:hAnsi="Times New Roman" w:cs="Times New Roman"/>
          <w:color w:val="2F5496" w:themeColor="accent1" w:themeShade="BF"/>
        </w:rPr>
        <w:t>.</w:t>
      </w:r>
    </w:p>
    <w:p w14:paraId="0EF009A8" w14:textId="77777777" w:rsidR="00C817FE" w:rsidRDefault="00AB367D" w:rsidP="00C817FE">
      <w:pPr>
        <w:spacing w:line="360" w:lineRule="auto"/>
        <w:ind w:left="708"/>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References: </w:t>
      </w:r>
    </w:p>
    <w:p w14:paraId="4052B17C" w14:textId="77777777" w:rsidR="00C817FE" w:rsidRDefault="0027307B" w:rsidP="00C817FE">
      <w:pPr>
        <w:spacing w:line="360" w:lineRule="auto"/>
        <w:ind w:left="708"/>
        <w:rPr>
          <w:rFonts w:ascii="Times New Roman" w:hAnsi="Times New Roman" w:cs="Times New Roman"/>
          <w:color w:val="2F5496" w:themeColor="accent1" w:themeShade="BF"/>
        </w:rPr>
      </w:pPr>
      <w:proofErr w:type="spellStart"/>
      <w:r w:rsidRPr="0027307B">
        <w:rPr>
          <w:rFonts w:ascii="Times New Roman" w:hAnsi="Times New Roman" w:cs="Times New Roman"/>
          <w:color w:val="2F5496" w:themeColor="accent1" w:themeShade="BF"/>
        </w:rPr>
        <w:t>Devito</w:t>
      </w:r>
      <w:proofErr w:type="spellEnd"/>
      <w:r w:rsidRPr="0027307B">
        <w:rPr>
          <w:rFonts w:ascii="Times New Roman" w:hAnsi="Times New Roman" w:cs="Times New Roman"/>
          <w:color w:val="2F5496" w:themeColor="accent1" w:themeShade="BF"/>
        </w:rPr>
        <w:t xml:space="preserve">,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(2005) doi:10.1002/hyp.</w:t>
      </w:r>
      <w:proofErr w:type="gramStart"/>
      <w:r w:rsidRPr="0027307B">
        <w:rPr>
          <w:rFonts w:ascii="Times New Roman" w:hAnsi="Times New Roman" w:cs="Times New Roman"/>
          <w:color w:val="2F5496" w:themeColor="accent1" w:themeShade="BF"/>
        </w:rPr>
        <w:t>5881</w:t>
      </w:r>
      <w:r>
        <w:rPr>
          <w:rFonts w:ascii="Times New Roman" w:hAnsi="Times New Roman" w:cs="Times New Roman"/>
          <w:color w:val="2F5496" w:themeColor="accent1" w:themeShade="BF"/>
        </w:rPr>
        <w:t> ;</w:t>
      </w:r>
      <w:proofErr w:type="gramEnd"/>
      <w:r>
        <w:rPr>
          <w:rFonts w:ascii="Times New Roman" w:hAnsi="Times New Roman" w:cs="Times New Roman"/>
          <w:color w:val="2F5496" w:themeColor="accent1" w:themeShade="BF"/>
        </w:rPr>
        <w:t xml:space="preserve"> </w:t>
      </w:r>
    </w:p>
    <w:p w14:paraId="3AAA9A9B" w14:textId="77777777" w:rsidR="00C817FE"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Jackson &amp; </w:t>
      </w:r>
      <w:proofErr w:type="spellStart"/>
      <w:r w:rsidRPr="0027307B">
        <w:rPr>
          <w:rFonts w:ascii="Times New Roman" w:hAnsi="Times New Roman" w:cs="Times New Roman"/>
          <w:color w:val="2F5496" w:themeColor="accent1" w:themeShade="BF"/>
        </w:rPr>
        <w:t>Fahrig</w:t>
      </w:r>
      <w:proofErr w:type="spellEnd"/>
      <w:r w:rsidRPr="0027307B">
        <w:rPr>
          <w:rFonts w:ascii="Times New Roman" w:hAnsi="Times New Roman" w:cs="Times New Roman"/>
          <w:color w:val="2F5496" w:themeColor="accent1" w:themeShade="BF"/>
        </w:rPr>
        <w:t>. (2015) doi:10.1111/geb.</w:t>
      </w:r>
      <w:proofErr w:type="gramStart"/>
      <w:r w:rsidRPr="0027307B">
        <w:rPr>
          <w:rFonts w:ascii="Times New Roman" w:hAnsi="Times New Roman" w:cs="Times New Roman"/>
          <w:color w:val="2F5496" w:themeColor="accent1" w:themeShade="BF"/>
        </w:rPr>
        <w:t>12233</w:t>
      </w:r>
      <w:r>
        <w:rPr>
          <w:rFonts w:ascii="Times New Roman" w:hAnsi="Times New Roman" w:cs="Times New Roman"/>
          <w:color w:val="2F5496" w:themeColor="accent1" w:themeShade="BF"/>
        </w:rPr>
        <w:t> ;</w:t>
      </w:r>
      <w:proofErr w:type="gramEnd"/>
      <w:r>
        <w:rPr>
          <w:rFonts w:ascii="Times New Roman" w:hAnsi="Times New Roman" w:cs="Times New Roman"/>
          <w:color w:val="2F5496" w:themeColor="accent1" w:themeShade="BF"/>
        </w:rPr>
        <w:t xml:space="preserve"> </w:t>
      </w:r>
    </w:p>
    <w:p w14:paraId="3AC23D60" w14:textId="77777777" w:rsidR="00C817FE" w:rsidRDefault="0027307B" w:rsidP="00C817FE">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 xml:space="preserve">Kraft </w:t>
      </w:r>
      <w:r w:rsidRPr="0027307B">
        <w:rPr>
          <w:rFonts w:ascii="Times New Roman" w:hAnsi="Times New Roman" w:cs="Times New Roman"/>
          <w:i/>
          <w:color w:val="2F5496" w:themeColor="accent1" w:themeShade="BF"/>
        </w:rPr>
        <w:t>et al.</w:t>
      </w:r>
      <w:r w:rsidRPr="0027307B">
        <w:rPr>
          <w:rFonts w:ascii="Times New Roman" w:hAnsi="Times New Roman" w:cs="Times New Roman"/>
          <w:color w:val="2F5496" w:themeColor="accent1" w:themeShade="BF"/>
        </w:rPr>
        <w:t xml:space="preserve"> </w:t>
      </w:r>
      <w:r w:rsidRPr="00F06574">
        <w:rPr>
          <w:rFonts w:ascii="Times New Roman" w:hAnsi="Times New Roman" w:cs="Times New Roman"/>
          <w:color w:val="2F5496" w:themeColor="accent1" w:themeShade="BF"/>
        </w:rPr>
        <w:t xml:space="preserve">(2019) </w:t>
      </w:r>
      <w:proofErr w:type="spellStart"/>
      <w:r w:rsidRPr="00F06574">
        <w:rPr>
          <w:rFonts w:ascii="Times New Roman" w:hAnsi="Times New Roman" w:cs="Times New Roman"/>
          <w:color w:val="2F5496" w:themeColor="accent1" w:themeShade="BF"/>
        </w:rPr>
        <w:t>doi</w:t>
      </w:r>
      <w:proofErr w:type="spellEnd"/>
      <w:r w:rsidRPr="00F06574">
        <w:rPr>
          <w:rFonts w:ascii="Times New Roman" w:hAnsi="Times New Roman" w:cs="Times New Roman"/>
          <w:color w:val="2F5496" w:themeColor="accent1" w:themeShade="BF"/>
        </w:rPr>
        <w:t xml:space="preserve">: </w:t>
      </w:r>
      <w:proofErr w:type="gramStart"/>
      <w:r w:rsidRPr="00F06574">
        <w:rPr>
          <w:rFonts w:ascii="Times New Roman" w:hAnsi="Times New Roman" w:cs="Times New Roman"/>
          <w:color w:val="2F5496" w:themeColor="accent1" w:themeShade="BF"/>
        </w:rPr>
        <w:t>10.1371/journal.pone.0216343 ;</w:t>
      </w:r>
      <w:proofErr w:type="gramEnd"/>
      <w:r w:rsidRPr="00F06574">
        <w:rPr>
          <w:rFonts w:ascii="Times New Roman" w:hAnsi="Times New Roman" w:cs="Times New Roman"/>
          <w:color w:val="2F5496" w:themeColor="accent1" w:themeShade="BF"/>
        </w:rPr>
        <w:t xml:space="preserve"> </w:t>
      </w:r>
    </w:p>
    <w:p w14:paraId="6122B6D0" w14:textId="3DF9FF41" w:rsidR="0027307B" w:rsidRPr="00F06574" w:rsidRDefault="0027307B" w:rsidP="00C817FE">
      <w:pPr>
        <w:spacing w:line="360" w:lineRule="auto"/>
        <w:ind w:left="708"/>
        <w:rPr>
          <w:rFonts w:ascii="Times New Roman" w:hAnsi="Times New Roman" w:cs="Times New Roman"/>
          <w:color w:val="2F5496" w:themeColor="accent1" w:themeShade="BF"/>
        </w:rPr>
      </w:pPr>
      <w:r w:rsidRPr="00F06574">
        <w:rPr>
          <w:rFonts w:ascii="Times New Roman" w:hAnsi="Times New Roman" w:cs="Times New Roman"/>
          <w:color w:val="2F5496" w:themeColor="accent1" w:themeShade="BF"/>
        </w:rPr>
        <w:t xml:space="preserve">Rooney </w:t>
      </w:r>
      <w:r w:rsidRPr="00F06574">
        <w:rPr>
          <w:rFonts w:ascii="Times New Roman" w:hAnsi="Times New Roman" w:cs="Times New Roman"/>
          <w:i/>
          <w:color w:val="2F5496" w:themeColor="accent1" w:themeShade="BF"/>
        </w:rPr>
        <w:t>et al.</w:t>
      </w:r>
      <w:r w:rsidRPr="00F06574">
        <w:rPr>
          <w:rFonts w:ascii="Times New Roman" w:hAnsi="Times New Roman" w:cs="Times New Roman"/>
          <w:color w:val="2F5496" w:themeColor="accent1" w:themeShade="BF"/>
        </w:rPr>
        <w:t xml:space="preserve"> (2012) </w:t>
      </w:r>
      <w:proofErr w:type="spellStart"/>
      <w:r w:rsidRPr="00F06574">
        <w:rPr>
          <w:rFonts w:ascii="Times New Roman" w:hAnsi="Times New Roman" w:cs="Times New Roman"/>
          <w:color w:val="2F5496" w:themeColor="accent1" w:themeShade="BF"/>
        </w:rPr>
        <w:t>doi</w:t>
      </w:r>
      <w:proofErr w:type="spellEnd"/>
      <w:r w:rsidRPr="00F06574">
        <w:rPr>
          <w:rFonts w:ascii="Times New Roman" w:hAnsi="Times New Roman" w:cs="Times New Roman"/>
          <w:color w:val="2F5496" w:themeColor="accent1" w:themeShade="BF"/>
        </w:rPr>
        <w:t>: 10.1007/s10980-012-9784-6</w:t>
      </w:r>
    </w:p>
    <w:p w14:paraId="5400251D" w14:textId="2C0F714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Including duplicate and triplicate surveys of some of the sites seems to me to be unnecessary. Were the same plots visited again, or were they new plots/transects? Either way, having more than 1500 separate sites, it just seems unnecessary to keep the duplicates and make more complex models, rather than picking e.g. the first or most species rich survey, or the one that falls closest to the date of the explanatory variable.</w:t>
      </w:r>
    </w:p>
    <w:p w14:paraId="677A15FF" w14:textId="296B82CB" w:rsidR="00303309" w:rsidRPr="00A0108D" w:rsidRDefault="00303309" w:rsidP="00C817FE">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 xml:space="preserve">We originally accounted for the repeated sampling by including site ID as a random effect. </w:t>
      </w:r>
      <w:r w:rsidR="00C817FE">
        <w:rPr>
          <w:rFonts w:ascii="Times New Roman" w:hAnsi="Times New Roman" w:cs="Times New Roman"/>
          <w:color w:val="2F5496" w:themeColor="accent1" w:themeShade="BF"/>
        </w:rPr>
        <w:t>W</w:t>
      </w:r>
      <w:r w:rsidRPr="00303309">
        <w:rPr>
          <w:rFonts w:ascii="Times New Roman" w:hAnsi="Times New Roman" w:cs="Times New Roman"/>
          <w:color w:val="2F5496" w:themeColor="accent1" w:themeShade="BF"/>
        </w:rPr>
        <w:t xml:space="preserve">e agree that </w:t>
      </w:r>
      <w:r w:rsidR="00AB367D">
        <w:rPr>
          <w:rFonts w:ascii="Times New Roman" w:hAnsi="Times New Roman" w:cs="Times New Roman"/>
          <w:color w:val="2F5496" w:themeColor="accent1" w:themeShade="BF"/>
        </w:rPr>
        <w:t>a</w:t>
      </w:r>
      <w:r w:rsidRPr="00303309">
        <w:rPr>
          <w:rFonts w:ascii="Times New Roman" w:hAnsi="Times New Roman" w:cs="Times New Roman"/>
          <w:color w:val="2F5496" w:themeColor="accent1" w:themeShade="BF"/>
        </w:rPr>
        <w:t xml:space="preserve"> reduced sample size of &gt;1500 wetlands is sufficiently large</w:t>
      </w:r>
      <w:r w:rsidR="00AB367D">
        <w:rPr>
          <w:rFonts w:ascii="Times New Roman" w:hAnsi="Times New Roman" w:cs="Times New Roman"/>
          <w:color w:val="2F5496" w:themeColor="accent1" w:themeShade="BF"/>
        </w:rPr>
        <w:t xml:space="preserve"> and will</w:t>
      </w:r>
      <w:r w:rsidRPr="00303309">
        <w:rPr>
          <w:rFonts w:ascii="Times New Roman" w:hAnsi="Times New Roman" w:cs="Times New Roman"/>
          <w:color w:val="2F5496" w:themeColor="accent1" w:themeShade="BF"/>
        </w:rPr>
        <w:t xml:space="preserve"> </w:t>
      </w:r>
      <w:r w:rsidR="00AB367D">
        <w:rPr>
          <w:rFonts w:ascii="Times New Roman" w:hAnsi="Times New Roman" w:cs="Times New Roman"/>
          <w:color w:val="2F5496" w:themeColor="accent1" w:themeShade="BF"/>
        </w:rPr>
        <w:t xml:space="preserve">also </w:t>
      </w:r>
      <w:r w:rsidRPr="00303309">
        <w:rPr>
          <w:rFonts w:ascii="Times New Roman" w:hAnsi="Times New Roman" w:cs="Times New Roman"/>
          <w:color w:val="2F5496" w:themeColor="accent1" w:themeShade="BF"/>
        </w:rPr>
        <w:t>simplify the model</w:t>
      </w:r>
      <w:r w:rsidR="00AB367D">
        <w:rPr>
          <w:rFonts w:ascii="Times New Roman" w:hAnsi="Times New Roman" w:cs="Times New Roman"/>
          <w:color w:val="2F5496" w:themeColor="accent1" w:themeShade="BF"/>
        </w:rPr>
        <w:t>s</w:t>
      </w:r>
      <w:r w:rsidRPr="00303309">
        <w:rPr>
          <w:rFonts w:ascii="Times New Roman" w:hAnsi="Times New Roman" w:cs="Times New Roman"/>
          <w:color w:val="2F5496" w:themeColor="accent1" w:themeShade="BF"/>
        </w:rPr>
        <w:t>. Thus, we have taken your suggestion to use only one sampling event per wetland and have updated the text</w:t>
      </w:r>
      <w:r w:rsidR="00AB367D">
        <w:rPr>
          <w:rFonts w:ascii="Times New Roman" w:hAnsi="Times New Roman" w:cs="Times New Roman"/>
          <w:color w:val="2F5496" w:themeColor="accent1" w:themeShade="BF"/>
        </w:rPr>
        <w:t xml:space="preserve"> and statistics</w:t>
      </w:r>
      <w:r w:rsidRPr="00303309">
        <w:rPr>
          <w:rFonts w:ascii="Times New Roman" w:hAnsi="Times New Roman" w:cs="Times New Roman"/>
          <w:color w:val="2F5496" w:themeColor="accent1" w:themeShade="BF"/>
        </w:rPr>
        <w:t xml:space="preserve"> to reflect this.</w:t>
      </w:r>
      <w:r>
        <w:rPr>
          <w:rFonts w:ascii="Times New Roman" w:hAnsi="Times New Roman" w:cs="Times New Roman"/>
          <w:color w:val="2F5496" w:themeColor="accent1" w:themeShade="BF"/>
        </w:rPr>
        <w:t xml:space="preserve"> We chose to use samplings that were the closest to the median </w:t>
      </w:r>
      <w:r w:rsidR="00A0108D">
        <w:rPr>
          <w:rFonts w:ascii="Times New Roman" w:hAnsi="Times New Roman" w:cs="Times New Roman"/>
          <w:color w:val="2F5496" w:themeColor="accent1" w:themeShade="BF"/>
        </w:rPr>
        <w:t>sample year (i.e</w:t>
      </w:r>
      <w:r>
        <w:rPr>
          <w:rFonts w:ascii="Times New Roman" w:hAnsi="Times New Roman" w:cs="Times New Roman"/>
          <w:color w:val="2F5496" w:themeColor="accent1" w:themeShade="BF"/>
        </w:rPr>
        <w:t>.</w:t>
      </w:r>
      <w:r w:rsidR="00A0108D">
        <w:rPr>
          <w:rFonts w:ascii="Times New Roman" w:hAnsi="Times New Roman" w:cs="Times New Roman"/>
          <w:color w:val="2F5496" w:themeColor="accent1" w:themeShade="BF"/>
        </w:rPr>
        <w:t xml:space="preserve"> 2013) to </w:t>
      </w:r>
      <w:r w:rsidR="00A0108D" w:rsidRPr="00A0108D">
        <w:rPr>
          <w:rFonts w:ascii="Times New Roman" w:hAnsi="Times New Roman" w:cs="Times New Roman"/>
          <w:color w:val="2F5496" w:themeColor="accent1" w:themeShade="BF"/>
        </w:rPr>
        <w:t>reduce any potential variability in richness due to interannual climatic differences</w:t>
      </w:r>
      <w:r w:rsidR="00AB367D">
        <w:rPr>
          <w:rFonts w:ascii="Times New Roman" w:hAnsi="Times New Roman" w:cs="Times New Roman"/>
          <w:color w:val="2F5496" w:themeColor="accent1" w:themeShade="BF"/>
        </w:rPr>
        <w:t>.</w:t>
      </w:r>
    </w:p>
    <w:p w14:paraId="249CA759" w14:textId="5F72232D" w:rsidR="00E3099A" w:rsidRDefault="00E3099A" w:rsidP="00220AEA">
      <w:pPr>
        <w:spacing w:line="360" w:lineRule="auto"/>
        <w:rPr>
          <w:rFonts w:ascii="Times New Roman" w:hAnsi="Times New Roman" w:cs="Times New Roman"/>
        </w:rPr>
      </w:pPr>
      <w:r w:rsidRPr="000C4016">
        <w:rPr>
          <w:rFonts w:ascii="Times New Roman" w:hAnsi="Times New Roman" w:cs="Times New Roman"/>
        </w:rPr>
        <w:t>I like the idea of including the effect of non-native species on increasing local richness. I just wonder, because of results later in the paper (Fig 2a) that proportion of non-natives is related to human development, if the correlation between the two might affect their suitability for both being included as-is in the same model.</w:t>
      </w:r>
    </w:p>
    <w:p w14:paraId="66578D56" w14:textId="35427ED4" w:rsidR="00B17654" w:rsidRPr="00C817FE" w:rsidRDefault="00631CBF" w:rsidP="00C817FE">
      <w:pPr>
        <w:spacing w:line="360" w:lineRule="auto"/>
        <w:ind w:left="708"/>
        <w:rPr>
          <w:rFonts w:ascii="Times New Roman" w:hAnsi="Times New Roman" w:cs="Times New Roman"/>
          <w:color w:val="2F5496" w:themeColor="accent1" w:themeShade="BF"/>
        </w:rPr>
      </w:pPr>
      <w:r w:rsidRPr="00C817FE">
        <w:rPr>
          <w:rFonts w:ascii="Times New Roman" w:hAnsi="Times New Roman" w:cs="Times New Roman"/>
          <w:color w:val="2F5496" w:themeColor="accent1" w:themeShade="BF"/>
        </w:rPr>
        <w:t xml:space="preserve">Indeed, proportion of non-natives is related to human development and </w:t>
      </w:r>
      <w:r w:rsidR="00C817FE">
        <w:rPr>
          <w:rFonts w:ascii="Times New Roman" w:hAnsi="Times New Roman" w:cs="Times New Roman"/>
          <w:color w:val="2F5496" w:themeColor="accent1" w:themeShade="BF"/>
        </w:rPr>
        <w:t>this</w:t>
      </w:r>
      <w:r w:rsidRPr="00C817FE">
        <w:rPr>
          <w:rFonts w:ascii="Times New Roman" w:hAnsi="Times New Roman" w:cs="Times New Roman"/>
          <w:color w:val="2F5496" w:themeColor="accent1" w:themeShade="BF"/>
        </w:rPr>
        <w:t xml:space="preserve"> was </w:t>
      </w:r>
      <w:r w:rsidR="00C817FE">
        <w:rPr>
          <w:rFonts w:ascii="Times New Roman" w:hAnsi="Times New Roman" w:cs="Times New Roman"/>
          <w:color w:val="2F5496" w:themeColor="accent1" w:themeShade="BF"/>
        </w:rPr>
        <w:t>a relationship</w:t>
      </w:r>
      <w:r w:rsidRPr="00C817FE">
        <w:rPr>
          <w:rFonts w:ascii="Times New Roman" w:hAnsi="Times New Roman" w:cs="Times New Roman"/>
          <w:color w:val="2F5496" w:themeColor="accent1" w:themeShade="BF"/>
        </w:rPr>
        <w:t xml:space="preserve"> we expected (based on literature, i.e.</w:t>
      </w:r>
      <w:r w:rsidR="00C64ABD" w:rsidRPr="00C817FE">
        <w:rPr>
          <w:rFonts w:ascii="Times New Roman" w:hAnsi="Times New Roman" w:cs="Times New Roman"/>
          <w:color w:val="2F5496" w:themeColor="accent1" w:themeShade="BF"/>
        </w:rPr>
        <w:t xml:space="preserve"> by</w:t>
      </w:r>
      <w:r w:rsidRPr="00C817FE">
        <w:rPr>
          <w:rFonts w:ascii="Times New Roman" w:hAnsi="Times New Roman" w:cs="Times New Roman"/>
          <w:color w:val="2F5496" w:themeColor="accent1" w:themeShade="BF"/>
        </w:rPr>
        <w:t xml:space="preserve"> the fact that non-native species</w:t>
      </w:r>
      <w:r w:rsidR="00C64ABD" w:rsidRPr="00C817FE">
        <w:rPr>
          <w:rFonts w:ascii="Times New Roman" w:hAnsi="Times New Roman" w:cs="Times New Roman"/>
          <w:color w:val="2F5496" w:themeColor="accent1" w:themeShade="BF"/>
        </w:rPr>
        <w:t xml:space="preserve"> introductions</w:t>
      </w:r>
      <w:r w:rsidRPr="00C817FE">
        <w:rPr>
          <w:rFonts w:ascii="Times New Roman" w:hAnsi="Times New Roman" w:cs="Times New Roman"/>
          <w:color w:val="2F5496" w:themeColor="accent1" w:themeShade="BF"/>
        </w:rPr>
        <w:t xml:space="preserve"> are </w:t>
      </w:r>
      <w:r w:rsidR="00C64ABD" w:rsidRPr="00C817FE">
        <w:rPr>
          <w:rFonts w:ascii="Times New Roman" w:hAnsi="Times New Roman" w:cs="Times New Roman"/>
          <w:color w:val="2F5496" w:themeColor="accent1" w:themeShade="BF"/>
        </w:rPr>
        <w:t xml:space="preserve">commonly </w:t>
      </w:r>
      <w:r w:rsidRPr="00C817FE">
        <w:rPr>
          <w:rFonts w:ascii="Times New Roman" w:hAnsi="Times New Roman" w:cs="Times New Roman"/>
          <w:color w:val="2F5496" w:themeColor="accent1" w:themeShade="BF"/>
        </w:rPr>
        <w:t>related to human</w:t>
      </w:r>
      <w:r w:rsidR="00C64ABD" w:rsidRPr="00C817FE">
        <w:rPr>
          <w:rFonts w:ascii="Times New Roman" w:hAnsi="Times New Roman" w:cs="Times New Roman"/>
          <w:color w:val="2F5496" w:themeColor="accent1" w:themeShade="BF"/>
        </w:rPr>
        <w:t xml:space="preserve"> e.g. transport of soils, etc.)</w:t>
      </w:r>
      <w:r w:rsidRPr="00C817FE">
        <w:rPr>
          <w:rFonts w:ascii="Times New Roman" w:hAnsi="Times New Roman" w:cs="Times New Roman"/>
          <w:color w:val="2F5496" w:themeColor="accent1" w:themeShade="BF"/>
        </w:rPr>
        <w:t xml:space="preserve">. </w:t>
      </w:r>
      <w:r w:rsidR="00C817FE">
        <w:rPr>
          <w:rFonts w:ascii="Times New Roman" w:hAnsi="Times New Roman" w:cs="Times New Roman"/>
          <w:color w:val="2F5496" w:themeColor="accent1" w:themeShade="BF"/>
        </w:rPr>
        <w:t xml:space="preserve">Including correlated variables in the same model will make </w:t>
      </w:r>
      <w:r w:rsidR="00C53A2A" w:rsidRPr="00C817FE">
        <w:rPr>
          <w:rFonts w:ascii="Times New Roman" w:hAnsi="Times New Roman" w:cs="Times New Roman"/>
          <w:color w:val="2F5496" w:themeColor="accent1" w:themeShade="BF"/>
        </w:rPr>
        <w:t xml:space="preserve">the estimates and </w:t>
      </w:r>
      <w:r w:rsidR="00C53A2A" w:rsidRPr="00C817FE">
        <w:rPr>
          <w:rFonts w:ascii="Times New Roman" w:hAnsi="Times New Roman" w:cs="Times New Roman"/>
          <w:i/>
          <w:color w:val="2F5496" w:themeColor="accent1" w:themeShade="BF"/>
        </w:rPr>
        <w:t>p</w:t>
      </w:r>
      <w:r w:rsidR="00C53A2A" w:rsidRPr="00C817FE">
        <w:rPr>
          <w:rFonts w:ascii="Times New Roman" w:hAnsi="Times New Roman" w:cs="Times New Roman"/>
          <w:color w:val="2F5496" w:themeColor="accent1" w:themeShade="BF"/>
        </w:rPr>
        <w:t>-values of each predictor unreliable</w:t>
      </w:r>
      <w:r w:rsidR="00C817FE">
        <w:rPr>
          <w:rFonts w:ascii="Times New Roman" w:hAnsi="Times New Roman" w:cs="Times New Roman"/>
          <w:color w:val="2F5496" w:themeColor="accent1" w:themeShade="BF"/>
        </w:rPr>
        <w:t>, but</w:t>
      </w:r>
      <w:r w:rsidRPr="00C817FE">
        <w:rPr>
          <w:rFonts w:ascii="Times New Roman" w:hAnsi="Times New Roman" w:cs="Times New Roman"/>
          <w:color w:val="2F5496" w:themeColor="accent1" w:themeShade="BF"/>
        </w:rPr>
        <w:t xml:space="preserve"> </w:t>
      </w:r>
      <w:r w:rsidR="00C53A2A" w:rsidRPr="00C817FE">
        <w:rPr>
          <w:rFonts w:ascii="Times New Roman" w:hAnsi="Times New Roman" w:cs="Times New Roman"/>
          <w:color w:val="2F5496" w:themeColor="accent1" w:themeShade="BF"/>
        </w:rPr>
        <w:t xml:space="preserve">the overall </w:t>
      </w:r>
      <w:r w:rsidR="00C53A2A" w:rsidRPr="00C817FE">
        <w:rPr>
          <w:rFonts w:ascii="Times New Roman" w:hAnsi="Times New Roman" w:cs="Times New Roman"/>
          <w:color w:val="2F5496" w:themeColor="accent1" w:themeShade="BF"/>
        </w:rPr>
        <w:lastRenderedPageBreak/>
        <w:t xml:space="preserve">fit of the model </w:t>
      </w:r>
      <w:r w:rsidR="00C817FE">
        <w:rPr>
          <w:rFonts w:ascii="Times New Roman" w:hAnsi="Times New Roman" w:cs="Times New Roman"/>
          <w:color w:val="2F5496" w:themeColor="accent1" w:themeShade="BF"/>
        </w:rPr>
        <w:t xml:space="preserve">will </w:t>
      </w:r>
      <w:r w:rsidR="00C53A2A" w:rsidRPr="00C817FE">
        <w:rPr>
          <w:rFonts w:ascii="Times New Roman" w:hAnsi="Times New Roman" w:cs="Times New Roman"/>
          <w:color w:val="2F5496" w:themeColor="accent1" w:themeShade="BF"/>
        </w:rPr>
        <w:t>still be reliable</w:t>
      </w:r>
      <w:r w:rsidR="00C817FE">
        <w:rPr>
          <w:rFonts w:ascii="Times New Roman" w:hAnsi="Times New Roman" w:cs="Times New Roman"/>
          <w:color w:val="2F5496" w:themeColor="accent1" w:themeShade="BF"/>
        </w:rPr>
        <w:t>. In our case, the fit</w:t>
      </w:r>
      <w:r w:rsidRPr="00C817FE">
        <w:rPr>
          <w:rFonts w:ascii="Times New Roman" w:hAnsi="Times New Roman" w:cs="Times New Roman"/>
          <w:color w:val="2F5496" w:themeColor="accent1" w:themeShade="BF"/>
        </w:rPr>
        <w:t xml:space="preserve"> is</w:t>
      </w:r>
      <w:r w:rsidR="00C64ABD" w:rsidRPr="00C817FE">
        <w:rPr>
          <w:rFonts w:ascii="Times New Roman" w:hAnsi="Times New Roman" w:cs="Times New Roman"/>
          <w:color w:val="2F5496" w:themeColor="accent1" w:themeShade="BF"/>
        </w:rPr>
        <w:t xml:space="preserve"> actually</w:t>
      </w:r>
      <w:r w:rsidRPr="00C817FE">
        <w:rPr>
          <w:rFonts w:ascii="Times New Roman" w:hAnsi="Times New Roman" w:cs="Times New Roman"/>
          <w:color w:val="2F5496" w:themeColor="accent1" w:themeShade="BF"/>
        </w:rPr>
        <w:t xml:space="preserve"> improved</w:t>
      </w:r>
      <w:r w:rsidR="00CB246F" w:rsidRPr="00C817FE">
        <w:rPr>
          <w:rFonts w:ascii="Times New Roman" w:hAnsi="Times New Roman" w:cs="Times New Roman"/>
          <w:color w:val="2F5496" w:themeColor="accent1" w:themeShade="BF"/>
        </w:rPr>
        <w:t xml:space="preserve"> by inclu</w:t>
      </w:r>
      <w:r w:rsidR="00C817FE">
        <w:rPr>
          <w:rFonts w:ascii="Times New Roman" w:hAnsi="Times New Roman" w:cs="Times New Roman"/>
          <w:color w:val="2F5496" w:themeColor="accent1" w:themeShade="BF"/>
        </w:rPr>
        <w:t xml:space="preserve">ding the proportion of </w:t>
      </w:r>
      <w:r w:rsidR="00CB246F" w:rsidRPr="00C817FE">
        <w:rPr>
          <w:rFonts w:ascii="Times New Roman" w:hAnsi="Times New Roman" w:cs="Times New Roman"/>
          <w:color w:val="2F5496" w:themeColor="accent1" w:themeShade="BF"/>
        </w:rPr>
        <w:t>non-native species</w:t>
      </w:r>
      <w:r w:rsidR="00C817FE">
        <w:rPr>
          <w:rFonts w:ascii="Times New Roman" w:hAnsi="Times New Roman" w:cs="Times New Roman"/>
          <w:color w:val="2F5496" w:themeColor="accent1" w:themeShade="BF"/>
        </w:rPr>
        <w:t xml:space="preserve">, </w:t>
      </w:r>
      <w:r w:rsidR="007A2995">
        <w:rPr>
          <w:rFonts w:ascii="Times New Roman" w:hAnsi="Times New Roman" w:cs="Times New Roman"/>
          <w:color w:val="2F5496" w:themeColor="accent1" w:themeShade="BF"/>
        </w:rPr>
        <w:t xml:space="preserve">and the model presents a lower AIC that accounts for over-fitting by penalizing adding additional terms than the model without the proportion of </w:t>
      </w:r>
      <w:r w:rsidR="007A2995" w:rsidRPr="00C817FE">
        <w:rPr>
          <w:rFonts w:ascii="Times New Roman" w:hAnsi="Times New Roman" w:cs="Times New Roman"/>
          <w:color w:val="2F5496" w:themeColor="accent1" w:themeShade="BF"/>
        </w:rPr>
        <w:t>non-native species</w:t>
      </w:r>
      <w:r w:rsidR="007A2995">
        <w:rPr>
          <w:rFonts w:ascii="Times New Roman" w:hAnsi="Times New Roman" w:cs="Times New Roman"/>
          <w:color w:val="2F5496" w:themeColor="accent1" w:themeShade="BF"/>
        </w:rPr>
        <w:t xml:space="preserve"> (</w:t>
      </w:r>
      <w:r w:rsidR="007A2995" w:rsidRPr="007A2995">
        <w:rPr>
          <w:rFonts w:ascii="Times New Roman" w:hAnsi="Times New Roman" w:cs="Times New Roman"/>
          <w:color w:val="2F5496" w:themeColor="accent1" w:themeShade="BF"/>
        </w:rPr>
        <w:t>ΔAIC</w:t>
      </w:r>
      <w:r w:rsidR="007A2995">
        <w:rPr>
          <w:rFonts w:ascii="Times New Roman" w:hAnsi="Times New Roman" w:cs="Times New Roman"/>
          <w:color w:val="2F5496" w:themeColor="accent1" w:themeShade="BF"/>
        </w:rPr>
        <w:t xml:space="preserve"> = 59)</w:t>
      </w:r>
      <w:r w:rsidR="00CB246F" w:rsidRPr="00C817FE">
        <w:rPr>
          <w:rFonts w:ascii="Times New Roman" w:hAnsi="Times New Roman" w:cs="Times New Roman"/>
          <w:color w:val="2F5496" w:themeColor="accent1" w:themeShade="BF"/>
        </w:rPr>
        <w:t xml:space="preserve">. </w:t>
      </w:r>
      <w:r w:rsidR="00C817FE">
        <w:rPr>
          <w:rFonts w:ascii="Times New Roman" w:hAnsi="Times New Roman" w:cs="Times New Roman"/>
          <w:color w:val="2F5496" w:themeColor="accent1" w:themeShade="BF"/>
        </w:rPr>
        <w:t>Including nonnative species in our final models</w:t>
      </w:r>
      <w:r w:rsidR="00C817FE" w:rsidRPr="00C817FE">
        <w:rPr>
          <w:rFonts w:ascii="Times New Roman" w:hAnsi="Times New Roman" w:cs="Times New Roman"/>
          <w:color w:val="2F5496" w:themeColor="accent1" w:themeShade="BF"/>
        </w:rPr>
        <w:t xml:space="preserve"> </w:t>
      </w:r>
      <w:r w:rsidR="00CB246F" w:rsidRPr="00C817FE">
        <w:rPr>
          <w:rFonts w:ascii="Times New Roman" w:hAnsi="Times New Roman" w:cs="Times New Roman"/>
          <w:color w:val="2F5496" w:themeColor="accent1" w:themeShade="BF"/>
        </w:rPr>
        <w:t xml:space="preserve">allows us to </w:t>
      </w:r>
      <w:r w:rsidR="00C817FE">
        <w:rPr>
          <w:rFonts w:ascii="Times New Roman" w:hAnsi="Times New Roman" w:cs="Times New Roman"/>
          <w:color w:val="2F5496" w:themeColor="accent1" w:themeShade="BF"/>
        </w:rPr>
        <w:t>state</w:t>
      </w:r>
      <w:r w:rsidR="00C817FE" w:rsidRPr="00C817FE">
        <w:rPr>
          <w:rFonts w:ascii="Times New Roman" w:hAnsi="Times New Roman" w:cs="Times New Roman"/>
          <w:color w:val="2F5496" w:themeColor="accent1" w:themeShade="BF"/>
        </w:rPr>
        <w:t xml:space="preserve"> </w:t>
      </w:r>
      <w:r w:rsidR="00C817FE">
        <w:rPr>
          <w:rFonts w:ascii="Times New Roman" w:hAnsi="Times New Roman" w:cs="Times New Roman"/>
          <w:color w:val="2F5496" w:themeColor="accent1" w:themeShade="BF"/>
        </w:rPr>
        <w:t xml:space="preserve">a resulting </w:t>
      </w:r>
      <w:r w:rsidR="00CB246F" w:rsidRPr="00C817FE">
        <w:rPr>
          <w:rFonts w:ascii="Times New Roman" w:hAnsi="Times New Roman" w:cs="Times New Roman"/>
          <w:color w:val="2F5496" w:themeColor="accent1" w:themeShade="BF"/>
        </w:rPr>
        <w:t xml:space="preserve">hypothesis </w:t>
      </w:r>
      <w:r w:rsidR="00C817FE">
        <w:rPr>
          <w:rFonts w:ascii="Times New Roman" w:hAnsi="Times New Roman" w:cs="Times New Roman"/>
          <w:color w:val="2F5496" w:themeColor="accent1" w:themeShade="BF"/>
        </w:rPr>
        <w:t xml:space="preserve">derived from our findings - </w:t>
      </w:r>
      <w:r w:rsidR="00CB246F" w:rsidRPr="00C817FE">
        <w:rPr>
          <w:rFonts w:ascii="Times New Roman" w:hAnsi="Times New Roman" w:cs="Times New Roman"/>
          <w:color w:val="2F5496" w:themeColor="accent1" w:themeShade="BF"/>
        </w:rPr>
        <w:t>that non-native species could also explain the observed</w:t>
      </w:r>
      <w:r w:rsidR="00C817FE">
        <w:rPr>
          <w:rFonts w:ascii="Times New Roman" w:hAnsi="Times New Roman" w:cs="Times New Roman"/>
          <w:color w:val="2F5496" w:themeColor="accent1" w:themeShade="BF"/>
        </w:rPr>
        <w:t xml:space="preserve"> relationships between richness and human development. Since, as mentioned above, the </w:t>
      </w:r>
      <w:r w:rsidR="00C817FE" w:rsidRPr="00365661">
        <w:rPr>
          <w:rFonts w:ascii="Times New Roman" w:hAnsi="Times New Roman" w:cs="Times New Roman"/>
          <w:i/>
          <w:color w:val="2F5496" w:themeColor="accent1" w:themeShade="BF"/>
        </w:rPr>
        <w:t>p</w:t>
      </w:r>
      <w:r w:rsidR="00C817FE">
        <w:rPr>
          <w:rFonts w:ascii="Times New Roman" w:hAnsi="Times New Roman" w:cs="Times New Roman"/>
          <w:color w:val="2F5496" w:themeColor="accent1" w:themeShade="BF"/>
        </w:rPr>
        <w:t>-values and estimates are not necessarily reliable (since human development and nonnative species are correlated and both included in final models)</w:t>
      </w:r>
      <w:r w:rsidR="00CB246F" w:rsidRPr="00C817FE">
        <w:rPr>
          <w:rFonts w:ascii="Times New Roman" w:hAnsi="Times New Roman" w:cs="Times New Roman"/>
          <w:color w:val="2F5496" w:themeColor="accent1" w:themeShade="BF"/>
        </w:rPr>
        <w:t>, though</w:t>
      </w:r>
      <w:r w:rsidR="00C817FE">
        <w:rPr>
          <w:rFonts w:ascii="Times New Roman" w:hAnsi="Times New Roman" w:cs="Times New Roman"/>
          <w:color w:val="2F5496" w:themeColor="accent1" w:themeShade="BF"/>
        </w:rPr>
        <w:t>,</w:t>
      </w:r>
      <w:r w:rsidR="00CB246F" w:rsidRPr="00C817FE">
        <w:rPr>
          <w:rFonts w:ascii="Times New Roman" w:hAnsi="Times New Roman" w:cs="Times New Roman"/>
          <w:color w:val="2F5496" w:themeColor="accent1" w:themeShade="BF"/>
        </w:rPr>
        <w:t xml:space="preserve"> we are not able to disentangle which </w:t>
      </w:r>
      <w:r w:rsidR="00285EA1">
        <w:rPr>
          <w:rFonts w:ascii="Times New Roman" w:hAnsi="Times New Roman" w:cs="Times New Roman"/>
          <w:color w:val="2F5496" w:themeColor="accent1" w:themeShade="BF"/>
        </w:rPr>
        <w:t xml:space="preserve">variable is </w:t>
      </w:r>
      <w:r w:rsidR="00CB246F" w:rsidRPr="00C817FE">
        <w:rPr>
          <w:rFonts w:ascii="Times New Roman" w:hAnsi="Times New Roman" w:cs="Times New Roman"/>
          <w:color w:val="2F5496" w:themeColor="accent1" w:themeShade="BF"/>
        </w:rPr>
        <w:t xml:space="preserve">the most important </w:t>
      </w:r>
      <w:r w:rsidR="00285EA1">
        <w:rPr>
          <w:rFonts w:ascii="Times New Roman" w:hAnsi="Times New Roman" w:cs="Times New Roman"/>
          <w:color w:val="2F5496" w:themeColor="accent1" w:themeShade="BF"/>
        </w:rPr>
        <w:t>driver of richness</w:t>
      </w:r>
      <w:r w:rsidR="00CB246F" w:rsidRPr="00C817FE">
        <w:rPr>
          <w:rFonts w:ascii="Times New Roman" w:hAnsi="Times New Roman" w:cs="Times New Roman"/>
          <w:color w:val="2F5496" w:themeColor="accent1" w:themeShade="BF"/>
        </w:rPr>
        <w:t>.</w:t>
      </w:r>
    </w:p>
    <w:p w14:paraId="28CCC4B2" w14:textId="21D1AE18"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Finally, I wonder about potential spatial autocorrelation. I do not know Alberta, but it seems large enough to have quite large variation in topography, land use, land-use history, soil, bedrock and climate. </w:t>
      </w:r>
      <w:proofErr w:type="gramStart"/>
      <w:r w:rsidRPr="000C4016">
        <w:rPr>
          <w:rFonts w:ascii="Times New Roman" w:hAnsi="Times New Roman" w:cs="Times New Roman"/>
        </w:rPr>
        <w:t>Therefore</w:t>
      </w:r>
      <w:proofErr w:type="gramEnd"/>
      <w:r w:rsidRPr="000C4016">
        <w:rPr>
          <w:rFonts w:ascii="Times New Roman" w:hAnsi="Times New Roman" w:cs="Times New Roman"/>
        </w:rPr>
        <w:t xml:space="preserve"> I would expect 1585 wetlands across the state to have a moderately large chance of having more similar vegetation to those that are relatively nearby than those that are far away, with differences controlled by more than just very local measures of human development. I strongly recommend that geographic location is controlled for in some way in the modelling.</w:t>
      </w:r>
    </w:p>
    <w:p w14:paraId="52A29F74" w14:textId="7FE4A756" w:rsidR="00E3099A" w:rsidRPr="00303309" w:rsidRDefault="00303309" w:rsidP="00285EA1">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tested the spatial autocorrelation of models by calculating Moran’s I and found very little evidence of autocorrelation.</w:t>
      </w:r>
      <w:r>
        <w:rPr>
          <w:rFonts w:ascii="Times New Roman" w:hAnsi="Times New Roman" w:cs="Times New Roman"/>
          <w:color w:val="2F5496" w:themeColor="accent1" w:themeShade="BF"/>
        </w:rPr>
        <w:t xml:space="preserve"> </w:t>
      </w:r>
      <w:r w:rsidR="00285EA1">
        <w:rPr>
          <w:rFonts w:ascii="Times New Roman" w:hAnsi="Times New Roman" w:cs="Times New Roman"/>
          <w:color w:val="2F5496" w:themeColor="accent1" w:themeShade="BF"/>
        </w:rPr>
        <w:t xml:space="preserve">We </w:t>
      </w:r>
      <w:r w:rsidR="00B71B5B">
        <w:rPr>
          <w:rFonts w:ascii="Times New Roman" w:hAnsi="Times New Roman" w:cs="Times New Roman"/>
          <w:color w:val="2F5496" w:themeColor="accent1" w:themeShade="BF"/>
        </w:rPr>
        <w:t>show c</w:t>
      </w:r>
      <w:r w:rsidR="00B71B5B" w:rsidRPr="00303309">
        <w:rPr>
          <w:rFonts w:ascii="Times New Roman" w:hAnsi="Times New Roman" w:cs="Times New Roman"/>
          <w:color w:val="2F5496" w:themeColor="accent1" w:themeShade="BF"/>
        </w:rPr>
        <w:t>orrelograms of the residuals of best models</w:t>
      </w:r>
      <w:r w:rsidR="00285EA1">
        <w:rPr>
          <w:rFonts w:ascii="Times New Roman" w:hAnsi="Times New Roman" w:cs="Times New Roman"/>
          <w:color w:val="2F5496" w:themeColor="accent1" w:themeShade="BF"/>
        </w:rPr>
        <w:t xml:space="preserve"> in the SI</w:t>
      </w:r>
      <w:r w:rsidR="00B71B5B">
        <w:rPr>
          <w:rFonts w:ascii="Times New Roman" w:hAnsi="Times New Roman" w:cs="Times New Roman"/>
          <w:color w:val="2F5496" w:themeColor="accent1" w:themeShade="BF"/>
        </w:rPr>
        <w:t>.</w:t>
      </w:r>
      <w:r w:rsidR="00B71B5B" w:rsidRPr="00303309">
        <w:rPr>
          <w:rFonts w:ascii="Times New Roman" w:hAnsi="Times New Roman" w:cs="Times New Roman"/>
          <w:color w:val="2F5496" w:themeColor="accent1" w:themeShade="BF"/>
        </w:rPr>
        <w:t xml:space="preserve"> </w:t>
      </w:r>
      <w:r w:rsidRPr="00303309">
        <w:rPr>
          <w:rFonts w:ascii="Times New Roman" w:hAnsi="Times New Roman" w:cs="Times New Roman"/>
          <w:color w:val="2F5496" w:themeColor="accent1" w:themeShade="BF"/>
        </w:rPr>
        <w:t>We have updated the methods (</w:t>
      </w:r>
      <w:r w:rsidRPr="00285EA1">
        <w:rPr>
          <w:rFonts w:ascii="Times New Roman" w:hAnsi="Times New Roman" w:cs="Times New Roman"/>
          <w:color w:val="2F5496" w:themeColor="accent1" w:themeShade="BF"/>
          <w:highlight w:val="yellow"/>
        </w:rPr>
        <w:t>lines XX</w:t>
      </w:r>
      <w:r w:rsidRPr="00303309">
        <w:rPr>
          <w:rFonts w:ascii="Times New Roman" w:hAnsi="Times New Roman" w:cs="Times New Roman"/>
          <w:color w:val="2F5496" w:themeColor="accent1" w:themeShade="BF"/>
        </w:rPr>
        <w:t>) and results (</w:t>
      </w:r>
      <w:r w:rsidRPr="00285EA1">
        <w:rPr>
          <w:rFonts w:ascii="Times New Roman" w:hAnsi="Times New Roman" w:cs="Times New Roman"/>
          <w:color w:val="2F5496" w:themeColor="accent1" w:themeShade="BF"/>
          <w:highlight w:val="yellow"/>
        </w:rPr>
        <w:t>YY</w:t>
      </w:r>
      <w:r w:rsidRPr="00303309">
        <w:rPr>
          <w:rFonts w:ascii="Times New Roman" w:hAnsi="Times New Roman" w:cs="Times New Roman"/>
          <w:color w:val="2F5496" w:themeColor="accent1" w:themeShade="BF"/>
        </w:rPr>
        <w:t>) to include this information.</w:t>
      </w:r>
    </w:p>
    <w:p w14:paraId="43CC0739" w14:textId="77777777" w:rsidR="00E3099A" w:rsidRPr="00220AEA" w:rsidRDefault="00E3099A" w:rsidP="00220AEA">
      <w:pPr>
        <w:pStyle w:val="Titre3"/>
      </w:pPr>
      <w:r w:rsidRPr="00220AEA">
        <w:t>Smaller comments.</w:t>
      </w:r>
    </w:p>
    <w:p w14:paraId="32C58EEC"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 xml:space="preserve">Abstract. Perhaps a short sentence or short parenthesis about what is meant in this study by niche </w:t>
      </w:r>
      <w:proofErr w:type="spellStart"/>
      <w:r w:rsidRPr="000C4016">
        <w:rPr>
          <w:rFonts w:ascii="Times New Roman" w:hAnsi="Times New Roman" w:cs="Times New Roman"/>
        </w:rPr>
        <w:t>specialisation</w:t>
      </w:r>
      <w:proofErr w:type="spellEnd"/>
      <w:r w:rsidRPr="000C4016">
        <w:rPr>
          <w:rFonts w:ascii="Times New Roman" w:hAnsi="Times New Roman" w:cs="Times New Roman"/>
        </w:rPr>
        <w:t>?</w:t>
      </w:r>
    </w:p>
    <w:p w14:paraId="4B730134" w14:textId="5CC4322D" w:rsidR="00E3099A" w:rsidRPr="00303309" w:rsidRDefault="00303309" w:rsidP="00285EA1">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 have added information on this to the abstract.</w:t>
      </w:r>
      <w:r>
        <w:rPr>
          <w:rFonts w:ascii="Times New Roman" w:hAnsi="Times New Roman" w:cs="Times New Roman"/>
          <w:color w:val="2F5496" w:themeColor="accent1" w:themeShade="BF"/>
        </w:rPr>
        <w:t xml:space="preserve"> </w:t>
      </w:r>
      <w:r w:rsidR="00941C7E">
        <w:rPr>
          <w:rFonts w:ascii="Times New Roman" w:hAnsi="Times New Roman" w:cs="Times New Roman"/>
          <w:color w:val="2F5496" w:themeColor="accent1" w:themeShade="BF"/>
          <w:highlight w:val="yellow"/>
        </w:rPr>
        <w:t xml:space="preserve">Lines </w:t>
      </w:r>
      <w:r w:rsidRPr="00285EA1">
        <w:rPr>
          <w:rFonts w:ascii="Times New Roman" w:hAnsi="Times New Roman" w:cs="Times New Roman"/>
          <w:color w:val="2F5496" w:themeColor="accent1" w:themeShade="BF"/>
          <w:highlight w:val="yellow"/>
        </w:rPr>
        <w:t>XX</w:t>
      </w:r>
      <w:r w:rsidR="00941C7E">
        <w:rPr>
          <w:rFonts w:ascii="Times New Roman" w:hAnsi="Times New Roman" w:cs="Times New Roman"/>
          <w:color w:val="2F5496" w:themeColor="accent1" w:themeShade="BF"/>
          <w:highlight w:val="yellow"/>
        </w:rPr>
        <w:t>.</w:t>
      </w:r>
    </w:p>
    <w:p w14:paraId="16021716"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Introduction: I like the introduction as it is, but if it were possible to slot in something about nonnative species and niches, it would round off the scope of the study nicely. Also, it would be good here to define fragmentation, as it every-increasingly seems to mean different things to different people (and different things to the same people, over time).</w:t>
      </w:r>
    </w:p>
    <w:p w14:paraId="693C6FBF" w14:textId="4BE7D790" w:rsidR="00E3099A" w:rsidRPr="00303309" w:rsidRDefault="00303309" w:rsidP="00285EA1">
      <w:pPr>
        <w:spacing w:line="360" w:lineRule="auto"/>
        <w:ind w:left="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 xml:space="preserve">We have added a definition of “fragmentation” on lines </w:t>
      </w:r>
      <w:r w:rsidRPr="00285EA1">
        <w:rPr>
          <w:rFonts w:ascii="Times New Roman" w:hAnsi="Times New Roman" w:cs="Times New Roman"/>
          <w:color w:val="2F5496" w:themeColor="accent1" w:themeShade="BF"/>
          <w:highlight w:val="yellow"/>
        </w:rPr>
        <w:t>XX</w:t>
      </w:r>
      <w:r w:rsidRPr="00303309">
        <w:rPr>
          <w:rFonts w:ascii="Times New Roman" w:hAnsi="Times New Roman" w:cs="Times New Roman"/>
          <w:color w:val="2F5496" w:themeColor="accent1" w:themeShade="BF"/>
        </w:rPr>
        <w:t xml:space="preserve">. We also added some information on the niches of nonnative species on lines </w:t>
      </w:r>
      <w:r w:rsidRPr="00285EA1">
        <w:rPr>
          <w:rFonts w:ascii="Times New Roman" w:hAnsi="Times New Roman" w:cs="Times New Roman"/>
          <w:color w:val="2F5496" w:themeColor="accent1" w:themeShade="BF"/>
          <w:highlight w:val="yellow"/>
        </w:rPr>
        <w:t>YY</w:t>
      </w:r>
      <w:r w:rsidRPr="00303309">
        <w:rPr>
          <w:rFonts w:ascii="Times New Roman" w:hAnsi="Times New Roman" w:cs="Times New Roman"/>
          <w:color w:val="2F5496" w:themeColor="accent1" w:themeShade="BF"/>
        </w:rPr>
        <w:t>.</w:t>
      </w:r>
    </w:p>
    <w:p w14:paraId="4E97DA89"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101- myriad ways? I don’t think the ‘of’ is needed.</w:t>
      </w:r>
    </w:p>
    <w:p w14:paraId="32A7A60B" w14:textId="78EFFC72" w:rsidR="00E3099A" w:rsidRPr="00303309" w:rsidRDefault="00303309" w:rsidP="00285EA1">
      <w:pPr>
        <w:spacing w:line="360" w:lineRule="auto"/>
        <w:ind w:firstLine="708"/>
        <w:rPr>
          <w:rFonts w:ascii="Times New Roman" w:hAnsi="Times New Roman" w:cs="Times New Roman"/>
          <w:color w:val="2F5496" w:themeColor="accent1" w:themeShade="BF"/>
        </w:rPr>
      </w:pPr>
      <w:r w:rsidRPr="00303309">
        <w:rPr>
          <w:rFonts w:ascii="Times New Roman" w:hAnsi="Times New Roman" w:cs="Times New Roman"/>
          <w:color w:val="2F5496" w:themeColor="accent1" w:themeShade="BF"/>
        </w:rPr>
        <w:t>We’ve fixed this.</w:t>
      </w:r>
    </w:p>
    <w:p w14:paraId="6499B987"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Methods (or SI)</w:t>
      </w:r>
    </w:p>
    <w:p w14:paraId="786F5F75"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lastRenderedPageBreak/>
        <w:t>It would be nice with a figure showing wetlands with high, intermediate and low human development. I think these things can mean very different things in different regions.</w:t>
      </w:r>
    </w:p>
    <w:p w14:paraId="63AE0F87" w14:textId="19DAE938" w:rsidR="00E3099A" w:rsidRPr="0027307B" w:rsidRDefault="0027307B" w:rsidP="00285EA1">
      <w:pPr>
        <w:spacing w:line="360" w:lineRule="auto"/>
        <w:ind w:left="708"/>
        <w:rPr>
          <w:rFonts w:ascii="Times New Roman" w:hAnsi="Times New Roman" w:cs="Times New Roman"/>
          <w:color w:val="2F5496" w:themeColor="accent1" w:themeShade="BF"/>
        </w:rPr>
      </w:pPr>
      <w:r w:rsidRPr="0027307B">
        <w:rPr>
          <w:rFonts w:ascii="Times New Roman" w:hAnsi="Times New Roman" w:cs="Times New Roman"/>
          <w:color w:val="2F5496" w:themeColor="accent1" w:themeShade="BF"/>
        </w:rPr>
        <w:t>We have included a NMDS ordination figure (now Figure 2) depicting the composition of wetlands in the high versus low human development group</w:t>
      </w:r>
      <w:r w:rsidR="00285EA1">
        <w:rPr>
          <w:rFonts w:ascii="Times New Roman" w:hAnsi="Times New Roman" w:cs="Times New Roman"/>
          <w:color w:val="2F5496" w:themeColor="accent1" w:themeShade="BF"/>
        </w:rPr>
        <w:t>s</w:t>
      </w:r>
      <w:r w:rsidRPr="0027307B">
        <w:rPr>
          <w:rFonts w:ascii="Times New Roman" w:hAnsi="Times New Roman" w:cs="Times New Roman"/>
          <w:color w:val="2F5496" w:themeColor="accent1" w:themeShade="BF"/>
        </w:rPr>
        <w:t xml:space="preserve">. We opted to display high vs low development wetlands (rather than high, intermediate, and low) for </w:t>
      </w:r>
      <w:r w:rsidR="00EE1A91">
        <w:rPr>
          <w:rFonts w:ascii="Times New Roman" w:hAnsi="Times New Roman" w:cs="Times New Roman"/>
          <w:color w:val="2F5496" w:themeColor="accent1" w:themeShade="BF"/>
        </w:rPr>
        <w:t>three</w:t>
      </w:r>
      <w:r w:rsidRPr="0027307B">
        <w:rPr>
          <w:rFonts w:ascii="Times New Roman" w:hAnsi="Times New Roman" w:cs="Times New Roman"/>
          <w:color w:val="2F5496" w:themeColor="accent1" w:themeShade="BF"/>
        </w:rPr>
        <w:t xml:space="preserve"> reasons. First, showing the comparisons of high/low development wetlands is better aligned with our goal </w:t>
      </w:r>
      <w:r w:rsidR="00285EA1">
        <w:rPr>
          <w:rFonts w:ascii="Times New Roman" w:hAnsi="Times New Roman" w:cs="Times New Roman"/>
          <w:color w:val="2F5496" w:themeColor="accent1" w:themeShade="BF"/>
        </w:rPr>
        <w:t>of</w:t>
      </w:r>
      <w:r w:rsidRPr="0027307B">
        <w:rPr>
          <w:rFonts w:ascii="Times New Roman" w:hAnsi="Times New Roman" w:cs="Times New Roman"/>
          <w:color w:val="2F5496" w:themeColor="accent1" w:themeShade="BF"/>
        </w:rPr>
        <w:t xml:space="preserve"> differentiat</w:t>
      </w:r>
      <w:r w:rsidR="00285EA1">
        <w:rPr>
          <w:rFonts w:ascii="Times New Roman" w:hAnsi="Times New Roman" w:cs="Times New Roman"/>
          <w:color w:val="2F5496" w:themeColor="accent1" w:themeShade="BF"/>
        </w:rPr>
        <w:t>ing</w:t>
      </w:r>
      <w:r w:rsidRPr="0027307B">
        <w:rPr>
          <w:rFonts w:ascii="Times New Roman" w:hAnsi="Times New Roman" w:cs="Times New Roman"/>
          <w:color w:val="2F5496" w:themeColor="accent1" w:themeShade="BF"/>
        </w:rPr>
        <w:t xml:space="preserve"> wetland</w:t>
      </w:r>
      <w:r w:rsidR="00285EA1">
        <w:rPr>
          <w:rFonts w:ascii="Times New Roman" w:hAnsi="Times New Roman" w:cs="Times New Roman"/>
          <w:color w:val="2F5496" w:themeColor="accent1" w:themeShade="BF"/>
        </w:rPr>
        <w:t>s</w:t>
      </w:r>
      <w:r w:rsidRPr="0027307B">
        <w:rPr>
          <w:rFonts w:ascii="Times New Roman" w:hAnsi="Times New Roman" w:cs="Times New Roman"/>
          <w:color w:val="2F5496" w:themeColor="accent1" w:themeShade="BF"/>
        </w:rPr>
        <w:t xml:space="preserve"> which have similar richness and niche specialization levels. Second, we believe it allows us to tell a clearer story. The range of human development </w:t>
      </w:r>
      <w:r w:rsidR="00285EA1">
        <w:rPr>
          <w:rFonts w:ascii="Times New Roman" w:hAnsi="Times New Roman" w:cs="Times New Roman"/>
          <w:color w:val="2F5496" w:themeColor="accent1" w:themeShade="BF"/>
        </w:rPr>
        <w:t>extents used to define “intermediate” human development</w:t>
      </w:r>
      <w:r w:rsidRPr="0027307B">
        <w:rPr>
          <w:rFonts w:ascii="Times New Roman" w:hAnsi="Times New Roman" w:cs="Times New Roman"/>
          <w:color w:val="2F5496" w:themeColor="accent1" w:themeShade="BF"/>
        </w:rPr>
        <w:t xml:space="preserve"> was arbitrarily chosen. However, this intermediate range may not represent the </w:t>
      </w:r>
      <w:bookmarkStart w:id="2" w:name="_GoBack"/>
      <w:bookmarkEnd w:id="2"/>
      <w:r w:rsidRPr="0027307B">
        <w:rPr>
          <w:rFonts w:ascii="Times New Roman" w:hAnsi="Times New Roman" w:cs="Times New Roman"/>
          <w:color w:val="2F5496" w:themeColor="accent1" w:themeShade="BF"/>
        </w:rPr>
        <w:t xml:space="preserve">most an intermediate ecological impact due to the characteristics of the human development metric itself. That is, human footprint measures only the geographic cover (i.e. area) of non-natural cover. Importantly, it does not include any information on the magnitude of impact different covers have. That is, a wetland surrounded by 50% </w:t>
      </w:r>
      <w:r w:rsidR="00EE1A91">
        <w:rPr>
          <w:rFonts w:ascii="Times New Roman" w:hAnsi="Times New Roman" w:cs="Times New Roman"/>
          <w:color w:val="2F5496" w:themeColor="accent1" w:themeShade="BF"/>
        </w:rPr>
        <w:t>lawn</w:t>
      </w:r>
      <w:r w:rsidRPr="0027307B">
        <w:rPr>
          <w:rFonts w:ascii="Times New Roman" w:hAnsi="Times New Roman" w:cs="Times New Roman"/>
          <w:color w:val="2F5496" w:themeColor="accent1" w:themeShade="BF"/>
        </w:rPr>
        <w:t xml:space="preserve"> cover would have the same human development extent </w:t>
      </w:r>
      <w:r w:rsidR="00285EA1">
        <w:rPr>
          <w:rFonts w:ascii="Times New Roman" w:hAnsi="Times New Roman" w:cs="Times New Roman"/>
          <w:color w:val="2F5496" w:themeColor="accent1" w:themeShade="BF"/>
        </w:rPr>
        <w:t xml:space="preserve">(50%) </w:t>
      </w:r>
      <w:r w:rsidRPr="0027307B">
        <w:rPr>
          <w:rFonts w:ascii="Times New Roman" w:hAnsi="Times New Roman" w:cs="Times New Roman"/>
          <w:color w:val="2F5496" w:themeColor="accent1" w:themeShade="BF"/>
        </w:rPr>
        <w:t xml:space="preserve">as a wetland surrounded by 50% parking lot cover, though these different human development types would likely have very different impacts on wetland ecology. We discuss this limitation on lines </w:t>
      </w:r>
      <w:r w:rsidRPr="00285EA1">
        <w:rPr>
          <w:rFonts w:ascii="Times New Roman" w:hAnsi="Times New Roman" w:cs="Times New Roman"/>
          <w:color w:val="2F5496" w:themeColor="accent1" w:themeShade="BF"/>
          <w:highlight w:val="yellow"/>
        </w:rPr>
        <w:t>XX</w:t>
      </w:r>
      <w:r w:rsidRPr="0027307B">
        <w:rPr>
          <w:rFonts w:ascii="Times New Roman" w:hAnsi="Times New Roman" w:cs="Times New Roman"/>
          <w:color w:val="2F5496" w:themeColor="accent1" w:themeShade="BF"/>
        </w:rPr>
        <w:t xml:space="preserve"> of the discussion section.</w:t>
      </w:r>
      <w:r w:rsidR="00EE1A91">
        <w:rPr>
          <w:rFonts w:ascii="Times New Roman" w:hAnsi="Times New Roman" w:cs="Times New Roman"/>
          <w:color w:val="2F5496" w:themeColor="accent1" w:themeShade="BF"/>
        </w:rPr>
        <w:t xml:space="preserve"> Third, t</w:t>
      </w:r>
      <w:r w:rsidR="00EE1A91" w:rsidRPr="00DE3282">
        <w:rPr>
          <w:rFonts w:ascii="Times New Roman" w:hAnsi="Times New Roman" w:cs="Times New Roman"/>
          <w:color w:val="2F5496" w:themeColor="accent1" w:themeShade="BF"/>
        </w:rPr>
        <w:t>o test whether significant PERMANOVA results might be attributed to different composition variances, rather than means, we</w:t>
      </w:r>
      <w:r w:rsidR="00EE1A91">
        <w:rPr>
          <w:rFonts w:ascii="Times New Roman" w:hAnsi="Times New Roman" w:cs="Times New Roman"/>
          <w:color w:val="2F5496" w:themeColor="accent1" w:themeShade="BF"/>
        </w:rPr>
        <w:t xml:space="preserve"> now</w:t>
      </w:r>
      <w:r w:rsidR="00EE1A91" w:rsidRPr="00DE3282">
        <w:rPr>
          <w:rFonts w:ascii="Times New Roman" w:hAnsi="Times New Roman" w:cs="Times New Roman"/>
          <w:color w:val="2F5496" w:themeColor="accent1" w:themeShade="BF"/>
        </w:rPr>
        <w:t xml:space="preserve"> included tests of the dispersion of each group</w:t>
      </w:r>
      <w:r w:rsidR="006E23E3">
        <w:rPr>
          <w:rFonts w:ascii="Times New Roman" w:hAnsi="Times New Roman" w:cs="Times New Roman"/>
          <w:color w:val="2F5496" w:themeColor="accent1" w:themeShade="BF"/>
        </w:rPr>
        <w:t xml:space="preserve"> (see lines </w:t>
      </w:r>
      <w:r w:rsidR="006E23E3" w:rsidRPr="006E23E3">
        <w:rPr>
          <w:rFonts w:ascii="Times New Roman" w:hAnsi="Times New Roman" w:cs="Times New Roman"/>
          <w:color w:val="2F5496" w:themeColor="accent1" w:themeShade="BF"/>
          <w:highlight w:val="yellow"/>
        </w:rPr>
        <w:t>XX</w:t>
      </w:r>
      <w:r w:rsidR="006E23E3">
        <w:rPr>
          <w:rFonts w:ascii="Times New Roman" w:hAnsi="Times New Roman" w:cs="Times New Roman"/>
          <w:color w:val="2F5496" w:themeColor="accent1" w:themeShade="BF"/>
        </w:rPr>
        <w:t xml:space="preserve"> in methods and lines </w:t>
      </w:r>
      <w:r w:rsidR="006E23E3" w:rsidRPr="006E23E3">
        <w:rPr>
          <w:rFonts w:ascii="Times New Roman" w:hAnsi="Times New Roman" w:cs="Times New Roman"/>
          <w:color w:val="2F5496" w:themeColor="accent1" w:themeShade="BF"/>
          <w:highlight w:val="yellow"/>
        </w:rPr>
        <w:t>YY</w:t>
      </w:r>
      <w:r w:rsidR="006E23E3">
        <w:rPr>
          <w:rFonts w:ascii="Times New Roman" w:hAnsi="Times New Roman" w:cs="Times New Roman"/>
          <w:color w:val="2F5496" w:themeColor="accent1" w:themeShade="BF"/>
        </w:rPr>
        <w:t xml:space="preserve"> in results)</w:t>
      </w:r>
      <w:r w:rsidR="00EE1A91" w:rsidRPr="00DE3282">
        <w:rPr>
          <w:rFonts w:ascii="Times New Roman" w:hAnsi="Times New Roman" w:cs="Times New Roman"/>
          <w:color w:val="2F5496" w:themeColor="accent1" w:themeShade="BF"/>
        </w:rPr>
        <w:t>.</w:t>
      </w:r>
      <w:r w:rsidR="00EE1A91">
        <w:rPr>
          <w:rFonts w:ascii="Times New Roman" w:hAnsi="Times New Roman" w:cs="Times New Roman"/>
          <w:color w:val="2F5496" w:themeColor="accent1" w:themeShade="BF"/>
        </w:rPr>
        <w:t xml:space="preserve"> We found </w:t>
      </w:r>
      <w:r w:rsidR="00EE1A91" w:rsidRPr="00EE1A91">
        <w:rPr>
          <w:rFonts w:ascii="Times New Roman" w:hAnsi="Times New Roman" w:cs="Times New Roman"/>
          <w:color w:val="2F5496" w:themeColor="accent1" w:themeShade="BF"/>
        </w:rPr>
        <w:t>significant differences in dispersion among high, intermediate and low</w:t>
      </w:r>
      <w:r w:rsidR="006E23E3">
        <w:rPr>
          <w:rFonts w:ascii="Times New Roman" w:hAnsi="Times New Roman" w:cs="Times New Roman"/>
          <w:color w:val="2F5496" w:themeColor="accent1" w:themeShade="BF"/>
        </w:rPr>
        <w:t xml:space="preserve"> levels</w:t>
      </w:r>
      <w:r w:rsidR="00EE1A91" w:rsidRPr="00EE1A91">
        <w:rPr>
          <w:rFonts w:ascii="Times New Roman" w:hAnsi="Times New Roman" w:cs="Times New Roman"/>
          <w:color w:val="2F5496" w:themeColor="accent1" w:themeShade="BF"/>
        </w:rPr>
        <w:t xml:space="preserve"> but not between high and low </w:t>
      </w:r>
      <w:r w:rsidR="006E23E3">
        <w:rPr>
          <w:rFonts w:ascii="Times New Roman" w:hAnsi="Times New Roman" w:cs="Times New Roman"/>
          <w:color w:val="2F5496" w:themeColor="accent1" w:themeShade="BF"/>
        </w:rPr>
        <w:t>human development levels</w:t>
      </w:r>
      <w:r w:rsidR="00EE1A91" w:rsidRPr="00EE1A91">
        <w:rPr>
          <w:rFonts w:ascii="Times New Roman" w:hAnsi="Times New Roman" w:cs="Times New Roman"/>
          <w:color w:val="2F5496" w:themeColor="accent1" w:themeShade="BF"/>
        </w:rPr>
        <w:t xml:space="preserve">. </w:t>
      </w:r>
      <w:r w:rsidR="006E23E3" w:rsidRPr="00EE1A91">
        <w:rPr>
          <w:rFonts w:ascii="Times New Roman" w:hAnsi="Times New Roman" w:cs="Times New Roman"/>
          <w:color w:val="2F5496" w:themeColor="accent1" w:themeShade="BF"/>
        </w:rPr>
        <w:t>So,</w:t>
      </w:r>
      <w:r w:rsidR="00EE1A91" w:rsidRPr="00EE1A91">
        <w:rPr>
          <w:rFonts w:ascii="Times New Roman" w:hAnsi="Times New Roman" w:cs="Times New Roman"/>
          <w:color w:val="2F5496" w:themeColor="accent1" w:themeShade="BF"/>
        </w:rPr>
        <w:t xml:space="preserve"> this</w:t>
      </w:r>
      <w:r w:rsidR="006E23E3">
        <w:rPr>
          <w:rFonts w:ascii="Times New Roman" w:hAnsi="Times New Roman" w:cs="Times New Roman"/>
          <w:color w:val="2F5496" w:themeColor="accent1" w:themeShade="BF"/>
        </w:rPr>
        <w:t xml:space="preserve"> result</w:t>
      </w:r>
      <w:r w:rsidR="00EE1A91" w:rsidRPr="00EE1A91">
        <w:rPr>
          <w:rFonts w:ascii="Times New Roman" w:hAnsi="Times New Roman" w:cs="Times New Roman"/>
          <w:color w:val="2F5496" w:themeColor="accent1" w:themeShade="BF"/>
        </w:rPr>
        <w:t xml:space="preserve"> constrains our interpretation of the ordination if intermediate </w:t>
      </w:r>
      <w:r w:rsidR="006E23E3">
        <w:rPr>
          <w:rFonts w:ascii="Times New Roman" w:hAnsi="Times New Roman" w:cs="Times New Roman"/>
          <w:color w:val="2F5496" w:themeColor="accent1" w:themeShade="BF"/>
        </w:rPr>
        <w:t xml:space="preserve">sites </w:t>
      </w:r>
      <w:r w:rsidR="00EE1A91" w:rsidRPr="00EE1A91">
        <w:rPr>
          <w:rFonts w:ascii="Times New Roman" w:hAnsi="Times New Roman" w:cs="Times New Roman"/>
          <w:color w:val="2F5496" w:themeColor="accent1" w:themeShade="BF"/>
        </w:rPr>
        <w:t>are included</w:t>
      </w:r>
      <w:r w:rsidR="00BC6658">
        <w:rPr>
          <w:rFonts w:ascii="Times New Roman" w:hAnsi="Times New Roman" w:cs="Times New Roman"/>
          <w:color w:val="2F5496" w:themeColor="accent1" w:themeShade="BF"/>
        </w:rPr>
        <w:t xml:space="preserve"> (</w:t>
      </w:r>
      <w:r w:rsidR="00BC6658">
        <w:rPr>
          <w:rFonts w:ascii="Times New Roman" w:hAnsi="Times New Roman" w:cs="Times New Roman"/>
          <w:color w:val="2F5496" w:themeColor="accent1" w:themeShade="BF"/>
        </w:rPr>
        <w:t xml:space="preserve">see statistical </w:t>
      </w:r>
      <w:r w:rsidR="00BC6658" w:rsidRPr="00EE1A91">
        <w:rPr>
          <w:rFonts w:ascii="Times New Roman" w:hAnsi="Times New Roman" w:cs="Times New Roman"/>
          <w:color w:val="2F5496" w:themeColor="accent1" w:themeShade="BF"/>
        </w:rPr>
        <w:t>detail</w:t>
      </w:r>
      <w:r w:rsidR="00BC6658">
        <w:rPr>
          <w:rFonts w:ascii="Times New Roman" w:hAnsi="Times New Roman" w:cs="Times New Roman"/>
          <w:color w:val="2F5496" w:themeColor="accent1" w:themeShade="BF"/>
        </w:rPr>
        <w:t>s</w:t>
      </w:r>
      <w:r w:rsidR="00BC6658" w:rsidRPr="00EE1A91">
        <w:rPr>
          <w:rFonts w:ascii="Times New Roman" w:hAnsi="Times New Roman" w:cs="Times New Roman"/>
          <w:color w:val="2F5496" w:themeColor="accent1" w:themeShade="BF"/>
        </w:rPr>
        <w:t xml:space="preserve"> in Warton </w:t>
      </w:r>
      <w:r w:rsidR="00BC6658" w:rsidRPr="006E23E3">
        <w:rPr>
          <w:rFonts w:ascii="Times New Roman" w:hAnsi="Times New Roman" w:cs="Times New Roman"/>
          <w:i/>
          <w:color w:val="2F5496" w:themeColor="accent1" w:themeShade="BF"/>
        </w:rPr>
        <w:t>et al.</w:t>
      </w:r>
      <w:r w:rsidR="00BC6658" w:rsidRPr="006E23E3">
        <w:rPr>
          <w:rFonts w:ascii="Times New Roman" w:hAnsi="Times New Roman" w:cs="Times New Roman"/>
          <w:color w:val="2F5496" w:themeColor="accent1" w:themeShade="BF"/>
        </w:rPr>
        <w:t>,</w:t>
      </w:r>
      <w:r w:rsidR="00BC6658" w:rsidRPr="00EE1A91">
        <w:rPr>
          <w:rFonts w:ascii="Times New Roman" w:hAnsi="Times New Roman" w:cs="Times New Roman"/>
          <w:color w:val="2F5496" w:themeColor="accent1" w:themeShade="BF"/>
        </w:rPr>
        <w:t xml:space="preserve"> 2012</w:t>
      </w:r>
      <w:r w:rsidR="00BC6658">
        <w:rPr>
          <w:rFonts w:ascii="Times New Roman" w:hAnsi="Times New Roman" w:cs="Times New Roman"/>
          <w:color w:val="2F5496" w:themeColor="accent1" w:themeShade="BF"/>
        </w:rPr>
        <w:t xml:space="preserve">, </w:t>
      </w:r>
      <w:hyperlink r:id="rId10" w:history="1">
        <w:r w:rsidR="00BC6658" w:rsidRPr="00CB16A4">
          <w:rPr>
            <w:rStyle w:val="Lienhypertexte"/>
            <w:rFonts w:ascii="Times New Roman" w:hAnsi="Times New Roman" w:cs="Times New Roman"/>
          </w:rPr>
          <w:t>https://doi.org/10.1111/j.2041-210X.2011.00127.x</w:t>
        </w:r>
      </w:hyperlink>
      <w:r w:rsidR="00BC6658">
        <w:rPr>
          <w:rFonts w:ascii="Times New Roman" w:hAnsi="Times New Roman" w:cs="Times New Roman"/>
          <w:color w:val="2F5496" w:themeColor="accent1" w:themeShade="BF"/>
        </w:rPr>
        <w:t xml:space="preserve">). </w:t>
      </w:r>
      <w:r w:rsidR="00BC6658">
        <w:rPr>
          <w:rFonts w:ascii="Times New Roman" w:hAnsi="Times New Roman" w:cs="Times New Roman"/>
          <w:color w:val="2F5496" w:themeColor="accent1" w:themeShade="BF"/>
        </w:rPr>
        <w:t xml:space="preserve">Thus, we preferred to </w:t>
      </w:r>
      <w:r w:rsidR="00BC6658" w:rsidRPr="0027307B">
        <w:rPr>
          <w:rFonts w:ascii="Times New Roman" w:hAnsi="Times New Roman" w:cs="Times New Roman"/>
          <w:color w:val="2F5496" w:themeColor="accent1" w:themeShade="BF"/>
        </w:rPr>
        <w:t>includ</w:t>
      </w:r>
      <w:r w:rsidR="00BC6658">
        <w:rPr>
          <w:rFonts w:ascii="Times New Roman" w:hAnsi="Times New Roman" w:cs="Times New Roman"/>
          <w:color w:val="2F5496" w:themeColor="accent1" w:themeShade="BF"/>
        </w:rPr>
        <w:t>e</w:t>
      </w:r>
      <w:r w:rsidR="00BC6658" w:rsidRPr="0027307B">
        <w:rPr>
          <w:rFonts w:ascii="Times New Roman" w:hAnsi="Times New Roman" w:cs="Times New Roman"/>
          <w:color w:val="2F5496" w:themeColor="accent1" w:themeShade="BF"/>
        </w:rPr>
        <w:t xml:space="preserve"> </w:t>
      </w:r>
      <w:r w:rsidR="00BC6658">
        <w:rPr>
          <w:rFonts w:ascii="Times New Roman" w:hAnsi="Times New Roman" w:cs="Times New Roman"/>
          <w:color w:val="2F5496" w:themeColor="accent1" w:themeShade="BF"/>
        </w:rPr>
        <w:t xml:space="preserve">in the main text </w:t>
      </w:r>
      <w:r w:rsidR="00BC6658" w:rsidRPr="0027307B">
        <w:rPr>
          <w:rFonts w:ascii="Times New Roman" w:hAnsi="Times New Roman" w:cs="Times New Roman"/>
          <w:color w:val="2F5496" w:themeColor="accent1" w:themeShade="BF"/>
        </w:rPr>
        <w:t>a NMDS ordination</w:t>
      </w:r>
      <w:r w:rsidR="00BC6658">
        <w:rPr>
          <w:rFonts w:ascii="Times New Roman" w:hAnsi="Times New Roman" w:cs="Times New Roman"/>
          <w:color w:val="2F5496" w:themeColor="accent1" w:themeShade="BF"/>
        </w:rPr>
        <w:t xml:space="preserve"> figure </w:t>
      </w:r>
      <w:r w:rsidR="00BC6658" w:rsidRPr="0027307B">
        <w:rPr>
          <w:rFonts w:ascii="Times New Roman" w:hAnsi="Times New Roman" w:cs="Times New Roman"/>
          <w:color w:val="2F5496" w:themeColor="accent1" w:themeShade="BF"/>
        </w:rPr>
        <w:t>depicting the composition of wetlands in the high versus low human development group</w:t>
      </w:r>
      <w:r w:rsidR="00BC6658">
        <w:rPr>
          <w:rFonts w:ascii="Times New Roman" w:hAnsi="Times New Roman" w:cs="Times New Roman"/>
          <w:color w:val="2F5496" w:themeColor="accent1" w:themeShade="BF"/>
        </w:rPr>
        <w:t>s</w:t>
      </w:r>
      <w:r w:rsidR="00BC6658">
        <w:rPr>
          <w:rFonts w:ascii="Times New Roman" w:hAnsi="Times New Roman" w:cs="Times New Roman"/>
          <w:color w:val="2F5496" w:themeColor="accent1" w:themeShade="BF"/>
        </w:rPr>
        <w:t>.</w:t>
      </w:r>
    </w:p>
    <w:p w14:paraId="279689FB" w14:textId="77777777" w:rsidR="00E3099A" w:rsidRPr="000C4016" w:rsidRDefault="00E3099A" w:rsidP="00220AEA">
      <w:pPr>
        <w:spacing w:line="360" w:lineRule="auto"/>
        <w:rPr>
          <w:rFonts w:ascii="Times New Roman" w:hAnsi="Times New Roman" w:cs="Times New Roman"/>
        </w:rPr>
      </w:pPr>
      <w:r w:rsidRPr="000C4016">
        <w:rPr>
          <w:rFonts w:ascii="Times New Roman" w:hAnsi="Times New Roman" w:cs="Times New Roman"/>
        </w:rPr>
        <w:t>Results.</w:t>
      </w:r>
    </w:p>
    <w:p w14:paraId="68A8AC41" w14:textId="747D8758" w:rsidR="00E3099A" w:rsidRDefault="00E3099A" w:rsidP="00220AEA">
      <w:pPr>
        <w:spacing w:line="360" w:lineRule="auto"/>
        <w:rPr>
          <w:rFonts w:ascii="Times New Roman" w:hAnsi="Times New Roman" w:cs="Times New Roman"/>
          <w:highlight w:val="yellow"/>
        </w:rPr>
      </w:pPr>
      <w:r w:rsidRPr="00CB5B73">
        <w:rPr>
          <w:rFonts w:ascii="Times New Roman" w:hAnsi="Times New Roman" w:cs="Times New Roman"/>
        </w:rPr>
        <w:t>For models that don’t include polynomial fits (and because it doesn’t say that variables were scaled), it would be nice to include effect sizes in the results, with plain English explanations, for example ‘for each 10% of human development surrounding the wetland, the proportion of non-native species increased by NN%.</w:t>
      </w:r>
    </w:p>
    <w:p w14:paraId="0EBE3003" w14:textId="3C2BFDCE" w:rsidR="00A12730" w:rsidRPr="00941C7E" w:rsidRDefault="00DD0762" w:rsidP="00941C7E">
      <w:pPr>
        <w:spacing w:line="360" w:lineRule="auto"/>
        <w:ind w:left="708"/>
        <w:rPr>
          <w:rFonts w:ascii="Times New Roman" w:hAnsi="Times New Roman" w:cs="Times New Roman"/>
          <w:color w:val="2F5496" w:themeColor="accent1" w:themeShade="BF"/>
        </w:rPr>
      </w:pPr>
      <w:r w:rsidRPr="00941C7E">
        <w:rPr>
          <w:rFonts w:ascii="Times New Roman" w:hAnsi="Times New Roman" w:cs="Times New Roman"/>
          <w:color w:val="2F5496" w:themeColor="accent1" w:themeShade="BF"/>
        </w:rPr>
        <w:t>The best model predicting nonnative species</w:t>
      </w:r>
      <w:r w:rsidR="00941C7E">
        <w:rPr>
          <w:rFonts w:ascii="Times New Roman" w:hAnsi="Times New Roman" w:cs="Times New Roman"/>
          <w:color w:val="2F5496" w:themeColor="accent1" w:themeShade="BF"/>
        </w:rPr>
        <w:t xml:space="preserve"> in relationship with the human development (Figure 3a)</w:t>
      </w:r>
      <w:r w:rsidRPr="00941C7E">
        <w:rPr>
          <w:rFonts w:ascii="Times New Roman" w:hAnsi="Times New Roman" w:cs="Times New Roman"/>
          <w:color w:val="2F5496" w:themeColor="accent1" w:themeShade="BF"/>
        </w:rPr>
        <w:t xml:space="preserve"> is also polynomial; the polynomial model had an AIC value 7 lower than the linear model (see lines </w:t>
      </w:r>
      <w:r w:rsidRPr="00941C7E">
        <w:rPr>
          <w:rFonts w:ascii="Times New Roman" w:hAnsi="Times New Roman" w:cs="Times New Roman"/>
          <w:color w:val="2F5496" w:themeColor="accent1" w:themeShade="BF"/>
          <w:highlight w:val="yellow"/>
        </w:rPr>
        <w:t>XX</w:t>
      </w:r>
      <w:r w:rsidRPr="00941C7E">
        <w:rPr>
          <w:rFonts w:ascii="Times New Roman" w:hAnsi="Times New Roman" w:cs="Times New Roman"/>
          <w:color w:val="2F5496" w:themeColor="accent1" w:themeShade="BF"/>
        </w:rPr>
        <w:t>). For this reason, we did not include an effect size or “plain language” interpretation of the model. We compared the linear and polynomial models for statistical similarity with the other models in the paper and for overall methodological clarity. However,</w:t>
      </w:r>
      <w:r w:rsidR="00941C7E">
        <w:rPr>
          <w:rFonts w:ascii="Times New Roman" w:hAnsi="Times New Roman" w:cs="Times New Roman"/>
          <w:color w:val="2F5496" w:themeColor="accent1" w:themeShade="BF"/>
        </w:rPr>
        <w:t xml:space="preserve"> </w:t>
      </w:r>
      <w:r w:rsidRPr="00941C7E">
        <w:rPr>
          <w:rFonts w:ascii="Times New Roman" w:hAnsi="Times New Roman" w:cs="Times New Roman"/>
          <w:color w:val="2F5496" w:themeColor="accent1" w:themeShade="BF"/>
        </w:rPr>
        <w:lastRenderedPageBreak/>
        <w:t xml:space="preserve">unlike for richness and niche specialization, we did not have any </w:t>
      </w:r>
      <w:r w:rsidRPr="00941C7E">
        <w:rPr>
          <w:rFonts w:ascii="Times New Roman" w:hAnsi="Times New Roman" w:cs="Times New Roman"/>
          <w:i/>
          <w:color w:val="2F5496" w:themeColor="accent1" w:themeShade="BF"/>
        </w:rPr>
        <w:t>a priori</w:t>
      </w:r>
      <w:r w:rsidRPr="00941C7E">
        <w:rPr>
          <w:rFonts w:ascii="Times New Roman" w:hAnsi="Times New Roman" w:cs="Times New Roman"/>
          <w:color w:val="2F5496" w:themeColor="accent1" w:themeShade="BF"/>
        </w:rPr>
        <w:t xml:space="preserve"> expectation that a polynomial model would be the best fit for predicting nonnative species. We thus will defer to the editor and reviewer; if you prefer that we change this model to linear we are happy to do this.</w:t>
      </w:r>
    </w:p>
    <w:p w14:paraId="3B35FE04" w14:textId="23595C6B" w:rsidR="00E3099A" w:rsidRDefault="00E3099A" w:rsidP="00220AEA">
      <w:pPr>
        <w:spacing w:line="360" w:lineRule="auto"/>
        <w:rPr>
          <w:rFonts w:ascii="Times New Roman" w:hAnsi="Times New Roman" w:cs="Times New Roman"/>
        </w:rPr>
      </w:pPr>
      <w:r w:rsidRPr="000C4016">
        <w:rPr>
          <w:rFonts w:ascii="Times New Roman" w:hAnsi="Times New Roman" w:cs="Times New Roman"/>
        </w:rPr>
        <w:t>SI line 61: It is very difficult to see the overlap between terrestrial and wetland wetlands, because clusters of wetland sites make it impossible to see if there are any terrestrial sites there.</w:t>
      </w:r>
    </w:p>
    <w:p w14:paraId="363B3922" w14:textId="07F7C57F" w:rsidR="007F27B2" w:rsidRPr="007F27B2" w:rsidRDefault="007F27B2" w:rsidP="00285EA1">
      <w:pPr>
        <w:spacing w:line="360" w:lineRule="auto"/>
        <w:ind w:left="708"/>
        <w:rPr>
          <w:rFonts w:ascii="Times New Roman" w:hAnsi="Times New Roman" w:cs="Times New Roman"/>
          <w:color w:val="2F5496" w:themeColor="accent1" w:themeShade="BF"/>
        </w:rPr>
      </w:pPr>
      <w:r w:rsidRPr="007F27B2">
        <w:rPr>
          <w:rFonts w:ascii="Times New Roman" w:hAnsi="Times New Roman" w:cs="Times New Roman"/>
          <w:color w:val="2F5496" w:themeColor="accent1" w:themeShade="BF"/>
        </w:rPr>
        <w:t>We updated the figure to enhance its readability. The main NMDS plot is now the Figure 2 in the main text.</w:t>
      </w:r>
    </w:p>
    <w:sectPr w:rsidR="007F27B2" w:rsidRPr="007F27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i Ficken" w:date="2021-03-09T09:14:00Z" w:initials="CF">
    <w:p w14:paraId="3D42294E" w14:textId="7A8D9FBE" w:rsidR="00551D0F" w:rsidRDefault="00551D0F">
      <w:pPr>
        <w:pStyle w:val="Commentaire"/>
      </w:pPr>
      <w:r>
        <w:rPr>
          <w:rStyle w:val="Marquedecommentaire"/>
        </w:rPr>
        <w:annotationRef/>
      </w:r>
      <w:r>
        <w:t xml:space="preserve">FYI I don’t normally have “letters” addressed to each individual reviewer. </w:t>
      </w:r>
    </w:p>
  </w:comment>
  <w:comment w:id="1" w:author="jeanmoum@osug-fd.fr" w:date="2021-03-10T16:54:00Z" w:initials="j">
    <w:p w14:paraId="73D4D8F4" w14:textId="675C4B6F" w:rsidR="00365661" w:rsidRDefault="00365661">
      <w:pPr>
        <w:pStyle w:val="Commentaire"/>
      </w:pPr>
      <w:r>
        <w:rPr>
          <w:rStyle w:val="Marquedecommentaire"/>
        </w:rPr>
        <w:annotationRef/>
      </w:r>
      <w:r>
        <w:t>Yep. Just put this in case it’s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42294E" w15:done="0"/>
  <w15:commentEx w15:paraId="73D4D8F4" w15:paraIdParent="3D4229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42294E" w16cid:durableId="23F1BB01"/>
  <w16cid:commentId w16cid:paraId="73D4D8F4" w16cid:durableId="23F378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264"/>
    <w:multiLevelType w:val="hybridMultilevel"/>
    <w:tmpl w:val="F104ABFA"/>
    <w:lvl w:ilvl="0" w:tplc="713ED1A2">
      <w:start w:val="1"/>
      <w:numFmt w:val="decimal"/>
      <w:lvlText w:val="%1."/>
      <w:lvlJc w:val="left"/>
      <w:pPr>
        <w:ind w:left="1125" w:hanging="76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F470F4"/>
    <w:multiLevelType w:val="hybridMultilevel"/>
    <w:tmpl w:val="569AA7CA"/>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343F1E"/>
    <w:multiLevelType w:val="hybridMultilevel"/>
    <w:tmpl w:val="2232351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6441B4"/>
    <w:multiLevelType w:val="hybridMultilevel"/>
    <w:tmpl w:val="3A564D80"/>
    <w:lvl w:ilvl="0" w:tplc="951CEEFE">
      <w:start w:val="1"/>
      <w:numFmt w:val="decimal"/>
      <w:lvlText w:val="%1."/>
      <w:lvlJc w:val="left"/>
      <w:pPr>
        <w:ind w:left="1170" w:hanging="8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i Ficken">
    <w15:presenceInfo w15:providerId="Windows Live" w15:userId="e3a7bcacf98dbc33"/>
  </w15:person>
  <w15:person w15:author="jeanmoum@osug-fd.fr">
    <w15:presenceInfo w15:providerId="AD" w15:userId="S-1-5-21-3211661350-3582633789-957334608-14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469"/>
    <w:rsid w:val="00000383"/>
    <w:rsid w:val="000862F0"/>
    <w:rsid w:val="000B5A6C"/>
    <w:rsid w:val="000C4016"/>
    <w:rsid w:val="000E637C"/>
    <w:rsid w:val="000E66E1"/>
    <w:rsid w:val="000F44D3"/>
    <w:rsid w:val="00107471"/>
    <w:rsid w:val="00141BB9"/>
    <w:rsid w:val="00150E26"/>
    <w:rsid w:val="001A5B27"/>
    <w:rsid w:val="001E0B9A"/>
    <w:rsid w:val="001E58EF"/>
    <w:rsid w:val="00210142"/>
    <w:rsid w:val="00220AEA"/>
    <w:rsid w:val="0027307B"/>
    <w:rsid w:val="00285EA1"/>
    <w:rsid w:val="00303309"/>
    <w:rsid w:val="00317F72"/>
    <w:rsid w:val="00321441"/>
    <w:rsid w:val="0036338E"/>
    <w:rsid w:val="00365661"/>
    <w:rsid w:val="003C10CB"/>
    <w:rsid w:val="00400863"/>
    <w:rsid w:val="00417698"/>
    <w:rsid w:val="00487469"/>
    <w:rsid w:val="004A3BCA"/>
    <w:rsid w:val="004B3B69"/>
    <w:rsid w:val="004C5C55"/>
    <w:rsid w:val="004D1790"/>
    <w:rsid w:val="00532533"/>
    <w:rsid w:val="00551D0F"/>
    <w:rsid w:val="005856E7"/>
    <w:rsid w:val="005B498D"/>
    <w:rsid w:val="005B4F51"/>
    <w:rsid w:val="005F240D"/>
    <w:rsid w:val="006057BB"/>
    <w:rsid w:val="00631CBF"/>
    <w:rsid w:val="00631F55"/>
    <w:rsid w:val="00691546"/>
    <w:rsid w:val="006B3D59"/>
    <w:rsid w:val="006E23E3"/>
    <w:rsid w:val="00754E08"/>
    <w:rsid w:val="007A2995"/>
    <w:rsid w:val="007C3FCB"/>
    <w:rsid w:val="007E72C2"/>
    <w:rsid w:val="007F27B2"/>
    <w:rsid w:val="007F7ED6"/>
    <w:rsid w:val="00863F62"/>
    <w:rsid w:val="008C37B8"/>
    <w:rsid w:val="008D6BF8"/>
    <w:rsid w:val="008F7453"/>
    <w:rsid w:val="00941C7E"/>
    <w:rsid w:val="00A0108D"/>
    <w:rsid w:val="00A12730"/>
    <w:rsid w:val="00A4111E"/>
    <w:rsid w:val="00AB367D"/>
    <w:rsid w:val="00B043AA"/>
    <w:rsid w:val="00B17654"/>
    <w:rsid w:val="00B24EF5"/>
    <w:rsid w:val="00B33670"/>
    <w:rsid w:val="00B71B5B"/>
    <w:rsid w:val="00BC6658"/>
    <w:rsid w:val="00BF42F8"/>
    <w:rsid w:val="00C27C84"/>
    <w:rsid w:val="00C3715C"/>
    <w:rsid w:val="00C44E8A"/>
    <w:rsid w:val="00C53A2A"/>
    <w:rsid w:val="00C64ABD"/>
    <w:rsid w:val="00C770BF"/>
    <w:rsid w:val="00C817FE"/>
    <w:rsid w:val="00CB246F"/>
    <w:rsid w:val="00CB5B73"/>
    <w:rsid w:val="00D21A63"/>
    <w:rsid w:val="00DB00B4"/>
    <w:rsid w:val="00DD0762"/>
    <w:rsid w:val="00DE3282"/>
    <w:rsid w:val="00DF6A2E"/>
    <w:rsid w:val="00E11325"/>
    <w:rsid w:val="00E145D0"/>
    <w:rsid w:val="00E23F0A"/>
    <w:rsid w:val="00E3099A"/>
    <w:rsid w:val="00EE1A91"/>
    <w:rsid w:val="00F06574"/>
    <w:rsid w:val="00F27B22"/>
    <w:rsid w:val="00F5143C"/>
    <w:rsid w:val="00F6771F"/>
    <w:rsid w:val="00F73B9D"/>
    <w:rsid w:val="00F77D15"/>
    <w:rsid w:val="00FB4A68"/>
    <w:rsid w:val="00FB5DF3"/>
    <w:rsid w:val="00FC4546"/>
    <w:rsid w:val="00FD75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7E8A"/>
  <w15:chartTrackingRefBased/>
  <w15:docId w15:val="{341F984E-6B62-4817-BB32-7C19EC5B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220AEA"/>
    <w:pPr>
      <w:pBdr>
        <w:bottom w:val="single" w:sz="4" w:space="1" w:color="auto"/>
      </w:pBdr>
      <w:spacing w:line="360" w:lineRule="auto"/>
      <w:outlineLvl w:val="0"/>
    </w:pPr>
    <w:rPr>
      <w:rFonts w:ascii="Times New Roman" w:hAnsi="Times New Roman" w:cs="Times New Roman"/>
      <w:sz w:val="28"/>
    </w:rPr>
  </w:style>
  <w:style w:type="paragraph" w:styleId="Titre2">
    <w:name w:val="heading 2"/>
    <w:basedOn w:val="Normal"/>
    <w:next w:val="Normal"/>
    <w:link w:val="Titre2Car"/>
    <w:uiPriority w:val="9"/>
    <w:unhideWhenUsed/>
    <w:qFormat/>
    <w:rsid w:val="00220AEA"/>
    <w:pPr>
      <w:spacing w:line="360" w:lineRule="auto"/>
      <w:outlineLvl w:val="1"/>
    </w:pPr>
    <w:rPr>
      <w:rFonts w:ascii="Times New Roman" w:hAnsi="Times New Roman" w:cs="Times New Roman"/>
      <w:b/>
      <w:sz w:val="28"/>
    </w:rPr>
  </w:style>
  <w:style w:type="paragraph" w:styleId="Titre3">
    <w:name w:val="heading 3"/>
    <w:basedOn w:val="Normal"/>
    <w:next w:val="Normal"/>
    <w:link w:val="Titre3Car"/>
    <w:uiPriority w:val="9"/>
    <w:unhideWhenUsed/>
    <w:qFormat/>
    <w:rsid w:val="00220AEA"/>
    <w:pPr>
      <w:spacing w:line="360" w:lineRule="auto"/>
      <w:outlineLvl w:val="2"/>
    </w:pPr>
    <w:rPr>
      <w:rFonts w:ascii="Times New Roman" w:hAnsi="Times New Roman" w:cs="Times New Roman"/>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0AEA"/>
    <w:rPr>
      <w:rFonts w:ascii="Times New Roman" w:hAnsi="Times New Roman" w:cs="Times New Roman"/>
      <w:b/>
      <w:sz w:val="28"/>
      <w:lang w:val="en-US"/>
    </w:rPr>
  </w:style>
  <w:style w:type="character" w:customStyle="1" w:styleId="Titre1Car">
    <w:name w:val="Titre 1 Car"/>
    <w:basedOn w:val="Policepardfaut"/>
    <w:link w:val="Titre1"/>
    <w:uiPriority w:val="9"/>
    <w:rsid w:val="00220AEA"/>
    <w:rPr>
      <w:rFonts w:ascii="Times New Roman" w:hAnsi="Times New Roman" w:cs="Times New Roman"/>
      <w:sz w:val="28"/>
    </w:rPr>
  </w:style>
  <w:style w:type="character" w:customStyle="1" w:styleId="Titre3Car">
    <w:name w:val="Titre 3 Car"/>
    <w:basedOn w:val="Policepardfaut"/>
    <w:link w:val="Titre3"/>
    <w:uiPriority w:val="9"/>
    <w:rsid w:val="00220AEA"/>
    <w:rPr>
      <w:rFonts w:ascii="Times New Roman" w:hAnsi="Times New Roman" w:cs="Times New Roman"/>
      <w:b/>
      <w:lang w:val="en-US"/>
    </w:rPr>
  </w:style>
  <w:style w:type="character" w:styleId="Marquedecommentaire">
    <w:name w:val="annotation reference"/>
    <w:basedOn w:val="Policepardfaut"/>
    <w:uiPriority w:val="99"/>
    <w:semiHidden/>
    <w:unhideWhenUsed/>
    <w:rsid w:val="00303309"/>
    <w:rPr>
      <w:sz w:val="16"/>
      <w:szCs w:val="16"/>
    </w:rPr>
  </w:style>
  <w:style w:type="paragraph" w:styleId="Commentaire">
    <w:name w:val="annotation text"/>
    <w:basedOn w:val="Normal"/>
    <w:link w:val="CommentaireCar"/>
    <w:uiPriority w:val="99"/>
    <w:semiHidden/>
    <w:unhideWhenUsed/>
    <w:rsid w:val="00303309"/>
    <w:pPr>
      <w:spacing w:line="240" w:lineRule="auto"/>
    </w:pPr>
    <w:rPr>
      <w:sz w:val="20"/>
      <w:szCs w:val="20"/>
    </w:rPr>
  </w:style>
  <w:style w:type="character" w:customStyle="1" w:styleId="CommentaireCar">
    <w:name w:val="Commentaire Car"/>
    <w:basedOn w:val="Policepardfaut"/>
    <w:link w:val="Commentaire"/>
    <w:uiPriority w:val="99"/>
    <w:semiHidden/>
    <w:rsid w:val="00303309"/>
    <w:rPr>
      <w:sz w:val="20"/>
      <w:szCs w:val="20"/>
    </w:rPr>
  </w:style>
  <w:style w:type="paragraph" w:styleId="Objetducommentaire">
    <w:name w:val="annotation subject"/>
    <w:basedOn w:val="Commentaire"/>
    <w:next w:val="Commentaire"/>
    <w:link w:val="ObjetducommentaireCar"/>
    <w:uiPriority w:val="99"/>
    <w:semiHidden/>
    <w:unhideWhenUsed/>
    <w:rsid w:val="00303309"/>
    <w:rPr>
      <w:b/>
      <w:bCs/>
    </w:rPr>
  </w:style>
  <w:style w:type="character" w:customStyle="1" w:styleId="ObjetducommentaireCar">
    <w:name w:val="Objet du commentaire Car"/>
    <w:basedOn w:val="CommentaireCar"/>
    <w:link w:val="Objetducommentaire"/>
    <w:uiPriority w:val="99"/>
    <w:semiHidden/>
    <w:rsid w:val="00303309"/>
    <w:rPr>
      <w:b/>
      <w:bCs/>
      <w:sz w:val="20"/>
      <w:szCs w:val="20"/>
    </w:rPr>
  </w:style>
  <w:style w:type="paragraph" w:styleId="Textedebulles">
    <w:name w:val="Balloon Text"/>
    <w:basedOn w:val="Normal"/>
    <w:link w:val="TextedebullesCar"/>
    <w:uiPriority w:val="99"/>
    <w:semiHidden/>
    <w:unhideWhenUsed/>
    <w:rsid w:val="0030330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3309"/>
    <w:rPr>
      <w:rFonts w:ascii="Segoe UI" w:hAnsi="Segoe UI" w:cs="Segoe UI"/>
      <w:sz w:val="18"/>
      <w:szCs w:val="18"/>
    </w:rPr>
  </w:style>
  <w:style w:type="paragraph" w:styleId="Paragraphedeliste">
    <w:name w:val="List Paragraph"/>
    <w:basedOn w:val="Normal"/>
    <w:uiPriority w:val="34"/>
    <w:qFormat/>
    <w:rsid w:val="004C5C55"/>
    <w:pPr>
      <w:ind w:left="720"/>
      <w:contextualSpacing/>
    </w:pPr>
  </w:style>
  <w:style w:type="character" w:styleId="Lienhypertexte">
    <w:name w:val="Hyperlink"/>
    <w:basedOn w:val="Policepardfaut"/>
    <w:uiPriority w:val="99"/>
    <w:unhideWhenUsed/>
    <w:rsid w:val="00C53A2A"/>
    <w:rPr>
      <w:color w:val="0563C1" w:themeColor="hyperlink"/>
      <w:u w:val="single"/>
    </w:rPr>
  </w:style>
  <w:style w:type="character" w:styleId="Mentionnonrsolue">
    <w:name w:val="Unresolved Mention"/>
    <w:basedOn w:val="Policepardfaut"/>
    <w:uiPriority w:val="99"/>
    <w:semiHidden/>
    <w:unhideWhenUsed/>
    <w:rsid w:val="00C53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6367">
      <w:bodyDiv w:val="1"/>
      <w:marLeft w:val="0"/>
      <w:marRight w:val="0"/>
      <w:marTop w:val="0"/>
      <w:marBottom w:val="0"/>
      <w:divBdr>
        <w:top w:val="none" w:sz="0" w:space="0" w:color="auto"/>
        <w:left w:val="none" w:sz="0" w:space="0" w:color="auto"/>
        <w:bottom w:val="none" w:sz="0" w:space="0" w:color="auto"/>
        <w:right w:val="none" w:sz="0" w:space="0" w:color="auto"/>
      </w:divBdr>
      <w:divsChild>
        <w:div w:id="1912882221">
          <w:marLeft w:val="480"/>
          <w:marRight w:val="0"/>
          <w:marTop w:val="0"/>
          <w:marBottom w:val="0"/>
          <w:divBdr>
            <w:top w:val="none" w:sz="0" w:space="0" w:color="auto"/>
            <w:left w:val="none" w:sz="0" w:space="0" w:color="auto"/>
            <w:bottom w:val="none" w:sz="0" w:space="0" w:color="auto"/>
            <w:right w:val="none" w:sz="0" w:space="0" w:color="auto"/>
          </w:divBdr>
          <w:divsChild>
            <w:div w:id="21075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31">
      <w:bodyDiv w:val="1"/>
      <w:marLeft w:val="0"/>
      <w:marRight w:val="0"/>
      <w:marTop w:val="0"/>
      <w:marBottom w:val="0"/>
      <w:divBdr>
        <w:top w:val="none" w:sz="0" w:space="0" w:color="auto"/>
        <w:left w:val="none" w:sz="0" w:space="0" w:color="auto"/>
        <w:bottom w:val="none" w:sz="0" w:space="0" w:color="auto"/>
        <w:right w:val="none" w:sz="0" w:space="0" w:color="auto"/>
      </w:divBdr>
      <w:divsChild>
        <w:div w:id="94715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11/j.2041-210X.2011.00127.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DBF70-7A96-4606-9E88-D0D0FB6B9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14</Pages>
  <Words>4773</Words>
  <Characters>26257</Characters>
  <Application>Microsoft Office Word</Application>
  <DocSecurity>0</DocSecurity>
  <Lines>218</Lines>
  <Paragraphs>61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jeanmoum@osug-fd.fr</dc:creator>
  <cp:keywords/>
  <dc:description/>
  <cp:lastModifiedBy>jeanmoum@osug-fd.fr</cp:lastModifiedBy>
  <cp:revision>52</cp:revision>
  <dcterms:created xsi:type="dcterms:W3CDTF">2021-01-20T14:59:00Z</dcterms:created>
  <dcterms:modified xsi:type="dcterms:W3CDTF">2021-03-15T15:18:00Z</dcterms:modified>
</cp:coreProperties>
</file>