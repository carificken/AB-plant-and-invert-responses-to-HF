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D3057" w14:textId="77777777" w:rsidR="00A35339" w:rsidRPr="00103896" w:rsidRDefault="00A35339" w:rsidP="00A35339">
      <w:pPr>
        <w:pStyle w:val="Heading1"/>
        <w:contextualSpacing/>
        <w:rPr>
          <w:sz w:val="22"/>
          <w:szCs w:val="22"/>
        </w:rPr>
      </w:pPr>
      <w:r w:rsidRPr="00103896">
        <w:rPr>
          <w:sz w:val="22"/>
          <w:szCs w:val="22"/>
        </w:rPr>
        <w:t>Supplementary Information</w:t>
      </w:r>
    </w:p>
    <w:p w14:paraId="79D41D58" w14:textId="77777777" w:rsidR="00A35339" w:rsidRPr="00103896" w:rsidRDefault="00A35339" w:rsidP="00A35339">
      <w:pPr>
        <w:pStyle w:val="Heading2"/>
        <w:contextualSpacing/>
      </w:pPr>
      <w:bookmarkStart w:id="0" w:name="_toecq7kc56m1" w:colFirst="0" w:colLast="0"/>
      <w:bookmarkStart w:id="1" w:name="_rqpz16d0v6lu" w:colFirst="0" w:colLast="0"/>
      <w:bookmarkStart w:id="2" w:name="_6ntrfy6dkhsp" w:colFirst="0" w:colLast="0"/>
      <w:bookmarkStart w:id="3" w:name="_yo9tri8gusqp" w:colFirst="0" w:colLast="0"/>
      <w:bookmarkStart w:id="4" w:name="_a8u729ktlco" w:colFirst="0" w:colLast="0"/>
      <w:bookmarkStart w:id="5" w:name="_cyywxq2672ml" w:colFirst="0" w:colLast="0"/>
      <w:bookmarkEnd w:id="0"/>
      <w:bookmarkEnd w:id="1"/>
      <w:bookmarkEnd w:id="2"/>
      <w:bookmarkEnd w:id="3"/>
      <w:bookmarkEnd w:id="4"/>
      <w:bookmarkEnd w:id="5"/>
      <w:r w:rsidRPr="00103896">
        <w:t>Supplementary Information 1 – Richness and niche specialization model output</w:t>
      </w:r>
    </w:p>
    <w:p w14:paraId="5976AB75" w14:textId="77777777" w:rsidR="00A35339" w:rsidRPr="00103896" w:rsidRDefault="00A35339" w:rsidP="00A35339">
      <w:pPr>
        <w:contextualSpacing/>
        <w:rPr>
          <w:lang w:val="en-US"/>
        </w:rPr>
      </w:pPr>
      <w:r w:rsidRPr="00103896">
        <w:rPr>
          <w:lang w:val="en-US"/>
        </w:rPr>
        <w:t>Additional details for models predicting species richness (section A) and models predicting mean niche specialization (section B). Spatial autocorrelation results (correlograms) for best models of the respective analysis are presented in section C.</w:t>
      </w:r>
    </w:p>
    <w:p w14:paraId="389C9653" w14:textId="77777777" w:rsidR="00A35339" w:rsidRPr="00103896" w:rsidRDefault="00A35339" w:rsidP="00A35339">
      <w:pPr>
        <w:pStyle w:val="Heading3"/>
        <w:contextualSpacing/>
        <w:rPr>
          <w:color w:val="auto"/>
          <w:lang w:val="en-US"/>
        </w:rPr>
      </w:pPr>
      <w:r w:rsidRPr="00103896">
        <w:rPr>
          <w:color w:val="auto"/>
          <w:lang w:val="en-US"/>
        </w:rPr>
        <w:t>Section A: Richness model output</w:t>
      </w:r>
    </w:p>
    <w:p w14:paraId="6A3FBA6D" w14:textId="77777777" w:rsidR="00A35339" w:rsidRPr="00103896" w:rsidRDefault="00A35339" w:rsidP="00A35339">
      <w:pPr>
        <w:contextualSpacing/>
        <w:rPr>
          <w:lang w:val="en-US"/>
        </w:rPr>
      </w:pPr>
      <w:r w:rsidRPr="00103896">
        <w:rPr>
          <w:lang w:val="en-US"/>
        </w:rPr>
        <w:t>(i) Analysis of variance table output for fixed effects of models predicting species richness. We report mean square (MS), degrees of freedom (df), F-values (F), and p-values. Models also included Year and Site ID as random effects. Polynomial models are 2</w:t>
      </w:r>
      <w:r w:rsidRPr="00103896">
        <w:rPr>
          <w:vertAlign w:val="superscript"/>
          <w:lang w:val="en-US"/>
        </w:rPr>
        <w:t>nd</w:t>
      </w:r>
      <w:r w:rsidRPr="00103896">
        <w:rPr>
          <w:lang w:val="en-US"/>
        </w:rPr>
        <w:t xml:space="preserve"> order polynomial. HD is human development extent, Protocol is the sampling protocol used by ABMI technicians to assess vascular plant occurrences, and Nonnatives is the proportion of nonnative species. </w:t>
      </w:r>
    </w:p>
    <w:tbl>
      <w:tblPr>
        <w:tblStyle w:val="TableGrid"/>
        <w:tblW w:w="0" w:type="auto"/>
        <w:jc w:val="center"/>
        <w:tblLook w:val="04A0" w:firstRow="1" w:lastRow="0" w:firstColumn="1" w:lastColumn="0" w:noHBand="0" w:noVBand="1"/>
      </w:tblPr>
      <w:tblGrid>
        <w:gridCol w:w="1549"/>
        <w:gridCol w:w="1402"/>
        <w:gridCol w:w="850"/>
        <w:gridCol w:w="1807"/>
        <w:gridCol w:w="1318"/>
        <w:gridCol w:w="1007"/>
      </w:tblGrid>
      <w:tr w:rsidR="00A35339" w:rsidRPr="00103896" w14:paraId="5ACDB429" w14:textId="77777777" w:rsidTr="002B6235">
        <w:trPr>
          <w:jc w:val="center"/>
        </w:trPr>
        <w:tc>
          <w:tcPr>
            <w:tcW w:w="1549" w:type="dxa"/>
          </w:tcPr>
          <w:p w14:paraId="29DFE45B"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Model</w:t>
            </w:r>
          </w:p>
        </w:tc>
        <w:tc>
          <w:tcPr>
            <w:tcW w:w="1402" w:type="dxa"/>
          </w:tcPr>
          <w:p w14:paraId="0D483B19"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 xml:space="preserve">Fixed effect </w:t>
            </w:r>
          </w:p>
        </w:tc>
        <w:tc>
          <w:tcPr>
            <w:tcW w:w="850" w:type="dxa"/>
          </w:tcPr>
          <w:p w14:paraId="270FDEDD"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df</w:t>
            </w:r>
          </w:p>
        </w:tc>
        <w:tc>
          <w:tcPr>
            <w:tcW w:w="1807" w:type="dxa"/>
          </w:tcPr>
          <w:p w14:paraId="26E58147"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MS</w:t>
            </w:r>
          </w:p>
        </w:tc>
        <w:tc>
          <w:tcPr>
            <w:tcW w:w="1318" w:type="dxa"/>
          </w:tcPr>
          <w:p w14:paraId="4D9D5516"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F</w:t>
            </w:r>
          </w:p>
        </w:tc>
        <w:tc>
          <w:tcPr>
            <w:tcW w:w="1007" w:type="dxa"/>
          </w:tcPr>
          <w:p w14:paraId="27D61418"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p-value</w:t>
            </w:r>
          </w:p>
        </w:tc>
      </w:tr>
      <w:tr w:rsidR="00A35339" w:rsidRPr="00103896" w14:paraId="14B0AA9A" w14:textId="77777777" w:rsidTr="002B6235">
        <w:trPr>
          <w:jc w:val="center"/>
        </w:trPr>
        <w:tc>
          <w:tcPr>
            <w:tcW w:w="1549" w:type="dxa"/>
          </w:tcPr>
          <w:p w14:paraId="208561C3"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Linear</w:t>
            </w:r>
          </w:p>
        </w:tc>
        <w:tc>
          <w:tcPr>
            <w:tcW w:w="1402" w:type="dxa"/>
          </w:tcPr>
          <w:p w14:paraId="380439A7"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HD</w:t>
            </w:r>
          </w:p>
        </w:tc>
        <w:tc>
          <w:tcPr>
            <w:tcW w:w="850" w:type="dxa"/>
          </w:tcPr>
          <w:p w14:paraId="15247DE8"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w:t>
            </w:r>
          </w:p>
        </w:tc>
        <w:tc>
          <w:tcPr>
            <w:tcW w:w="1807" w:type="dxa"/>
          </w:tcPr>
          <w:p w14:paraId="33FEF6A3"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1033.2</w:t>
            </w:r>
          </w:p>
        </w:tc>
        <w:tc>
          <w:tcPr>
            <w:tcW w:w="1318" w:type="dxa"/>
          </w:tcPr>
          <w:p w14:paraId="57489E62"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14.615.0</w:t>
            </w:r>
          </w:p>
        </w:tc>
        <w:tc>
          <w:tcPr>
            <w:tcW w:w="1007" w:type="dxa"/>
          </w:tcPr>
          <w:p w14:paraId="17F10745"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r w:rsidR="00A35339" w:rsidRPr="00103896" w14:paraId="77472632" w14:textId="77777777" w:rsidTr="002B6235">
        <w:trPr>
          <w:jc w:val="center"/>
        </w:trPr>
        <w:tc>
          <w:tcPr>
            <w:tcW w:w="1549" w:type="dxa"/>
          </w:tcPr>
          <w:p w14:paraId="588D82D4" w14:textId="77777777" w:rsidR="00A35339" w:rsidRPr="00103896" w:rsidRDefault="00A35339" w:rsidP="002B6235">
            <w:pPr>
              <w:pStyle w:val="ListParagraph"/>
              <w:ind w:left="0"/>
              <w:rPr>
                <w:rFonts w:ascii="Arial" w:hAnsi="Arial" w:cs="Arial"/>
                <w:lang w:val="en-US"/>
              </w:rPr>
            </w:pPr>
          </w:p>
        </w:tc>
        <w:tc>
          <w:tcPr>
            <w:tcW w:w="1402" w:type="dxa"/>
          </w:tcPr>
          <w:p w14:paraId="47E0D149"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Protocol</w:t>
            </w:r>
          </w:p>
        </w:tc>
        <w:tc>
          <w:tcPr>
            <w:tcW w:w="850" w:type="dxa"/>
          </w:tcPr>
          <w:p w14:paraId="16C9C84C"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w:t>
            </w:r>
          </w:p>
        </w:tc>
        <w:tc>
          <w:tcPr>
            <w:tcW w:w="1807" w:type="dxa"/>
          </w:tcPr>
          <w:p w14:paraId="5615B8DD"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Fonts w:eastAsia="Times New Roman"/>
                <w:bdr w:val="none" w:sz="0" w:space="0" w:color="auto" w:frame="1"/>
              </w:rPr>
              <w:t>16194.5</w:t>
            </w:r>
          </w:p>
        </w:tc>
        <w:tc>
          <w:tcPr>
            <w:tcW w:w="1318" w:type="dxa"/>
          </w:tcPr>
          <w:p w14:paraId="1A61EB67"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Style w:val="gd15mcfceub"/>
                <w:rFonts w:ascii="Arial" w:hAnsi="Arial" w:cs="Arial"/>
                <w:sz w:val="22"/>
                <w:szCs w:val="22"/>
                <w:bdr w:val="none" w:sz="0" w:space="0" w:color="auto" w:frame="1"/>
              </w:rPr>
              <w:t>235.5</w:t>
            </w:r>
          </w:p>
        </w:tc>
        <w:tc>
          <w:tcPr>
            <w:tcW w:w="1007" w:type="dxa"/>
          </w:tcPr>
          <w:p w14:paraId="39907E39"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r w:rsidR="00A35339" w:rsidRPr="00103896" w14:paraId="4FFB88B8" w14:textId="77777777" w:rsidTr="002B6235">
        <w:trPr>
          <w:jc w:val="center"/>
        </w:trPr>
        <w:tc>
          <w:tcPr>
            <w:tcW w:w="1549" w:type="dxa"/>
          </w:tcPr>
          <w:p w14:paraId="7F915607" w14:textId="77777777" w:rsidR="00A35339" w:rsidRPr="00103896" w:rsidRDefault="00A35339" w:rsidP="002B6235">
            <w:pPr>
              <w:pStyle w:val="ListParagraph"/>
              <w:ind w:left="0"/>
              <w:rPr>
                <w:rFonts w:ascii="Arial" w:hAnsi="Arial" w:cs="Arial"/>
                <w:vertAlign w:val="superscript"/>
                <w:lang w:val="en-US"/>
              </w:rPr>
            </w:pPr>
            <w:r w:rsidRPr="00103896">
              <w:rPr>
                <w:rFonts w:ascii="Arial" w:hAnsi="Arial" w:cs="Arial"/>
                <w:lang w:val="en-US"/>
              </w:rPr>
              <w:t>Polynomial</w:t>
            </w:r>
          </w:p>
        </w:tc>
        <w:tc>
          <w:tcPr>
            <w:tcW w:w="1402" w:type="dxa"/>
          </w:tcPr>
          <w:p w14:paraId="059E5324"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HD</w:t>
            </w:r>
            <w:r w:rsidRPr="00103896">
              <w:rPr>
                <w:rFonts w:ascii="Arial" w:hAnsi="Arial" w:cs="Arial"/>
                <w:vertAlign w:val="superscript"/>
                <w:lang w:val="en-US"/>
              </w:rPr>
              <w:t>2</w:t>
            </w:r>
          </w:p>
        </w:tc>
        <w:tc>
          <w:tcPr>
            <w:tcW w:w="850" w:type="dxa"/>
          </w:tcPr>
          <w:p w14:paraId="25E844A7"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2</w:t>
            </w:r>
          </w:p>
        </w:tc>
        <w:tc>
          <w:tcPr>
            <w:tcW w:w="1807" w:type="dxa"/>
          </w:tcPr>
          <w:p w14:paraId="5A9E7376"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4352.4</w:t>
            </w:r>
          </w:p>
        </w:tc>
        <w:tc>
          <w:tcPr>
            <w:tcW w:w="1318" w:type="dxa"/>
          </w:tcPr>
          <w:p w14:paraId="0BC069EF"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61.3</w:t>
            </w:r>
          </w:p>
        </w:tc>
        <w:tc>
          <w:tcPr>
            <w:tcW w:w="1007" w:type="dxa"/>
          </w:tcPr>
          <w:p w14:paraId="6FACB729"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r w:rsidR="00A35339" w:rsidRPr="00103896" w14:paraId="2E04110B" w14:textId="77777777" w:rsidTr="002B6235">
        <w:trPr>
          <w:jc w:val="center"/>
        </w:trPr>
        <w:tc>
          <w:tcPr>
            <w:tcW w:w="1549" w:type="dxa"/>
          </w:tcPr>
          <w:p w14:paraId="7FB8D92D" w14:textId="77777777" w:rsidR="00A35339" w:rsidRPr="00103896" w:rsidRDefault="00A35339" w:rsidP="002B6235">
            <w:pPr>
              <w:pStyle w:val="ListParagraph"/>
              <w:ind w:left="0"/>
              <w:rPr>
                <w:rFonts w:ascii="Arial" w:hAnsi="Arial" w:cs="Arial"/>
                <w:lang w:val="en-US"/>
              </w:rPr>
            </w:pPr>
          </w:p>
        </w:tc>
        <w:tc>
          <w:tcPr>
            <w:tcW w:w="1402" w:type="dxa"/>
          </w:tcPr>
          <w:p w14:paraId="7170877C"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Protocol</w:t>
            </w:r>
          </w:p>
        </w:tc>
        <w:tc>
          <w:tcPr>
            <w:tcW w:w="850" w:type="dxa"/>
          </w:tcPr>
          <w:p w14:paraId="050A8EDF"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w:t>
            </w:r>
          </w:p>
        </w:tc>
        <w:tc>
          <w:tcPr>
            <w:tcW w:w="1807" w:type="dxa"/>
          </w:tcPr>
          <w:p w14:paraId="0117A701"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Fonts w:eastAsia="Times New Roman"/>
              </w:rPr>
              <w:t>20057.8</w:t>
            </w:r>
          </w:p>
        </w:tc>
        <w:tc>
          <w:tcPr>
            <w:tcW w:w="1318" w:type="dxa"/>
          </w:tcPr>
          <w:p w14:paraId="036E885D"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Fonts w:ascii="Arial" w:hAnsi="Arial" w:cs="Arial"/>
                <w:sz w:val="22"/>
                <w:szCs w:val="22"/>
              </w:rPr>
              <w:t>282.5</w:t>
            </w:r>
          </w:p>
        </w:tc>
        <w:tc>
          <w:tcPr>
            <w:tcW w:w="1007" w:type="dxa"/>
          </w:tcPr>
          <w:p w14:paraId="427217B3"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r w:rsidR="00A35339" w:rsidRPr="00103896" w14:paraId="107814F1" w14:textId="77777777" w:rsidTr="002B6235">
        <w:trPr>
          <w:jc w:val="center"/>
        </w:trPr>
        <w:tc>
          <w:tcPr>
            <w:tcW w:w="1549" w:type="dxa"/>
          </w:tcPr>
          <w:p w14:paraId="6D0E9382" w14:textId="77777777" w:rsidR="00A35339" w:rsidRPr="00103896" w:rsidRDefault="00A35339" w:rsidP="002B6235">
            <w:pPr>
              <w:pStyle w:val="ListParagraph"/>
              <w:ind w:left="0"/>
              <w:rPr>
                <w:rFonts w:ascii="Arial" w:hAnsi="Arial" w:cs="Arial"/>
                <w:vertAlign w:val="superscript"/>
                <w:lang w:val="en-US"/>
              </w:rPr>
            </w:pPr>
            <w:r w:rsidRPr="00103896">
              <w:rPr>
                <w:rFonts w:ascii="Arial" w:hAnsi="Arial" w:cs="Arial"/>
                <w:lang w:val="en-US"/>
              </w:rPr>
              <w:t>Polynomial x Nonnatives</w:t>
            </w:r>
          </w:p>
        </w:tc>
        <w:tc>
          <w:tcPr>
            <w:tcW w:w="1402" w:type="dxa"/>
          </w:tcPr>
          <w:p w14:paraId="633DCB20"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HD</w:t>
            </w:r>
            <w:r w:rsidRPr="00103896">
              <w:rPr>
                <w:rFonts w:ascii="Arial" w:hAnsi="Arial" w:cs="Arial"/>
                <w:vertAlign w:val="superscript"/>
                <w:lang w:val="en-US"/>
              </w:rPr>
              <w:t>2</w:t>
            </w:r>
          </w:p>
        </w:tc>
        <w:tc>
          <w:tcPr>
            <w:tcW w:w="850" w:type="dxa"/>
          </w:tcPr>
          <w:p w14:paraId="54A66FDA"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2</w:t>
            </w:r>
          </w:p>
        </w:tc>
        <w:tc>
          <w:tcPr>
            <w:tcW w:w="1807" w:type="dxa"/>
          </w:tcPr>
          <w:p w14:paraId="101DE73F"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Fonts w:eastAsia="Times New Roman"/>
              </w:rPr>
              <w:t>1949.0</w:t>
            </w:r>
          </w:p>
        </w:tc>
        <w:tc>
          <w:tcPr>
            <w:tcW w:w="1318" w:type="dxa"/>
          </w:tcPr>
          <w:p w14:paraId="663D28B0"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Fonts w:ascii="Arial" w:hAnsi="Arial" w:cs="Arial"/>
                <w:sz w:val="22"/>
                <w:szCs w:val="22"/>
              </w:rPr>
              <w:t>26.8</w:t>
            </w:r>
          </w:p>
        </w:tc>
        <w:tc>
          <w:tcPr>
            <w:tcW w:w="1007" w:type="dxa"/>
          </w:tcPr>
          <w:p w14:paraId="534EC8BE" w14:textId="77777777" w:rsidR="00A35339" w:rsidRPr="00103896" w:rsidRDefault="00A35339" w:rsidP="002B6235">
            <w:pPr>
              <w:contextualSpacing/>
              <w:jc w:val="right"/>
            </w:pPr>
            <w:r w:rsidRPr="00103896">
              <w:rPr>
                <w:lang w:val="en-US"/>
              </w:rPr>
              <w:t>&lt;0.001</w:t>
            </w:r>
          </w:p>
        </w:tc>
      </w:tr>
      <w:tr w:rsidR="00A35339" w:rsidRPr="00103896" w14:paraId="1928ECF2" w14:textId="77777777" w:rsidTr="002B6235">
        <w:trPr>
          <w:jc w:val="center"/>
        </w:trPr>
        <w:tc>
          <w:tcPr>
            <w:tcW w:w="1549" w:type="dxa"/>
          </w:tcPr>
          <w:p w14:paraId="69C814F3" w14:textId="77777777" w:rsidR="00A35339" w:rsidRPr="00103896" w:rsidRDefault="00A35339" w:rsidP="002B6235">
            <w:pPr>
              <w:pStyle w:val="ListParagraph"/>
              <w:ind w:left="0"/>
              <w:rPr>
                <w:rFonts w:ascii="Arial" w:hAnsi="Arial" w:cs="Arial"/>
                <w:lang w:val="en-US"/>
              </w:rPr>
            </w:pPr>
          </w:p>
        </w:tc>
        <w:tc>
          <w:tcPr>
            <w:tcW w:w="1402" w:type="dxa"/>
          </w:tcPr>
          <w:p w14:paraId="3BD89F58"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Protocol</w:t>
            </w:r>
          </w:p>
        </w:tc>
        <w:tc>
          <w:tcPr>
            <w:tcW w:w="850" w:type="dxa"/>
          </w:tcPr>
          <w:p w14:paraId="0065D07C"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w:t>
            </w:r>
          </w:p>
        </w:tc>
        <w:tc>
          <w:tcPr>
            <w:tcW w:w="1807" w:type="dxa"/>
          </w:tcPr>
          <w:p w14:paraId="5CFBCC88"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Style w:val="gd15mcfceub"/>
                <w:bdr w:val="none" w:sz="0" w:space="0" w:color="auto" w:frame="1"/>
              </w:rPr>
              <w:t>23289.7</w:t>
            </w:r>
          </w:p>
        </w:tc>
        <w:tc>
          <w:tcPr>
            <w:tcW w:w="1318" w:type="dxa"/>
          </w:tcPr>
          <w:p w14:paraId="42E2730C"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Style w:val="gd15mcfceub"/>
                <w:rFonts w:ascii="Arial" w:hAnsi="Arial" w:cs="Arial"/>
                <w:sz w:val="22"/>
                <w:szCs w:val="22"/>
                <w:bdr w:val="none" w:sz="0" w:space="0" w:color="auto" w:frame="1"/>
              </w:rPr>
              <w:t>319.8</w:t>
            </w:r>
          </w:p>
        </w:tc>
        <w:tc>
          <w:tcPr>
            <w:tcW w:w="1007" w:type="dxa"/>
          </w:tcPr>
          <w:p w14:paraId="04645BF8" w14:textId="77777777" w:rsidR="00A35339" w:rsidRPr="00103896" w:rsidRDefault="00A35339" w:rsidP="002B6235">
            <w:pPr>
              <w:contextualSpacing/>
              <w:jc w:val="right"/>
            </w:pPr>
            <w:r w:rsidRPr="00103896">
              <w:rPr>
                <w:lang w:val="en-US"/>
              </w:rPr>
              <w:t>&lt;0.001</w:t>
            </w:r>
          </w:p>
        </w:tc>
      </w:tr>
      <w:tr w:rsidR="00A35339" w:rsidRPr="00103896" w14:paraId="2D9B0426" w14:textId="77777777" w:rsidTr="002B6235">
        <w:trPr>
          <w:jc w:val="center"/>
        </w:trPr>
        <w:tc>
          <w:tcPr>
            <w:tcW w:w="1549" w:type="dxa"/>
          </w:tcPr>
          <w:p w14:paraId="5216CE10" w14:textId="77777777" w:rsidR="00A35339" w:rsidRPr="00103896" w:rsidRDefault="00A35339" w:rsidP="002B6235">
            <w:pPr>
              <w:pStyle w:val="ListParagraph"/>
              <w:ind w:left="0"/>
              <w:rPr>
                <w:rFonts w:ascii="Arial" w:hAnsi="Arial" w:cs="Arial"/>
                <w:lang w:val="en-US"/>
              </w:rPr>
            </w:pPr>
          </w:p>
        </w:tc>
        <w:tc>
          <w:tcPr>
            <w:tcW w:w="1402" w:type="dxa"/>
          </w:tcPr>
          <w:p w14:paraId="4FEC26F6"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Nonnatives</w:t>
            </w:r>
          </w:p>
        </w:tc>
        <w:tc>
          <w:tcPr>
            <w:tcW w:w="850" w:type="dxa"/>
          </w:tcPr>
          <w:p w14:paraId="319F7B77"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w:t>
            </w:r>
          </w:p>
        </w:tc>
        <w:tc>
          <w:tcPr>
            <w:tcW w:w="1807" w:type="dxa"/>
          </w:tcPr>
          <w:p w14:paraId="4E5064BD"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Fonts w:eastAsia="Times New Roman"/>
              </w:rPr>
              <w:t>3954.9</w:t>
            </w:r>
          </w:p>
        </w:tc>
        <w:tc>
          <w:tcPr>
            <w:tcW w:w="1318" w:type="dxa"/>
          </w:tcPr>
          <w:p w14:paraId="7D357EB3"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Fonts w:ascii="Arial" w:hAnsi="Arial" w:cs="Arial"/>
                <w:sz w:val="22"/>
                <w:szCs w:val="22"/>
              </w:rPr>
              <w:t>54.3</w:t>
            </w:r>
          </w:p>
        </w:tc>
        <w:tc>
          <w:tcPr>
            <w:tcW w:w="1007" w:type="dxa"/>
          </w:tcPr>
          <w:p w14:paraId="084A8348" w14:textId="77777777" w:rsidR="00A35339" w:rsidRPr="00103896" w:rsidRDefault="00A35339" w:rsidP="002B6235">
            <w:pPr>
              <w:contextualSpacing/>
              <w:jc w:val="right"/>
            </w:pPr>
            <w:r w:rsidRPr="00103896">
              <w:rPr>
                <w:lang w:val="en-US"/>
              </w:rPr>
              <w:t>&lt;0.001</w:t>
            </w:r>
          </w:p>
        </w:tc>
      </w:tr>
      <w:tr w:rsidR="00A35339" w:rsidRPr="00103896" w14:paraId="348E419D" w14:textId="77777777" w:rsidTr="002B6235">
        <w:trPr>
          <w:jc w:val="center"/>
        </w:trPr>
        <w:tc>
          <w:tcPr>
            <w:tcW w:w="1549" w:type="dxa"/>
          </w:tcPr>
          <w:p w14:paraId="2EFAF8FA" w14:textId="77777777" w:rsidR="00A35339" w:rsidRPr="00103896" w:rsidRDefault="00A35339" w:rsidP="002B6235">
            <w:pPr>
              <w:pStyle w:val="ListParagraph"/>
              <w:ind w:left="0"/>
              <w:rPr>
                <w:rFonts w:ascii="Arial" w:hAnsi="Arial" w:cs="Arial"/>
                <w:lang w:val="en-US"/>
              </w:rPr>
            </w:pPr>
          </w:p>
        </w:tc>
        <w:tc>
          <w:tcPr>
            <w:tcW w:w="1402" w:type="dxa"/>
          </w:tcPr>
          <w:p w14:paraId="6D2E5A1F"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HD</w:t>
            </w:r>
            <w:r w:rsidRPr="00103896">
              <w:rPr>
                <w:rFonts w:ascii="Arial" w:hAnsi="Arial" w:cs="Arial"/>
                <w:vertAlign w:val="superscript"/>
                <w:lang w:val="en-US"/>
              </w:rPr>
              <w:t>2</w:t>
            </w:r>
            <w:r w:rsidRPr="00103896">
              <w:rPr>
                <w:rFonts w:ascii="Arial" w:hAnsi="Arial" w:cs="Arial"/>
                <w:lang w:val="en-US"/>
              </w:rPr>
              <w:t xml:space="preserve"> x Nonnatives</w:t>
            </w:r>
          </w:p>
        </w:tc>
        <w:tc>
          <w:tcPr>
            <w:tcW w:w="850" w:type="dxa"/>
          </w:tcPr>
          <w:p w14:paraId="26444628"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2</w:t>
            </w:r>
          </w:p>
        </w:tc>
        <w:tc>
          <w:tcPr>
            <w:tcW w:w="1807" w:type="dxa"/>
          </w:tcPr>
          <w:p w14:paraId="24443FC7"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Fonts w:eastAsia="Times New Roman"/>
              </w:rPr>
              <w:t>722.4</w:t>
            </w:r>
          </w:p>
        </w:tc>
        <w:tc>
          <w:tcPr>
            <w:tcW w:w="1318" w:type="dxa"/>
          </w:tcPr>
          <w:p w14:paraId="694F8790"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Fonts w:ascii="Arial" w:hAnsi="Arial" w:cs="Arial"/>
                <w:sz w:val="22"/>
                <w:szCs w:val="22"/>
              </w:rPr>
              <w:t>9.9</w:t>
            </w:r>
          </w:p>
        </w:tc>
        <w:tc>
          <w:tcPr>
            <w:tcW w:w="1007" w:type="dxa"/>
          </w:tcPr>
          <w:p w14:paraId="2B108A16" w14:textId="77777777" w:rsidR="00A35339" w:rsidRPr="00103896" w:rsidRDefault="00A35339" w:rsidP="002B6235">
            <w:pPr>
              <w:contextualSpacing/>
              <w:jc w:val="right"/>
            </w:pPr>
            <w:r w:rsidRPr="00103896">
              <w:rPr>
                <w:lang w:val="en-US"/>
              </w:rPr>
              <w:t>&lt;0.001</w:t>
            </w:r>
          </w:p>
        </w:tc>
      </w:tr>
    </w:tbl>
    <w:p w14:paraId="5077F2C9" w14:textId="77777777" w:rsidR="00A35339" w:rsidRPr="00103896" w:rsidRDefault="00A35339" w:rsidP="00A35339">
      <w:pPr>
        <w:contextualSpacing/>
        <w:rPr>
          <w:lang w:val="en-US"/>
        </w:rPr>
      </w:pPr>
    </w:p>
    <w:p w14:paraId="24A9DF30" w14:textId="77777777" w:rsidR="00A35339" w:rsidRPr="00103896" w:rsidRDefault="00A35339" w:rsidP="00A35339">
      <w:pPr>
        <w:contextualSpacing/>
        <w:rPr>
          <w:lang w:val="en-US"/>
        </w:rPr>
      </w:pPr>
    </w:p>
    <w:p w14:paraId="23E409EF" w14:textId="77777777" w:rsidR="00A35339" w:rsidRPr="00103896" w:rsidRDefault="00A35339" w:rsidP="00A35339">
      <w:pPr>
        <w:contextualSpacing/>
        <w:rPr>
          <w:lang w:val="en-US"/>
        </w:rPr>
      </w:pPr>
      <w:r w:rsidRPr="00103896">
        <w:rPr>
          <w:lang w:val="en-US"/>
        </w:rPr>
        <w:lastRenderedPageBreak/>
        <w:t>(ii) Chi-squared likelihood ratio test of the (a) linear and (b) second order polynomial models predicting species richness. We report degrees of freedom (df), AIC scores, log-likelihoods (LL), and Χ</w:t>
      </w:r>
      <w:r w:rsidRPr="00103896">
        <w:rPr>
          <w:vertAlign w:val="superscript"/>
          <w:lang w:val="en-US"/>
        </w:rPr>
        <w:t>2</w:t>
      </w:r>
      <w:r w:rsidRPr="00103896">
        <w:rPr>
          <w:lang w:val="en-US"/>
        </w:rPr>
        <w:t xml:space="preserve"> and p-values for the better model. </w:t>
      </w:r>
      <w:r w:rsidRPr="00103896">
        <w:t>Residuals of the best (polynomial) model displayed very weak spatial autocorrelation (Moran’s I = 0.01, p &lt; 0.001).</w:t>
      </w:r>
    </w:p>
    <w:tbl>
      <w:tblPr>
        <w:tblStyle w:val="TableGrid"/>
        <w:tblW w:w="0" w:type="auto"/>
        <w:tblInd w:w="1440" w:type="dxa"/>
        <w:tblLook w:val="04A0" w:firstRow="1" w:lastRow="0" w:firstColumn="1" w:lastColumn="0" w:noHBand="0" w:noVBand="1"/>
      </w:tblPr>
      <w:tblGrid>
        <w:gridCol w:w="1402"/>
        <w:gridCol w:w="850"/>
        <w:gridCol w:w="1225"/>
        <w:gridCol w:w="974"/>
        <w:gridCol w:w="1007"/>
        <w:gridCol w:w="1007"/>
      </w:tblGrid>
      <w:tr w:rsidR="00A35339" w:rsidRPr="00103896" w14:paraId="36ED3C43" w14:textId="77777777" w:rsidTr="002B6235">
        <w:tc>
          <w:tcPr>
            <w:tcW w:w="1402" w:type="dxa"/>
          </w:tcPr>
          <w:p w14:paraId="7E5DD2F6"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Model</w:t>
            </w:r>
          </w:p>
        </w:tc>
        <w:tc>
          <w:tcPr>
            <w:tcW w:w="850" w:type="dxa"/>
          </w:tcPr>
          <w:p w14:paraId="70732FF5"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df</w:t>
            </w:r>
          </w:p>
        </w:tc>
        <w:tc>
          <w:tcPr>
            <w:tcW w:w="1225" w:type="dxa"/>
          </w:tcPr>
          <w:p w14:paraId="0E03CF4E"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AIC</w:t>
            </w:r>
          </w:p>
        </w:tc>
        <w:tc>
          <w:tcPr>
            <w:tcW w:w="974" w:type="dxa"/>
          </w:tcPr>
          <w:p w14:paraId="43349C35"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LL</w:t>
            </w:r>
          </w:p>
        </w:tc>
        <w:tc>
          <w:tcPr>
            <w:tcW w:w="1007" w:type="dxa"/>
          </w:tcPr>
          <w:p w14:paraId="545971EC" w14:textId="77777777" w:rsidR="00A35339" w:rsidRPr="00103896" w:rsidRDefault="00A35339" w:rsidP="002B6235">
            <w:pPr>
              <w:pStyle w:val="ListParagraph"/>
              <w:ind w:left="0"/>
              <w:jc w:val="right"/>
              <w:rPr>
                <w:rFonts w:ascii="Arial" w:hAnsi="Arial" w:cs="Arial"/>
                <w:vertAlign w:val="superscript"/>
                <w:lang w:val="en-US"/>
              </w:rPr>
            </w:pPr>
            <w:r w:rsidRPr="00103896">
              <w:rPr>
                <w:rFonts w:ascii="Arial" w:hAnsi="Arial" w:cs="Arial"/>
                <w:lang w:val="en-US"/>
              </w:rPr>
              <w:t>Χ</w:t>
            </w:r>
            <w:r w:rsidRPr="00103896">
              <w:rPr>
                <w:rFonts w:ascii="Arial" w:hAnsi="Arial" w:cs="Arial"/>
                <w:vertAlign w:val="superscript"/>
                <w:lang w:val="en-US"/>
              </w:rPr>
              <w:t>2</w:t>
            </w:r>
          </w:p>
        </w:tc>
        <w:tc>
          <w:tcPr>
            <w:tcW w:w="1007" w:type="dxa"/>
          </w:tcPr>
          <w:p w14:paraId="06744E51"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p-value</w:t>
            </w:r>
          </w:p>
        </w:tc>
      </w:tr>
      <w:tr w:rsidR="00A35339" w:rsidRPr="00103896" w14:paraId="1A507E77" w14:textId="77777777" w:rsidTr="002B6235">
        <w:tc>
          <w:tcPr>
            <w:tcW w:w="1402" w:type="dxa"/>
          </w:tcPr>
          <w:p w14:paraId="462DB114"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Linear</w:t>
            </w:r>
          </w:p>
        </w:tc>
        <w:tc>
          <w:tcPr>
            <w:tcW w:w="850" w:type="dxa"/>
          </w:tcPr>
          <w:p w14:paraId="61EF24D4"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6</w:t>
            </w:r>
          </w:p>
        </w:tc>
        <w:tc>
          <w:tcPr>
            <w:tcW w:w="1225" w:type="dxa"/>
          </w:tcPr>
          <w:p w14:paraId="2E64CDAE"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16729</w:t>
            </w:r>
          </w:p>
        </w:tc>
        <w:tc>
          <w:tcPr>
            <w:tcW w:w="974" w:type="dxa"/>
          </w:tcPr>
          <w:p w14:paraId="6C335EEE"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-8358.3</w:t>
            </w:r>
          </w:p>
        </w:tc>
        <w:tc>
          <w:tcPr>
            <w:tcW w:w="1007" w:type="dxa"/>
          </w:tcPr>
          <w:p w14:paraId="09CDBEAF" w14:textId="77777777" w:rsidR="00A35339" w:rsidRPr="00103896" w:rsidRDefault="00A35339" w:rsidP="002B6235">
            <w:pPr>
              <w:pStyle w:val="ListParagraph"/>
              <w:ind w:left="0"/>
              <w:jc w:val="right"/>
              <w:rPr>
                <w:rFonts w:ascii="Arial" w:hAnsi="Arial" w:cs="Arial"/>
                <w:lang w:val="en-US"/>
              </w:rPr>
            </w:pPr>
          </w:p>
        </w:tc>
        <w:tc>
          <w:tcPr>
            <w:tcW w:w="1007" w:type="dxa"/>
          </w:tcPr>
          <w:p w14:paraId="3518FA8B" w14:textId="77777777" w:rsidR="00A35339" w:rsidRPr="00103896" w:rsidRDefault="00A35339" w:rsidP="002B6235">
            <w:pPr>
              <w:pStyle w:val="ListParagraph"/>
              <w:ind w:left="0"/>
              <w:jc w:val="right"/>
              <w:rPr>
                <w:rFonts w:ascii="Arial" w:hAnsi="Arial" w:cs="Arial"/>
                <w:lang w:val="en-US"/>
              </w:rPr>
            </w:pPr>
          </w:p>
        </w:tc>
      </w:tr>
      <w:tr w:rsidR="00A35339" w:rsidRPr="00103896" w14:paraId="769D5B61" w14:textId="77777777" w:rsidTr="002B6235">
        <w:tc>
          <w:tcPr>
            <w:tcW w:w="1402" w:type="dxa"/>
          </w:tcPr>
          <w:p w14:paraId="1D105826"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Polynomial</w:t>
            </w:r>
          </w:p>
        </w:tc>
        <w:tc>
          <w:tcPr>
            <w:tcW w:w="850" w:type="dxa"/>
          </w:tcPr>
          <w:p w14:paraId="17127722"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7</w:t>
            </w:r>
          </w:p>
        </w:tc>
        <w:tc>
          <w:tcPr>
            <w:tcW w:w="1225" w:type="dxa"/>
          </w:tcPr>
          <w:p w14:paraId="3A711836"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Fonts w:eastAsia="Times New Roman"/>
              </w:rPr>
              <w:t>16629</w:t>
            </w:r>
          </w:p>
        </w:tc>
        <w:tc>
          <w:tcPr>
            <w:tcW w:w="974" w:type="dxa"/>
          </w:tcPr>
          <w:p w14:paraId="1FBAA6B0"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Fonts w:ascii="Arial" w:hAnsi="Arial" w:cs="Arial"/>
                <w:sz w:val="22"/>
                <w:szCs w:val="22"/>
              </w:rPr>
              <w:t>-8307.7</w:t>
            </w:r>
          </w:p>
        </w:tc>
        <w:tc>
          <w:tcPr>
            <w:tcW w:w="1007" w:type="dxa"/>
          </w:tcPr>
          <w:p w14:paraId="569963F6"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101.3</w:t>
            </w:r>
          </w:p>
        </w:tc>
        <w:tc>
          <w:tcPr>
            <w:tcW w:w="1007" w:type="dxa"/>
          </w:tcPr>
          <w:p w14:paraId="559CACC8"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bl>
    <w:p w14:paraId="0DC79991" w14:textId="77777777" w:rsidR="00A35339" w:rsidRPr="00103896" w:rsidRDefault="00A35339" w:rsidP="00A35339">
      <w:pPr>
        <w:contextualSpacing/>
        <w:rPr>
          <w:lang w:val="en-US"/>
        </w:rPr>
      </w:pPr>
    </w:p>
    <w:p w14:paraId="3D5B16EF" w14:textId="77777777" w:rsidR="00A35339" w:rsidRPr="00103896" w:rsidRDefault="00A35339" w:rsidP="00A35339">
      <w:pPr>
        <w:contextualSpacing/>
        <w:rPr>
          <w:lang w:val="en-US"/>
        </w:rPr>
      </w:pPr>
    </w:p>
    <w:p w14:paraId="6A8B9EB2" w14:textId="77777777" w:rsidR="00A35339" w:rsidRPr="00103896" w:rsidRDefault="00A35339" w:rsidP="00A35339">
      <w:pPr>
        <w:contextualSpacing/>
        <w:rPr>
          <w:lang w:val="en-US"/>
        </w:rPr>
      </w:pPr>
      <w:r w:rsidRPr="00103896">
        <w:rPr>
          <w:lang w:val="en-US"/>
        </w:rPr>
        <w:t>(iii) Chi-squared likelihood ratio test of the polynomial and polynomial interaction (i.e. HD</w:t>
      </w:r>
      <w:r w:rsidRPr="00103896">
        <w:rPr>
          <w:vertAlign w:val="superscript"/>
          <w:lang w:val="en-US"/>
        </w:rPr>
        <w:t>2</w:t>
      </w:r>
      <w:r w:rsidRPr="00103896">
        <w:rPr>
          <w:lang w:val="en-US"/>
        </w:rPr>
        <w:t xml:space="preserve"> x Nonnatives) models predicting species richness. We report degrees of freedom (df), AIC scores, log-likelihoods (LL), and Χ</w:t>
      </w:r>
      <w:r w:rsidRPr="00103896">
        <w:rPr>
          <w:vertAlign w:val="superscript"/>
          <w:lang w:val="en-US"/>
        </w:rPr>
        <w:t>2</w:t>
      </w:r>
      <w:r w:rsidRPr="00103896">
        <w:rPr>
          <w:lang w:val="en-US"/>
        </w:rPr>
        <w:t xml:space="preserve"> and p-values for the better model.</w:t>
      </w:r>
    </w:p>
    <w:tbl>
      <w:tblPr>
        <w:tblStyle w:val="TableGrid"/>
        <w:tblW w:w="0" w:type="auto"/>
        <w:tblInd w:w="1440" w:type="dxa"/>
        <w:tblLayout w:type="fixed"/>
        <w:tblLook w:val="04A0" w:firstRow="1" w:lastRow="0" w:firstColumn="1" w:lastColumn="0" w:noHBand="0" w:noVBand="1"/>
      </w:tblPr>
      <w:tblGrid>
        <w:gridCol w:w="1402"/>
        <w:gridCol w:w="850"/>
        <w:gridCol w:w="1225"/>
        <w:gridCol w:w="1043"/>
        <w:gridCol w:w="851"/>
        <w:gridCol w:w="992"/>
      </w:tblGrid>
      <w:tr w:rsidR="00A35339" w:rsidRPr="00103896" w14:paraId="4398F2C8" w14:textId="77777777" w:rsidTr="002B6235">
        <w:tc>
          <w:tcPr>
            <w:tcW w:w="1402" w:type="dxa"/>
          </w:tcPr>
          <w:p w14:paraId="095404A2"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Model</w:t>
            </w:r>
          </w:p>
        </w:tc>
        <w:tc>
          <w:tcPr>
            <w:tcW w:w="850" w:type="dxa"/>
          </w:tcPr>
          <w:p w14:paraId="774278E4"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df</w:t>
            </w:r>
          </w:p>
        </w:tc>
        <w:tc>
          <w:tcPr>
            <w:tcW w:w="1225" w:type="dxa"/>
          </w:tcPr>
          <w:p w14:paraId="4C24ABF4"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AIC</w:t>
            </w:r>
          </w:p>
        </w:tc>
        <w:tc>
          <w:tcPr>
            <w:tcW w:w="1043" w:type="dxa"/>
          </w:tcPr>
          <w:p w14:paraId="35E5837C"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LL</w:t>
            </w:r>
          </w:p>
        </w:tc>
        <w:tc>
          <w:tcPr>
            <w:tcW w:w="851" w:type="dxa"/>
          </w:tcPr>
          <w:p w14:paraId="40F20FB4" w14:textId="77777777" w:rsidR="00A35339" w:rsidRPr="00103896" w:rsidRDefault="00A35339" w:rsidP="002B6235">
            <w:pPr>
              <w:pStyle w:val="ListParagraph"/>
              <w:ind w:left="0"/>
              <w:jc w:val="right"/>
              <w:rPr>
                <w:rFonts w:ascii="Arial" w:hAnsi="Arial" w:cs="Arial"/>
                <w:vertAlign w:val="superscript"/>
                <w:lang w:val="en-US"/>
              </w:rPr>
            </w:pPr>
            <w:r w:rsidRPr="00103896">
              <w:rPr>
                <w:rFonts w:ascii="Arial" w:hAnsi="Arial" w:cs="Arial"/>
                <w:lang w:val="en-US"/>
              </w:rPr>
              <w:t>Χ</w:t>
            </w:r>
            <w:r w:rsidRPr="00103896">
              <w:rPr>
                <w:rFonts w:ascii="Arial" w:hAnsi="Arial" w:cs="Arial"/>
                <w:vertAlign w:val="superscript"/>
                <w:lang w:val="en-US"/>
              </w:rPr>
              <w:t>2</w:t>
            </w:r>
          </w:p>
        </w:tc>
        <w:tc>
          <w:tcPr>
            <w:tcW w:w="992" w:type="dxa"/>
          </w:tcPr>
          <w:p w14:paraId="21513632"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p-value</w:t>
            </w:r>
          </w:p>
        </w:tc>
      </w:tr>
      <w:tr w:rsidR="00A35339" w:rsidRPr="00103896" w14:paraId="27449ECC" w14:textId="77777777" w:rsidTr="002B6235">
        <w:tc>
          <w:tcPr>
            <w:tcW w:w="1402" w:type="dxa"/>
          </w:tcPr>
          <w:p w14:paraId="5DA6BB98"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Polynomial</w:t>
            </w:r>
          </w:p>
        </w:tc>
        <w:tc>
          <w:tcPr>
            <w:tcW w:w="850" w:type="dxa"/>
          </w:tcPr>
          <w:p w14:paraId="6077A75C"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7</w:t>
            </w:r>
          </w:p>
        </w:tc>
        <w:tc>
          <w:tcPr>
            <w:tcW w:w="1225" w:type="dxa"/>
          </w:tcPr>
          <w:p w14:paraId="695C58E6" w14:textId="77777777" w:rsidR="00A35339" w:rsidRPr="00103896" w:rsidRDefault="00A35339" w:rsidP="002B6235">
            <w:pPr>
              <w:pStyle w:val="ListParagraph"/>
              <w:ind w:left="0"/>
              <w:jc w:val="right"/>
              <w:rPr>
                <w:rFonts w:ascii="Arial" w:hAnsi="Arial" w:cs="Arial"/>
                <w:lang w:val="en-US"/>
              </w:rPr>
            </w:pPr>
            <w:r w:rsidRPr="00103896">
              <w:rPr>
                <w:rStyle w:val="gd15mcfceub"/>
                <w:rFonts w:ascii="Arial" w:hAnsi="Arial" w:cs="Arial"/>
                <w:bdr w:val="none" w:sz="0" w:space="0" w:color="auto" w:frame="1"/>
              </w:rPr>
              <w:t>16629</w:t>
            </w:r>
          </w:p>
        </w:tc>
        <w:tc>
          <w:tcPr>
            <w:tcW w:w="1043" w:type="dxa"/>
          </w:tcPr>
          <w:p w14:paraId="16CB5FA6" w14:textId="77777777" w:rsidR="00A35339" w:rsidRPr="00103896" w:rsidRDefault="00A35339" w:rsidP="002B6235">
            <w:pPr>
              <w:pStyle w:val="ListParagraph"/>
              <w:ind w:left="0"/>
              <w:jc w:val="right"/>
              <w:rPr>
                <w:rFonts w:ascii="Arial" w:hAnsi="Arial" w:cs="Arial"/>
                <w:lang w:val="en-US"/>
              </w:rPr>
            </w:pPr>
            <w:r w:rsidRPr="00103896">
              <w:rPr>
                <w:rStyle w:val="gd15mcfceub"/>
                <w:rFonts w:ascii="Arial" w:hAnsi="Arial" w:cs="Arial"/>
                <w:bdr w:val="none" w:sz="0" w:space="0" w:color="auto" w:frame="1"/>
              </w:rPr>
              <w:t>-8307.7</w:t>
            </w:r>
          </w:p>
        </w:tc>
        <w:tc>
          <w:tcPr>
            <w:tcW w:w="851" w:type="dxa"/>
          </w:tcPr>
          <w:p w14:paraId="132132F5" w14:textId="77777777" w:rsidR="00A35339" w:rsidRPr="00103896" w:rsidRDefault="00A35339" w:rsidP="002B6235">
            <w:pPr>
              <w:pStyle w:val="ListParagraph"/>
              <w:ind w:left="0"/>
              <w:jc w:val="right"/>
              <w:rPr>
                <w:rFonts w:ascii="Arial" w:hAnsi="Arial" w:cs="Arial"/>
                <w:lang w:val="en-US"/>
              </w:rPr>
            </w:pPr>
          </w:p>
        </w:tc>
        <w:tc>
          <w:tcPr>
            <w:tcW w:w="992" w:type="dxa"/>
          </w:tcPr>
          <w:p w14:paraId="7BAC97B3" w14:textId="77777777" w:rsidR="00A35339" w:rsidRPr="00103896" w:rsidRDefault="00A35339" w:rsidP="002B6235">
            <w:pPr>
              <w:pStyle w:val="ListParagraph"/>
              <w:ind w:left="0"/>
              <w:jc w:val="right"/>
              <w:rPr>
                <w:rFonts w:ascii="Arial" w:hAnsi="Arial" w:cs="Arial"/>
                <w:lang w:val="en-US"/>
              </w:rPr>
            </w:pPr>
          </w:p>
        </w:tc>
      </w:tr>
      <w:tr w:rsidR="00A35339" w:rsidRPr="00103896" w14:paraId="6951271C" w14:textId="77777777" w:rsidTr="002B6235">
        <w:tc>
          <w:tcPr>
            <w:tcW w:w="1402" w:type="dxa"/>
          </w:tcPr>
          <w:p w14:paraId="0E8CB9D3"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Polynomial x Nonnatives</w:t>
            </w:r>
          </w:p>
        </w:tc>
        <w:tc>
          <w:tcPr>
            <w:tcW w:w="850" w:type="dxa"/>
          </w:tcPr>
          <w:p w14:paraId="47C19298"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10</w:t>
            </w:r>
          </w:p>
        </w:tc>
        <w:tc>
          <w:tcPr>
            <w:tcW w:w="1225" w:type="dxa"/>
          </w:tcPr>
          <w:p w14:paraId="68219ADF"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Style w:val="gd15mcfceub"/>
                <w:bdr w:val="none" w:sz="0" w:space="0" w:color="auto" w:frame="1"/>
              </w:rPr>
              <w:t>16568</w:t>
            </w:r>
          </w:p>
        </w:tc>
        <w:tc>
          <w:tcPr>
            <w:tcW w:w="1043" w:type="dxa"/>
          </w:tcPr>
          <w:p w14:paraId="6C3F4C0E"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Style w:val="gd15mcfceub"/>
                <w:rFonts w:ascii="Arial" w:hAnsi="Arial" w:cs="Arial"/>
                <w:sz w:val="22"/>
                <w:szCs w:val="22"/>
                <w:bdr w:val="none" w:sz="0" w:space="0" w:color="auto" w:frame="1"/>
              </w:rPr>
              <w:t>-8274.0</w:t>
            </w:r>
          </w:p>
        </w:tc>
        <w:tc>
          <w:tcPr>
            <w:tcW w:w="851" w:type="dxa"/>
          </w:tcPr>
          <w:p w14:paraId="53559644" w14:textId="77777777" w:rsidR="00A35339" w:rsidRPr="00103896" w:rsidRDefault="00A35339" w:rsidP="002B6235">
            <w:pPr>
              <w:pStyle w:val="ListParagraph"/>
              <w:ind w:left="0"/>
              <w:jc w:val="right"/>
              <w:rPr>
                <w:rFonts w:ascii="Arial" w:hAnsi="Arial" w:cs="Arial"/>
                <w:lang w:val="en-US"/>
              </w:rPr>
            </w:pPr>
            <w:r w:rsidRPr="00103896">
              <w:rPr>
                <w:rStyle w:val="gd15mcfceub"/>
                <w:rFonts w:ascii="Arial" w:hAnsi="Arial" w:cs="Arial"/>
                <w:bdr w:val="none" w:sz="0" w:space="0" w:color="auto" w:frame="1"/>
              </w:rPr>
              <w:t>67.39</w:t>
            </w:r>
          </w:p>
        </w:tc>
        <w:tc>
          <w:tcPr>
            <w:tcW w:w="992" w:type="dxa"/>
          </w:tcPr>
          <w:p w14:paraId="15729F2C"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bl>
    <w:p w14:paraId="69564BFD" w14:textId="77777777" w:rsidR="00A35339" w:rsidRPr="00103896" w:rsidRDefault="00A35339" w:rsidP="00A35339">
      <w:pPr>
        <w:contextualSpacing/>
      </w:pPr>
    </w:p>
    <w:p w14:paraId="2EAE1B8D" w14:textId="77777777" w:rsidR="00A35339" w:rsidRPr="00103896" w:rsidRDefault="00A35339" w:rsidP="00A35339">
      <w:pPr>
        <w:contextualSpacing/>
      </w:pPr>
      <w:r w:rsidRPr="00103896">
        <w:br w:type="page"/>
      </w:r>
    </w:p>
    <w:p w14:paraId="6863C69D" w14:textId="77777777" w:rsidR="00A35339" w:rsidRPr="00103896" w:rsidRDefault="00A35339" w:rsidP="00A35339">
      <w:pPr>
        <w:pStyle w:val="Heading3"/>
        <w:contextualSpacing/>
        <w:rPr>
          <w:color w:val="auto"/>
        </w:rPr>
      </w:pPr>
      <w:r w:rsidRPr="00103896">
        <w:rPr>
          <w:color w:val="auto"/>
        </w:rPr>
        <w:lastRenderedPageBreak/>
        <w:t>Section B: Realized niche specialization model output</w:t>
      </w:r>
    </w:p>
    <w:p w14:paraId="56C75F6F" w14:textId="77777777" w:rsidR="00A35339" w:rsidRPr="00103896" w:rsidRDefault="00A35339" w:rsidP="00A35339">
      <w:pPr>
        <w:contextualSpacing/>
        <w:rPr>
          <w:lang w:val="en-US"/>
        </w:rPr>
      </w:pPr>
      <w:r w:rsidRPr="00103896">
        <w:rPr>
          <w:lang w:val="en-US"/>
        </w:rPr>
        <w:t>(i) Analysis of variance table output for fixed effects of models predicting realized niche specialization. We report mean square (MS), degrees of freedom (df), F-values (F), and p-values. Models also included Year and Site ID as random effects. HD is human development extent and Protocol is the sampling protocol used by ABMI technicians to assess vascular plant occurrences.</w:t>
      </w:r>
    </w:p>
    <w:tbl>
      <w:tblPr>
        <w:tblStyle w:val="TableGrid"/>
        <w:tblW w:w="0" w:type="auto"/>
        <w:tblInd w:w="720" w:type="dxa"/>
        <w:tblLook w:val="04A0" w:firstRow="1" w:lastRow="0" w:firstColumn="1" w:lastColumn="0" w:noHBand="0" w:noVBand="1"/>
      </w:tblPr>
      <w:tblGrid>
        <w:gridCol w:w="1402"/>
        <w:gridCol w:w="1402"/>
        <w:gridCol w:w="850"/>
        <w:gridCol w:w="1225"/>
        <w:gridCol w:w="974"/>
        <w:gridCol w:w="1007"/>
      </w:tblGrid>
      <w:tr w:rsidR="00A35339" w:rsidRPr="00103896" w14:paraId="16290DCA" w14:textId="77777777" w:rsidTr="002B6235">
        <w:tc>
          <w:tcPr>
            <w:tcW w:w="1402" w:type="dxa"/>
          </w:tcPr>
          <w:p w14:paraId="39A4FC77"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Model</w:t>
            </w:r>
          </w:p>
        </w:tc>
        <w:tc>
          <w:tcPr>
            <w:tcW w:w="1402" w:type="dxa"/>
          </w:tcPr>
          <w:p w14:paraId="09764497"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 xml:space="preserve">Fixed effect </w:t>
            </w:r>
          </w:p>
        </w:tc>
        <w:tc>
          <w:tcPr>
            <w:tcW w:w="850" w:type="dxa"/>
          </w:tcPr>
          <w:p w14:paraId="193202CA"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df</w:t>
            </w:r>
          </w:p>
        </w:tc>
        <w:tc>
          <w:tcPr>
            <w:tcW w:w="1225" w:type="dxa"/>
          </w:tcPr>
          <w:p w14:paraId="2EA1C01F"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MS</w:t>
            </w:r>
          </w:p>
        </w:tc>
        <w:tc>
          <w:tcPr>
            <w:tcW w:w="974" w:type="dxa"/>
          </w:tcPr>
          <w:p w14:paraId="0E543CB5"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F</w:t>
            </w:r>
          </w:p>
        </w:tc>
        <w:tc>
          <w:tcPr>
            <w:tcW w:w="1007" w:type="dxa"/>
          </w:tcPr>
          <w:p w14:paraId="50A99E41"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p-value</w:t>
            </w:r>
          </w:p>
        </w:tc>
      </w:tr>
      <w:tr w:rsidR="00A35339" w:rsidRPr="00103896" w14:paraId="79236F0C" w14:textId="77777777" w:rsidTr="002B6235">
        <w:tc>
          <w:tcPr>
            <w:tcW w:w="1402" w:type="dxa"/>
          </w:tcPr>
          <w:p w14:paraId="4002C09F"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Linear</w:t>
            </w:r>
          </w:p>
        </w:tc>
        <w:tc>
          <w:tcPr>
            <w:tcW w:w="1402" w:type="dxa"/>
          </w:tcPr>
          <w:p w14:paraId="44A45D1E"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HD</w:t>
            </w:r>
          </w:p>
        </w:tc>
        <w:tc>
          <w:tcPr>
            <w:tcW w:w="850" w:type="dxa"/>
          </w:tcPr>
          <w:p w14:paraId="70951B11"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w:t>
            </w:r>
          </w:p>
        </w:tc>
        <w:tc>
          <w:tcPr>
            <w:tcW w:w="1225" w:type="dxa"/>
          </w:tcPr>
          <w:p w14:paraId="233C4CD8"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0.44</w:t>
            </w:r>
          </w:p>
        </w:tc>
        <w:tc>
          <w:tcPr>
            <w:tcW w:w="974" w:type="dxa"/>
          </w:tcPr>
          <w:p w14:paraId="5B5CC313"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126.0</w:t>
            </w:r>
          </w:p>
        </w:tc>
        <w:tc>
          <w:tcPr>
            <w:tcW w:w="1007" w:type="dxa"/>
          </w:tcPr>
          <w:p w14:paraId="10B48A1F"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r w:rsidR="00A35339" w:rsidRPr="00103896" w14:paraId="21BF219D" w14:textId="77777777" w:rsidTr="002B6235">
        <w:tc>
          <w:tcPr>
            <w:tcW w:w="1402" w:type="dxa"/>
          </w:tcPr>
          <w:p w14:paraId="5F680A81" w14:textId="77777777" w:rsidR="00A35339" w:rsidRPr="00103896" w:rsidRDefault="00A35339" w:rsidP="002B6235">
            <w:pPr>
              <w:pStyle w:val="ListParagraph"/>
              <w:ind w:left="0"/>
              <w:rPr>
                <w:rFonts w:ascii="Arial" w:hAnsi="Arial" w:cs="Arial"/>
                <w:lang w:val="en-US"/>
              </w:rPr>
            </w:pPr>
          </w:p>
        </w:tc>
        <w:tc>
          <w:tcPr>
            <w:tcW w:w="1402" w:type="dxa"/>
          </w:tcPr>
          <w:p w14:paraId="3567ED7A"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Protocol</w:t>
            </w:r>
          </w:p>
        </w:tc>
        <w:tc>
          <w:tcPr>
            <w:tcW w:w="850" w:type="dxa"/>
          </w:tcPr>
          <w:p w14:paraId="6F0E2966"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w:t>
            </w:r>
          </w:p>
        </w:tc>
        <w:tc>
          <w:tcPr>
            <w:tcW w:w="1225" w:type="dxa"/>
          </w:tcPr>
          <w:p w14:paraId="0D572438"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Fonts w:eastAsia="Times New Roman"/>
              </w:rPr>
              <w:t>0.13</w:t>
            </w:r>
          </w:p>
        </w:tc>
        <w:tc>
          <w:tcPr>
            <w:tcW w:w="974" w:type="dxa"/>
          </w:tcPr>
          <w:p w14:paraId="63153D0D"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Fonts w:ascii="Arial" w:hAnsi="Arial" w:cs="Arial"/>
                <w:sz w:val="22"/>
                <w:szCs w:val="22"/>
              </w:rPr>
              <w:t>36.4</w:t>
            </w:r>
          </w:p>
        </w:tc>
        <w:tc>
          <w:tcPr>
            <w:tcW w:w="1007" w:type="dxa"/>
          </w:tcPr>
          <w:p w14:paraId="40D40B37"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r w:rsidR="00A35339" w:rsidRPr="00103896" w14:paraId="5A791FA2" w14:textId="77777777" w:rsidTr="002B6235">
        <w:tc>
          <w:tcPr>
            <w:tcW w:w="1402" w:type="dxa"/>
          </w:tcPr>
          <w:p w14:paraId="3C793557"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Polynomial</w:t>
            </w:r>
          </w:p>
        </w:tc>
        <w:tc>
          <w:tcPr>
            <w:tcW w:w="1402" w:type="dxa"/>
          </w:tcPr>
          <w:p w14:paraId="11001204"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HD</w:t>
            </w:r>
            <w:r w:rsidRPr="00103896">
              <w:rPr>
                <w:rFonts w:ascii="Arial" w:hAnsi="Arial" w:cs="Arial"/>
                <w:vertAlign w:val="superscript"/>
                <w:lang w:val="en-US"/>
              </w:rPr>
              <w:t>2</w:t>
            </w:r>
          </w:p>
        </w:tc>
        <w:tc>
          <w:tcPr>
            <w:tcW w:w="850" w:type="dxa"/>
          </w:tcPr>
          <w:p w14:paraId="4ABFDAE6"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2</w:t>
            </w:r>
          </w:p>
        </w:tc>
        <w:tc>
          <w:tcPr>
            <w:tcW w:w="1225" w:type="dxa"/>
          </w:tcPr>
          <w:p w14:paraId="3D3D9347"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0.42</w:t>
            </w:r>
          </w:p>
        </w:tc>
        <w:tc>
          <w:tcPr>
            <w:tcW w:w="974" w:type="dxa"/>
          </w:tcPr>
          <w:p w14:paraId="7E47EFF1"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114.3</w:t>
            </w:r>
          </w:p>
        </w:tc>
        <w:tc>
          <w:tcPr>
            <w:tcW w:w="1007" w:type="dxa"/>
          </w:tcPr>
          <w:p w14:paraId="28CCF8FF"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r w:rsidR="00A35339" w:rsidRPr="00103896" w14:paraId="5DC547DB" w14:textId="77777777" w:rsidTr="002B6235">
        <w:tc>
          <w:tcPr>
            <w:tcW w:w="1402" w:type="dxa"/>
          </w:tcPr>
          <w:p w14:paraId="73BF7140" w14:textId="77777777" w:rsidR="00A35339" w:rsidRPr="00103896" w:rsidRDefault="00A35339" w:rsidP="002B6235">
            <w:pPr>
              <w:pStyle w:val="ListParagraph"/>
              <w:ind w:left="0"/>
              <w:rPr>
                <w:rFonts w:ascii="Arial" w:hAnsi="Arial" w:cs="Arial"/>
                <w:lang w:val="en-US"/>
              </w:rPr>
            </w:pPr>
          </w:p>
        </w:tc>
        <w:tc>
          <w:tcPr>
            <w:tcW w:w="1402" w:type="dxa"/>
          </w:tcPr>
          <w:p w14:paraId="12689791"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Protocol</w:t>
            </w:r>
          </w:p>
        </w:tc>
        <w:tc>
          <w:tcPr>
            <w:tcW w:w="850" w:type="dxa"/>
          </w:tcPr>
          <w:p w14:paraId="518B5E21"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1</w:t>
            </w:r>
          </w:p>
        </w:tc>
        <w:tc>
          <w:tcPr>
            <w:tcW w:w="1225" w:type="dxa"/>
          </w:tcPr>
          <w:p w14:paraId="6AA70AA0"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Fonts w:eastAsia="Times New Roman"/>
              </w:rPr>
              <w:t>0.11</w:t>
            </w:r>
          </w:p>
        </w:tc>
        <w:tc>
          <w:tcPr>
            <w:tcW w:w="974" w:type="dxa"/>
          </w:tcPr>
          <w:p w14:paraId="254F98E2"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Fonts w:ascii="Arial" w:hAnsi="Arial" w:cs="Arial"/>
                <w:sz w:val="22"/>
                <w:szCs w:val="22"/>
              </w:rPr>
              <w:t>29.0</w:t>
            </w:r>
          </w:p>
        </w:tc>
        <w:tc>
          <w:tcPr>
            <w:tcW w:w="1007" w:type="dxa"/>
          </w:tcPr>
          <w:p w14:paraId="79A8DA22"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bl>
    <w:p w14:paraId="74627FFC" w14:textId="77777777" w:rsidR="00A35339" w:rsidRPr="00103896" w:rsidRDefault="00A35339" w:rsidP="00A35339">
      <w:pPr>
        <w:contextualSpacing/>
        <w:rPr>
          <w:lang w:val="en-US"/>
        </w:rPr>
      </w:pPr>
    </w:p>
    <w:p w14:paraId="01D4E82D" w14:textId="77777777" w:rsidR="00A35339" w:rsidRPr="00103896" w:rsidRDefault="00A35339" w:rsidP="00A35339">
      <w:pPr>
        <w:contextualSpacing/>
        <w:rPr>
          <w:lang w:val="en-US"/>
        </w:rPr>
      </w:pPr>
    </w:p>
    <w:p w14:paraId="5FDBC31D" w14:textId="77777777" w:rsidR="00A35339" w:rsidRPr="00103896" w:rsidRDefault="00A35339" w:rsidP="00A35339">
      <w:pPr>
        <w:contextualSpacing/>
        <w:rPr>
          <w:lang w:val="en-US"/>
        </w:rPr>
      </w:pPr>
      <w:r w:rsidRPr="00103896">
        <w:rPr>
          <w:lang w:val="en-US"/>
        </w:rPr>
        <w:t>(ii) Chi-squared likelihood ratio test of the linear and polynomial models predicting species specialization. We report degrees of freedom (df), AIC scores, log-likelihoods (LL), and Χ</w:t>
      </w:r>
      <w:r w:rsidRPr="00103896">
        <w:rPr>
          <w:vertAlign w:val="superscript"/>
          <w:lang w:val="en-US"/>
        </w:rPr>
        <w:t>2</w:t>
      </w:r>
      <w:r w:rsidRPr="00103896">
        <w:rPr>
          <w:lang w:val="en-US"/>
        </w:rPr>
        <w:t xml:space="preserve"> and p-values for the better model. </w:t>
      </w:r>
      <w:r w:rsidRPr="00103896">
        <w:t xml:space="preserve">Residuals of the best (polynomial) model displayed very weak spatial autocorrelation (Moran’s I = 0.012, p &lt; 0.001). </w:t>
      </w:r>
    </w:p>
    <w:tbl>
      <w:tblPr>
        <w:tblStyle w:val="TableGrid"/>
        <w:tblW w:w="0" w:type="auto"/>
        <w:tblInd w:w="720" w:type="dxa"/>
        <w:tblLook w:val="04A0" w:firstRow="1" w:lastRow="0" w:firstColumn="1" w:lastColumn="0" w:noHBand="0" w:noVBand="1"/>
      </w:tblPr>
      <w:tblGrid>
        <w:gridCol w:w="1402"/>
        <w:gridCol w:w="850"/>
        <w:gridCol w:w="1225"/>
        <w:gridCol w:w="974"/>
        <w:gridCol w:w="1007"/>
        <w:gridCol w:w="1007"/>
      </w:tblGrid>
      <w:tr w:rsidR="00A35339" w:rsidRPr="00103896" w14:paraId="6B54D7A8" w14:textId="77777777" w:rsidTr="002B6235">
        <w:tc>
          <w:tcPr>
            <w:tcW w:w="1402" w:type="dxa"/>
          </w:tcPr>
          <w:p w14:paraId="0CD9154B"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Model</w:t>
            </w:r>
          </w:p>
        </w:tc>
        <w:tc>
          <w:tcPr>
            <w:tcW w:w="850" w:type="dxa"/>
          </w:tcPr>
          <w:p w14:paraId="7F129BFC"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df</w:t>
            </w:r>
          </w:p>
        </w:tc>
        <w:tc>
          <w:tcPr>
            <w:tcW w:w="1225" w:type="dxa"/>
          </w:tcPr>
          <w:p w14:paraId="07F7062A"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AIC</w:t>
            </w:r>
          </w:p>
        </w:tc>
        <w:tc>
          <w:tcPr>
            <w:tcW w:w="974" w:type="dxa"/>
          </w:tcPr>
          <w:p w14:paraId="2AB4373A"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LL</w:t>
            </w:r>
          </w:p>
        </w:tc>
        <w:tc>
          <w:tcPr>
            <w:tcW w:w="1007" w:type="dxa"/>
          </w:tcPr>
          <w:p w14:paraId="5EB767DD" w14:textId="77777777" w:rsidR="00A35339" w:rsidRPr="00103896" w:rsidRDefault="00A35339" w:rsidP="002B6235">
            <w:pPr>
              <w:pStyle w:val="ListParagraph"/>
              <w:ind w:left="0"/>
              <w:jc w:val="right"/>
              <w:rPr>
                <w:rFonts w:ascii="Arial" w:hAnsi="Arial" w:cs="Arial"/>
                <w:vertAlign w:val="superscript"/>
                <w:lang w:val="en-US"/>
              </w:rPr>
            </w:pPr>
            <w:r w:rsidRPr="00103896">
              <w:rPr>
                <w:rFonts w:ascii="Arial" w:hAnsi="Arial" w:cs="Arial"/>
                <w:lang w:val="en-US"/>
              </w:rPr>
              <w:t>Χ</w:t>
            </w:r>
            <w:r w:rsidRPr="00103896">
              <w:rPr>
                <w:rFonts w:ascii="Arial" w:hAnsi="Arial" w:cs="Arial"/>
                <w:vertAlign w:val="superscript"/>
                <w:lang w:val="en-US"/>
              </w:rPr>
              <w:t>2</w:t>
            </w:r>
          </w:p>
        </w:tc>
        <w:tc>
          <w:tcPr>
            <w:tcW w:w="1007" w:type="dxa"/>
          </w:tcPr>
          <w:p w14:paraId="3D18612D"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p-value</w:t>
            </w:r>
          </w:p>
        </w:tc>
      </w:tr>
      <w:tr w:rsidR="00A35339" w:rsidRPr="00103896" w14:paraId="19B3A832" w14:textId="77777777" w:rsidTr="002B6235">
        <w:tc>
          <w:tcPr>
            <w:tcW w:w="1402" w:type="dxa"/>
          </w:tcPr>
          <w:p w14:paraId="30E23FD8"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Linear</w:t>
            </w:r>
          </w:p>
        </w:tc>
        <w:tc>
          <w:tcPr>
            <w:tcW w:w="850" w:type="dxa"/>
          </w:tcPr>
          <w:p w14:paraId="72B80606"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6</w:t>
            </w:r>
          </w:p>
        </w:tc>
        <w:tc>
          <w:tcPr>
            <w:tcW w:w="1225" w:type="dxa"/>
          </w:tcPr>
          <w:p w14:paraId="18CC1C1A" w14:textId="77777777" w:rsidR="00A35339" w:rsidRPr="00103896" w:rsidRDefault="00A35339" w:rsidP="002B6235">
            <w:pPr>
              <w:pStyle w:val="ListParagraph"/>
              <w:ind w:left="0"/>
              <w:jc w:val="right"/>
              <w:rPr>
                <w:rFonts w:ascii="Arial" w:hAnsi="Arial" w:cs="Arial"/>
                <w:lang w:val="en-US"/>
              </w:rPr>
            </w:pPr>
            <w:r w:rsidRPr="00103896">
              <w:rPr>
                <w:rStyle w:val="gd15mcfceub"/>
                <w:rFonts w:ascii="Arial" w:hAnsi="Arial" w:cs="Arial"/>
                <w:bdr w:val="none" w:sz="0" w:space="0" w:color="auto" w:frame="1"/>
              </w:rPr>
              <w:t>-2502.8</w:t>
            </w:r>
          </w:p>
        </w:tc>
        <w:tc>
          <w:tcPr>
            <w:tcW w:w="974" w:type="dxa"/>
          </w:tcPr>
          <w:p w14:paraId="695ED81A" w14:textId="77777777" w:rsidR="00A35339" w:rsidRPr="00103896" w:rsidRDefault="00A35339" w:rsidP="002B6235">
            <w:pPr>
              <w:pStyle w:val="ListParagraph"/>
              <w:ind w:left="0"/>
              <w:jc w:val="right"/>
              <w:rPr>
                <w:rFonts w:ascii="Arial" w:hAnsi="Arial" w:cs="Arial"/>
                <w:lang w:val="en-US"/>
              </w:rPr>
            </w:pPr>
            <w:r w:rsidRPr="00103896">
              <w:rPr>
                <w:rStyle w:val="gd15mcfceub"/>
                <w:rFonts w:ascii="Arial" w:hAnsi="Arial" w:cs="Arial"/>
                <w:bdr w:val="none" w:sz="0" w:space="0" w:color="auto" w:frame="1"/>
              </w:rPr>
              <w:t>1256.4</w:t>
            </w:r>
          </w:p>
        </w:tc>
        <w:tc>
          <w:tcPr>
            <w:tcW w:w="1007" w:type="dxa"/>
          </w:tcPr>
          <w:p w14:paraId="7695424C" w14:textId="77777777" w:rsidR="00A35339" w:rsidRPr="00103896" w:rsidRDefault="00A35339" w:rsidP="002B6235">
            <w:pPr>
              <w:pStyle w:val="ListParagraph"/>
              <w:ind w:left="0"/>
              <w:jc w:val="right"/>
              <w:rPr>
                <w:rFonts w:ascii="Arial" w:hAnsi="Arial" w:cs="Arial"/>
                <w:lang w:val="en-US"/>
              </w:rPr>
            </w:pPr>
          </w:p>
        </w:tc>
        <w:tc>
          <w:tcPr>
            <w:tcW w:w="1007" w:type="dxa"/>
          </w:tcPr>
          <w:p w14:paraId="571D4A2E" w14:textId="77777777" w:rsidR="00A35339" w:rsidRPr="00103896" w:rsidRDefault="00A35339" w:rsidP="002B6235">
            <w:pPr>
              <w:pStyle w:val="ListParagraph"/>
              <w:ind w:left="0"/>
              <w:jc w:val="right"/>
              <w:rPr>
                <w:rFonts w:ascii="Arial" w:hAnsi="Arial" w:cs="Arial"/>
                <w:lang w:val="en-US"/>
              </w:rPr>
            </w:pPr>
          </w:p>
        </w:tc>
      </w:tr>
      <w:tr w:rsidR="00A35339" w:rsidRPr="00103896" w14:paraId="163D2C06" w14:textId="77777777" w:rsidTr="002B6235">
        <w:tc>
          <w:tcPr>
            <w:tcW w:w="1402" w:type="dxa"/>
          </w:tcPr>
          <w:p w14:paraId="1C4845B5"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Polynomial</w:t>
            </w:r>
          </w:p>
        </w:tc>
        <w:tc>
          <w:tcPr>
            <w:tcW w:w="850" w:type="dxa"/>
          </w:tcPr>
          <w:p w14:paraId="1BA6E56E"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7</w:t>
            </w:r>
          </w:p>
        </w:tc>
        <w:tc>
          <w:tcPr>
            <w:tcW w:w="1225" w:type="dxa"/>
          </w:tcPr>
          <w:p w14:paraId="6CBC7B09" w14:textId="77777777" w:rsidR="00A35339" w:rsidRPr="00103896" w:rsidRDefault="00A35339" w:rsidP="002B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right"/>
              <w:rPr>
                <w:rFonts w:eastAsia="Times New Roman"/>
              </w:rPr>
            </w:pPr>
            <w:r w:rsidRPr="00103896">
              <w:rPr>
                <w:rStyle w:val="gd15mcfceub"/>
                <w:bdr w:val="none" w:sz="0" w:space="0" w:color="auto" w:frame="1"/>
              </w:rPr>
              <w:t>-2589.3</w:t>
            </w:r>
          </w:p>
        </w:tc>
        <w:tc>
          <w:tcPr>
            <w:tcW w:w="974" w:type="dxa"/>
          </w:tcPr>
          <w:p w14:paraId="15C8EC74" w14:textId="77777777" w:rsidR="00A35339" w:rsidRPr="00103896" w:rsidRDefault="00A35339" w:rsidP="002B6235">
            <w:pPr>
              <w:pStyle w:val="HTMLPreformatted"/>
              <w:shd w:val="clear" w:color="auto" w:fill="FFFFFF"/>
              <w:contextualSpacing/>
              <w:jc w:val="right"/>
              <w:rPr>
                <w:rFonts w:ascii="Arial" w:hAnsi="Arial" w:cs="Arial"/>
                <w:sz w:val="22"/>
                <w:szCs w:val="22"/>
              </w:rPr>
            </w:pPr>
            <w:r w:rsidRPr="00103896">
              <w:rPr>
                <w:rStyle w:val="gd15mcfceub"/>
                <w:rFonts w:ascii="Arial" w:hAnsi="Arial" w:cs="Arial"/>
                <w:sz w:val="22"/>
                <w:szCs w:val="22"/>
                <w:bdr w:val="none" w:sz="0" w:space="0" w:color="auto" w:frame="1"/>
              </w:rPr>
              <w:t xml:space="preserve">1301.7  </w:t>
            </w:r>
          </w:p>
        </w:tc>
        <w:tc>
          <w:tcPr>
            <w:tcW w:w="1007" w:type="dxa"/>
          </w:tcPr>
          <w:p w14:paraId="5823CC12" w14:textId="77777777" w:rsidR="00A35339" w:rsidRPr="00103896" w:rsidRDefault="00A35339" w:rsidP="002B6235">
            <w:pPr>
              <w:pStyle w:val="ListParagraph"/>
              <w:ind w:left="0"/>
              <w:jc w:val="right"/>
              <w:rPr>
                <w:rFonts w:ascii="Arial" w:hAnsi="Arial" w:cs="Arial"/>
                <w:lang w:val="en-US"/>
              </w:rPr>
            </w:pPr>
            <w:r w:rsidRPr="00103896">
              <w:rPr>
                <w:rStyle w:val="gd15mcfceub"/>
                <w:rFonts w:ascii="Arial" w:hAnsi="Arial" w:cs="Arial"/>
                <w:bdr w:val="none" w:sz="0" w:space="0" w:color="auto" w:frame="1"/>
              </w:rPr>
              <w:t>88.47</w:t>
            </w:r>
          </w:p>
        </w:tc>
        <w:tc>
          <w:tcPr>
            <w:tcW w:w="1007" w:type="dxa"/>
          </w:tcPr>
          <w:p w14:paraId="7058B5A3"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&lt;0.001</w:t>
            </w:r>
          </w:p>
        </w:tc>
      </w:tr>
    </w:tbl>
    <w:p w14:paraId="43CE94C2" w14:textId="77777777" w:rsidR="00A35339" w:rsidRPr="00103896" w:rsidRDefault="00A35339" w:rsidP="00A35339">
      <w:pPr>
        <w:tabs>
          <w:tab w:val="left" w:pos="1880"/>
        </w:tabs>
        <w:contextualSpacing/>
        <w:rPr>
          <w:lang w:val="en-US"/>
        </w:rPr>
      </w:pPr>
    </w:p>
    <w:p w14:paraId="672DA141" w14:textId="77777777" w:rsidR="00A35339" w:rsidRPr="00103896" w:rsidRDefault="00A35339" w:rsidP="00A35339">
      <w:pPr>
        <w:pStyle w:val="Heading3"/>
        <w:contextualSpacing/>
        <w:rPr>
          <w:color w:val="auto"/>
          <w:lang w:val="en-US"/>
        </w:rPr>
      </w:pPr>
      <w:r w:rsidRPr="00103896">
        <w:rPr>
          <w:color w:val="auto"/>
          <w:lang w:val="en-US"/>
        </w:rPr>
        <w:t>Section C: Spatial autocorrelation of model residuals</w:t>
      </w:r>
    </w:p>
    <w:p w14:paraId="5C901F17" w14:textId="77777777" w:rsidR="00A35339" w:rsidRPr="00103896" w:rsidRDefault="00A35339" w:rsidP="00A35339">
      <w:pPr>
        <w:contextualSpacing/>
        <w:rPr>
          <w:lang w:val="en-US"/>
        </w:rPr>
      </w:pPr>
      <w:r w:rsidRPr="00103896">
        <w:rPr>
          <w:lang w:val="en-US"/>
        </w:rPr>
        <w:t>Analyses performed using correlog function in the pgirmess package (Giraudoux 2018) in R.</w:t>
      </w:r>
    </w:p>
    <w:p w14:paraId="2005A573" w14:textId="77777777" w:rsidR="00A35339" w:rsidRPr="00103896" w:rsidRDefault="00A35339" w:rsidP="00A35339">
      <w:pPr>
        <w:contextualSpacing/>
        <w:rPr>
          <w:lang w:val="en-US"/>
        </w:rPr>
      </w:pPr>
      <w:r w:rsidRPr="00103896">
        <w:rPr>
          <w:lang w:val="en-US"/>
        </w:rPr>
        <w:t xml:space="preserve">Patrick Giraudoux (2018). pgirmess: Spatial Analysis and Data Mining for Field Ecologists. </w:t>
      </w:r>
      <w:r w:rsidRPr="00103896">
        <w:t>R package version 1.6.9. https://CRAN.R-project.org/package=pgirmess</w:t>
      </w:r>
    </w:p>
    <w:p w14:paraId="13A8FC6E" w14:textId="77777777" w:rsidR="00A35339" w:rsidRPr="00103896" w:rsidRDefault="00A35339" w:rsidP="00A35339">
      <w:pPr>
        <w:contextualSpacing/>
        <w:jc w:val="center"/>
        <w:rPr>
          <w:lang w:val="en-US"/>
        </w:rPr>
      </w:pPr>
      <w:r w:rsidRPr="00103896">
        <w:rPr>
          <w:noProof/>
          <w:lang w:eastAsia="fr-FR"/>
        </w:rPr>
        <w:lastRenderedPageBreak/>
        <w:drawing>
          <wp:inline distT="0" distB="0" distL="0" distR="0" wp14:anchorId="4C39DEA7" wp14:editId="631F8708">
            <wp:extent cx="5383654" cy="4770783"/>
            <wp:effectExtent l="0" t="0" r="7496" b="0"/>
            <wp:docPr id="6" name="Image 1" descr="C:\Users\Martin\Documents\ABMI\Analysis\AB Aquatic Invertebrates\Correlogram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cuments\ABMI\Analysis\AB Aquatic Invertebrates\Correlogram_plot.png"/>
                    <pic:cNvPicPr>
                      <a:picLocks noChangeAspect="1" noChangeArrowheads="1"/>
                    </pic:cNvPicPr>
                  </pic:nvPicPr>
                  <pic:blipFill>
                    <a:blip r:embed="rId6" cstate="print"/>
                    <a:srcRect/>
                    <a:stretch>
                      <a:fillRect/>
                    </a:stretch>
                  </pic:blipFill>
                  <pic:spPr bwMode="auto">
                    <a:xfrm>
                      <a:off x="0" y="0"/>
                      <a:ext cx="5386949" cy="4773703"/>
                    </a:xfrm>
                    <a:prstGeom prst="rect">
                      <a:avLst/>
                    </a:prstGeom>
                    <a:noFill/>
                    <a:ln w="9525">
                      <a:noFill/>
                      <a:miter lim="800000"/>
                      <a:headEnd/>
                      <a:tailEnd/>
                    </a:ln>
                  </pic:spPr>
                </pic:pic>
              </a:graphicData>
            </a:graphic>
          </wp:inline>
        </w:drawing>
      </w:r>
    </w:p>
    <w:p w14:paraId="54E8BEA8" w14:textId="77777777" w:rsidR="00A35339" w:rsidRPr="00103896" w:rsidRDefault="00A35339" w:rsidP="00A35339">
      <w:pPr>
        <w:contextualSpacing/>
        <w:rPr>
          <w:lang w:val="en-US"/>
        </w:rPr>
      </w:pPr>
      <w:r w:rsidRPr="00103896">
        <w:rPr>
          <w:lang w:val="en-US"/>
        </w:rPr>
        <w:t>Supplementary Figure 1. Correlograms of the residuals of best models: (a) Richness polynomial HD model, (b) Richness polynomial HD * Nonnatives proportion model, (c) Specialization polynomial HD model and (d) Specialization polynomial HD * Nonnatives proportion model. Red dots show significant Moran's I indices. Overall, values of Moran's I indices across distance classes are weak (&lt; 0.2) for all model residuals, indicating weak spatial autocorrelation biases.</w:t>
      </w:r>
    </w:p>
    <w:p w14:paraId="7FE723CB" w14:textId="77777777" w:rsidR="00A35339" w:rsidRPr="00103896" w:rsidRDefault="00A35339" w:rsidP="00A35339">
      <w:pPr>
        <w:contextualSpacing/>
        <w:jc w:val="center"/>
        <w:rPr>
          <w:lang w:val="en-US"/>
        </w:rPr>
      </w:pPr>
    </w:p>
    <w:p w14:paraId="6155311C" w14:textId="77777777" w:rsidR="00A35339" w:rsidRPr="00103896" w:rsidRDefault="00A35339" w:rsidP="00A35339">
      <w:pPr>
        <w:pStyle w:val="Heading2"/>
        <w:contextualSpacing/>
      </w:pPr>
      <w:r w:rsidRPr="00103896">
        <w:lastRenderedPageBreak/>
        <w:t xml:space="preserve">Supplementary Information 2 – Comparisons across human development levels </w:t>
      </w:r>
    </w:p>
    <w:p w14:paraId="1C49DD82" w14:textId="77777777" w:rsidR="00A35339" w:rsidRPr="00103896" w:rsidRDefault="00A35339" w:rsidP="00A35339">
      <w:pPr>
        <w:contextualSpacing/>
      </w:pPr>
      <w:r w:rsidRPr="00103896">
        <w:t>Additional details for human development levels (section A), community composition (section B), and niche specialization (section C) across low, intermediate, and high human development levels.</w:t>
      </w:r>
    </w:p>
    <w:p w14:paraId="58C39200" w14:textId="77777777" w:rsidR="00A35339" w:rsidRPr="00103896" w:rsidRDefault="00A35339" w:rsidP="00A35339">
      <w:pPr>
        <w:pStyle w:val="Heading3"/>
        <w:rPr>
          <w:color w:val="auto"/>
          <w:lang w:val="en-US"/>
        </w:rPr>
      </w:pPr>
      <w:r w:rsidRPr="00103896">
        <w:rPr>
          <w:color w:val="auto"/>
          <w:lang w:val="en-US"/>
        </w:rPr>
        <w:t>Section A: Summary of human development levels</w:t>
      </w:r>
    </w:p>
    <w:p w14:paraId="61C4F8AB" w14:textId="77777777" w:rsidR="00A35339" w:rsidRPr="00103896" w:rsidRDefault="00A35339" w:rsidP="00A35339">
      <w:pPr>
        <w:rPr>
          <w:lang w:val="en-US"/>
        </w:rPr>
      </w:pPr>
      <w:r w:rsidRPr="00103896">
        <w:rPr>
          <w:lang w:val="en-US"/>
        </w:rPr>
        <w:t>Summary of sampling, vegetation, and human development attributes of wetlands in Alberta surrounded by low, intermediate, and high human development (HD) levels. Wetlands surrounded by 0%, 45-55%, and ≥90% total human development extent were categorized as being surrounded by low, intermediate (Int.) and high human development levels respectively. For each level, we report the number of sites (No. sites), the median (and interquartile range) of human development extent (HD extent), vascular plant richness, proportion of nonnative species, and site-level niche specialization index.</w:t>
      </w:r>
    </w:p>
    <w:p w14:paraId="5C849CD3" w14:textId="77777777" w:rsidR="00A35339" w:rsidRPr="00103896" w:rsidRDefault="00A35339" w:rsidP="00A35339">
      <w:pPr>
        <w:rPr>
          <w:lang w:val="en-US"/>
        </w:rPr>
      </w:pPr>
    </w:p>
    <w:tbl>
      <w:tblPr>
        <w:tblStyle w:val="TableGrid"/>
        <w:tblW w:w="9455" w:type="dxa"/>
        <w:tblLayout w:type="fixed"/>
        <w:tblLook w:val="04A0" w:firstRow="1" w:lastRow="0" w:firstColumn="1" w:lastColumn="0" w:noHBand="0" w:noVBand="1"/>
      </w:tblPr>
      <w:tblGrid>
        <w:gridCol w:w="1170"/>
        <w:gridCol w:w="1195"/>
        <w:gridCol w:w="1720"/>
        <w:gridCol w:w="1244"/>
        <w:gridCol w:w="1843"/>
        <w:gridCol w:w="2283"/>
      </w:tblGrid>
      <w:tr w:rsidR="00A35339" w:rsidRPr="00103896" w14:paraId="3EBC0270" w14:textId="77777777" w:rsidTr="002B6235">
        <w:tc>
          <w:tcPr>
            <w:tcW w:w="1170" w:type="dxa"/>
          </w:tcPr>
          <w:p w14:paraId="66812949" w14:textId="77777777" w:rsidR="00A35339" w:rsidRPr="00103896" w:rsidRDefault="00A35339" w:rsidP="002B6235">
            <w:pPr>
              <w:rPr>
                <w:lang w:val="en-US"/>
              </w:rPr>
            </w:pPr>
            <w:r w:rsidRPr="00103896">
              <w:rPr>
                <w:lang w:val="en-US"/>
              </w:rPr>
              <w:t>HD level</w:t>
            </w:r>
          </w:p>
        </w:tc>
        <w:tc>
          <w:tcPr>
            <w:tcW w:w="1195" w:type="dxa"/>
          </w:tcPr>
          <w:p w14:paraId="0419BF2C" w14:textId="77777777" w:rsidR="00A35339" w:rsidRPr="00103896" w:rsidRDefault="00A35339" w:rsidP="002B6235">
            <w:pPr>
              <w:jc w:val="right"/>
              <w:rPr>
                <w:lang w:val="en-US"/>
              </w:rPr>
            </w:pPr>
            <w:r w:rsidRPr="00103896">
              <w:rPr>
                <w:lang w:val="en-US"/>
              </w:rPr>
              <w:t>No. sites</w:t>
            </w:r>
          </w:p>
        </w:tc>
        <w:tc>
          <w:tcPr>
            <w:tcW w:w="1720" w:type="dxa"/>
          </w:tcPr>
          <w:p w14:paraId="6AC7B2CE" w14:textId="77777777" w:rsidR="00A35339" w:rsidRPr="00103896" w:rsidRDefault="00A35339" w:rsidP="002B6235">
            <w:pPr>
              <w:jc w:val="right"/>
              <w:rPr>
                <w:lang w:val="en-US"/>
              </w:rPr>
            </w:pPr>
            <w:r w:rsidRPr="00103896">
              <w:rPr>
                <w:lang w:val="en-US"/>
              </w:rPr>
              <w:t>HD extent (%)</w:t>
            </w:r>
          </w:p>
        </w:tc>
        <w:tc>
          <w:tcPr>
            <w:tcW w:w="1244" w:type="dxa"/>
          </w:tcPr>
          <w:p w14:paraId="0A236F0B" w14:textId="77777777" w:rsidR="00A35339" w:rsidRPr="00103896" w:rsidRDefault="00A35339" w:rsidP="002B6235">
            <w:pPr>
              <w:jc w:val="right"/>
              <w:rPr>
                <w:lang w:val="en-US"/>
              </w:rPr>
            </w:pPr>
            <w:r w:rsidRPr="00103896">
              <w:rPr>
                <w:lang w:val="en-US"/>
              </w:rPr>
              <w:t>Richness</w:t>
            </w:r>
          </w:p>
        </w:tc>
        <w:tc>
          <w:tcPr>
            <w:tcW w:w="1843" w:type="dxa"/>
          </w:tcPr>
          <w:p w14:paraId="0C67A32F" w14:textId="77777777" w:rsidR="00A35339" w:rsidRPr="00103896" w:rsidRDefault="00A35339" w:rsidP="002B6235">
            <w:pPr>
              <w:jc w:val="right"/>
              <w:rPr>
                <w:lang w:val="en-US"/>
              </w:rPr>
            </w:pPr>
            <w:r w:rsidRPr="00103896">
              <w:rPr>
                <w:lang w:val="en-US"/>
              </w:rPr>
              <w:t>Nonnatives (%)</w:t>
            </w:r>
          </w:p>
        </w:tc>
        <w:tc>
          <w:tcPr>
            <w:tcW w:w="2283" w:type="dxa"/>
          </w:tcPr>
          <w:p w14:paraId="7EEBFFA9" w14:textId="77777777" w:rsidR="00A35339" w:rsidRPr="00103896" w:rsidRDefault="00A35339" w:rsidP="002B6235">
            <w:pPr>
              <w:jc w:val="right"/>
              <w:rPr>
                <w:lang w:val="en-US"/>
              </w:rPr>
            </w:pPr>
            <w:r w:rsidRPr="00103896">
              <w:rPr>
                <w:lang w:val="en-US"/>
              </w:rPr>
              <w:t>Niche specialization</w:t>
            </w:r>
          </w:p>
        </w:tc>
      </w:tr>
      <w:tr w:rsidR="00A35339" w:rsidRPr="00103896" w14:paraId="1CB618F7" w14:textId="77777777" w:rsidTr="002B6235">
        <w:tc>
          <w:tcPr>
            <w:tcW w:w="1170" w:type="dxa"/>
          </w:tcPr>
          <w:p w14:paraId="4DB648E5" w14:textId="77777777" w:rsidR="00A35339" w:rsidRPr="00103896" w:rsidRDefault="00A35339" w:rsidP="002B6235">
            <w:pPr>
              <w:rPr>
                <w:lang w:val="en-US"/>
              </w:rPr>
            </w:pPr>
            <w:r w:rsidRPr="00103896">
              <w:rPr>
                <w:lang w:val="en-US"/>
              </w:rPr>
              <w:t>Low</w:t>
            </w:r>
          </w:p>
        </w:tc>
        <w:tc>
          <w:tcPr>
            <w:tcW w:w="1195" w:type="dxa"/>
          </w:tcPr>
          <w:p w14:paraId="65175A99" w14:textId="77777777" w:rsidR="00A35339" w:rsidRPr="00103896" w:rsidRDefault="00A35339" w:rsidP="002B6235">
            <w:pPr>
              <w:jc w:val="right"/>
              <w:rPr>
                <w:lang w:val="en-US"/>
              </w:rPr>
            </w:pPr>
            <w:r w:rsidRPr="00103896">
              <w:rPr>
                <w:lang w:val="en-US"/>
              </w:rPr>
              <w:t>566</w:t>
            </w:r>
          </w:p>
        </w:tc>
        <w:tc>
          <w:tcPr>
            <w:tcW w:w="1720" w:type="dxa"/>
          </w:tcPr>
          <w:p w14:paraId="4BFB7E84" w14:textId="77777777" w:rsidR="00A35339" w:rsidRPr="00103896" w:rsidRDefault="00A35339" w:rsidP="002B6235">
            <w:pPr>
              <w:jc w:val="right"/>
              <w:rPr>
                <w:lang w:val="en-US"/>
              </w:rPr>
            </w:pPr>
            <w:r w:rsidRPr="00103896">
              <w:rPr>
                <w:lang w:val="en-US"/>
              </w:rPr>
              <w:t>&lt;0.1 (0.0)</w:t>
            </w:r>
          </w:p>
        </w:tc>
        <w:tc>
          <w:tcPr>
            <w:tcW w:w="1244" w:type="dxa"/>
          </w:tcPr>
          <w:p w14:paraId="0A316D1E" w14:textId="77777777" w:rsidR="00A35339" w:rsidRPr="00103896" w:rsidRDefault="00A35339" w:rsidP="002B6235">
            <w:pPr>
              <w:jc w:val="right"/>
              <w:rPr>
                <w:lang w:val="en-US"/>
              </w:rPr>
            </w:pPr>
            <w:r w:rsidRPr="00103896">
              <w:rPr>
                <w:lang w:val="en-US"/>
              </w:rPr>
              <w:t>35 (20)</w:t>
            </w:r>
          </w:p>
        </w:tc>
        <w:tc>
          <w:tcPr>
            <w:tcW w:w="1843" w:type="dxa"/>
          </w:tcPr>
          <w:p w14:paraId="2533BF3D" w14:textId="77777777" w:rsidR="00A35339" w:rsidRPr="00103896" w:rsidRDefault="00A35339" w:rsidP="002B6235">
            <w:pPr>
              <w:jc w:val="right"/>
              <w:rPr>
                <w:lang w:val="en-US"/>
              </w:rPr>
            </w:pPr>
            <w:r w:rsidRPr="00103896">
              <w:rPr>
                <w:lang w:val="en-US"/>
              </w:rPr>
              <w:t>0.0 (0.0)</w:t>
            </w:r>
          </w:p>
        </w:tc>
        <w:tc>
          <w:tcPr>
            <w:tcW w:w="2283" w:type="dxa"/>
          </w:tcPr>
          <w:p w14:paraId="4D3C487F" w14:textId="77777777" w:rsidR="00A35339" w:rsidRPr="00103896" w:rsidRDefault="00A35339" w:rsidP="002B6235">
            <w:pPr>
              <w:jc w:val="right"/>
              <w:rPr>
                <w:lang w:val="en-US"/>
              </w:rPr>
            </w:pPr>
            <w:r w:rsidRPr="00103896">
              <w:rPr>
                <w:lang w:val="en-US"/>
              </w:rPr>
              <w:t>0.76 (0.22)</w:t>
            </w:r>
          </w:p>
        </w:tc>
      </w:tr>
      <w:tr w:rsidR="00A35339" w:rsidRPr="00103896" w14:paraId="0D323D9D" w14:textId="77777777" w:rsidTr="002B6235">
        <w:tc>
          <w:tcPr>
            <w:tcW w:w="1170" w:type="dxa"/>
          </w:tcPr>
          <w:p w14:paraId="10E873A1" w14:textId="77777777" w:rsidR="00A35339" w:rsidRPr="00103896" w:rsidRDefault="00A35339" w:rsidP="002B6235">
            <w:pPr>
              <w:rPr>
                <w:lang w:val="en-US"/>
              </w:rPr>
            </w:pPr>
            <w:r w:rsidRPr="00103896">
              <w:rPr>
                <w:lang w:val="en-US"/>
              </w:rPr>
              <w:t>Int.</w:t>
            </w:r>
          </w:p>
        </w:tc>
        <w:tc>
          <w:tcPr>
            <w:tcW w:w="1195" w:type="dxa"/>
          </w:tcPr>
          <w:p w14:paraId="40A8AE4C" w14:textId="77777777" w:rsidR="00A35339" w:rsidRPr="00103896" w:rsidRDefault="00A35339" w:rsidP="002B6235">
            <w:pPr>
              <w:jc w:val="right"/>
              <w:rPr>
                <w:lang w:val="en-US"/>
              </w:rPr>
            </w:pPr>
            <w:r w:rsidRPr="00103896">
              <w:rPr>
                <w:lang w:val="en-US"/>
              </w:rPr>
              <w:t>69</w:t>
            </w:r>
          </w:p>
        </w:tc>
        <w:tc>
          <w:tcPr>
            <w:tcW w:w="1720" w:type="dxa"/>
          </w:tcPr>
          <w:p w14:paraId="2233660A" w14:textId="77777777" w:rsidR="00A35339" w:rsidRPr="00103896" w:rsidRDefault="00A35339" w:rsidP="002B6235">
            <w:pPr>
              <w:jc w:val="right"/>
              <w:rPr>
                <w:lang w:val="en-US"/>
              </w:rPr>
            </w:pPr>
            <w:r w:rsidRPr="00103896">
              <w:rPr>
                <w:lang w:val="en-US"/>
              </w:rPr>
              <w:t>50.6 (4.4)</w:t>
            </w:r>
          </w:p>
        </w:tc>
        <w:tc>
          <w:tcPr>
            <w:tcW w:w="1244" w:type="dxa"/>
          </w:tcPr>
          <w:p w14:paraId="28DE4B9A" w14:textId="77777777" w:rsidR="00A35339" w:rsidRPr="00103896" w:rsidRDefault="00A35339" w:rsidP="002B6235">
            <w:pPr>
              <w:jc w:val="right"/>
              <w:rPr>
                <w:lang w:val="en-US"/>
              </w:rPr>
            </w:pPr>
            <w:r w:rsidRPr="00103896">
              <w:rPr>
                <w:lang w:val="en-US"/>
              </w:rPr>
              <w:t>39 (23)</w:t>
            </w:r>
          </w:p>
        </w:tc>
        <w:tc>
          <w:tcPr>
            <w:tcW w:w="1843" w:type="dxa"/>
          </w:tcPr>
          <w:p w14:paraId="73070EBC" w14:textId="77777777" w:rsidR="00A35339" w:rsidRPr="00103896" w:rsidRDefault="00A35339" w:rsidP="002B6235">
            <w:pPr>
              <w:jc w:val="right"/>
              <w:rPr>
                <w:lang w:val="en-US"/>
              </w:rPr>
            </w:pPr>
            <w:r w:rsidRPr="00103896">
              <w:rPr>
                <w:lang w:val="en-US"/>
              </w:rPr>
              <w:t>15.4 (20.2)</w:t>
            </w:r>
          </w:p>
        </w:tc>
        <w:tc>
          <w:tcPr>
            <w:tcW w:w="2283" w:type="dxa"/>
          </w:tcPr>
          <w:p w14:paraId="70CD408C" w14:textId="77777777" w:rsidR="00A35339" w:rsidRPr="00103896" w:rsidRDefault="00A35339" w:rsidP="002B6235">
            <w:pPr>
              <w:jc w:val="right"/>
              <w:rPr>
                <w:lang w:val="en-US"/>
              </w:rPr>
            </w:pPr>
            <w:r w:rsidRPr="00103896">
              <w:rPr>
                <w:lang w:val="en-US"/>
              </w:rPr>
              <w:t>0.57 (0.13)</w:t>
            </w:r>
          </w:p>
        </w:tc>
      </w:tr>
      <w:tr w:rsidR="00A35339" w:rsidRPr="00103896" w14:paraId="7A72AD41" w14:textId="77777777" w:rsidTr="002B6235">
        <w:tc>
          <w:tcPr>
            <w:tcW w:w="1170" w:type="dxa"/>
          </w:tcPr>
          <w:p w14:paraId="5B726229" w14:textId="77777777" w:rsidR="00A35339" w:rsidRPr="00103896" w:rsidRDefault="00A35339" w:rsidP="002B6235">
            <w:pPr>
              <w:rPr>
                <w:lang w:val="en-US"/>
              </w:rPr>
            </w:pPr>
            <w:r w:rsidRPr="00103896">
              <w:rPr>
                <w:lang w:val="en-US"/>
              </w:rPr>
              <w:t>High</w:t>
            </w:r>
          </w:p>
        </w:tc>
        <w:tc>
          <w:tcPr>
            <w:tcW w:w="1195" w:type="dxa"/>
          </w:tcPr>
          <w:p w14:paraId="4E2CAC97" w14:textId="77777777" w:rsidR="00A35339" w:rsidRPr="00103896" w:rsidRDefault="00A35339" w:rsidP="002B6235">
            <w:pPr>
              <w:jc w:val="right"/>
              <w:rPr>
                <w:lang w:val="en-US"/>
              </w:rPr>
            </w:pPr>
            <w:r w:rsidRPr="00103896">
              <w:rPr>
                <w:lang w:val="en-US"/>
              </w:rPr>
              <w:t>176</w:t>
            </w:r>
          </w:p>
        </w:tc>
        <w:tc>
          <w:tcPr>
            <w:tcW w:w="1720" w:type="dxa"/>
          </w:tcPr>
          <w:p w14:paraId="22E5F3B3" w14:textId="77777777" w:rsidR="00A35339" w:rsidRPr="00103896" w:rsidRDefault="00A35339" w:rsidP="002B6235">
            <w:pPr>
              <w:jc w:val="right"/>
              <w:rPr>
                <w:lang w:val="en-US"/>
              </w:rPr>
            </w:pPr>
            <w:r w:rsidRPr="00103896">
              <w:rPr>
                <w:lang w:val="en-US"/>
              </w:rPr>
              <w:t>97.5 (6.3)</w:t>
            </w:r>
          </w:p>
        </w:tc>
        <w:tc>
          <w:tcPr>
            <w:tcW w:w="1244" w:type="dxa"/>
          </w:tcPr>
          <w:p w14:paraId="6AC2E182" w14:textId="77777777" w:rsidR="00A35339" w:rsidRPr="00103896" w:rsidRDefault="00A35339" w:rsidP="002B6235">
            <w:pPr>
              <w:jc w:val="right"/>
              <w:rPr>
                <w:lang w:val="en-US"/>
              </w:rPr>
            </w:pPr>
            <w:r w:rsidRPr="00103896">
              <w:rPr>
                <w:lang w:val="en-US"/>
              </w:rPr>
              <w:t>27 (19)</w:t>
            </w:r>
          </w:p>
        </w:tc>
        <w:tc>
          <w:tcPr>
            <w:tcW w:w="1843" w:type="dxa"/>
          </w:tcPr>
          <w:p w14:paraId="51521D01" w14:textId="77777777" w:rsidR="00A35339" w:rsidRPr="00103896" w:rsidRDefault="00A35339" w:rsidP="002B6235">
            <w:pPr>
              <w:jc w:val="right"/>
              <w:rPr>
                <w:lang w:val="en-US"/>
              </w:rPr>
            </w:pPr>
            <w:r w:rsidRPr="00103896">
              <w:rPr>
                <w:lang w:val="en-US"/>
              </w:rPr>
              <w:t>36.4 (31.5)</w:t>
            </w:r>
          </w:p>
        </w:tc>
        <w:tc>
          <w:tcPr>
            <w:tcW w:w="2283" w:type="dxa"/>
          </w:tcPr>
          <w:p w14:paraId="562F94F7" w14:textId="77777777" w:rsidR="00A35339" w:rsidRPr="00103896" w:rsidRDefault="00A35339" w:rsidP="002B6235">
            <w:pPr>
              <w:jc w:val="right"/>
              <w:rPr>
                <w:lang w:val="en-US"/>
              </w:rPr>
            </w:pPr>
            <w:r w:rsidRPr="00103896">
              <w:rPr>
                <w:lang w:val="en-US"/>
              </w:rPr>
              <w:t>0.60 (0.23)</w:t>
            </w:r>
          </w:p>
        </w:tc>
      </w:tr>
    </w:tbl>
    <w:p w14:paraId="1C6D9B8A" w14:textId="77777777" w:rsidR="00A35339" w:rsidRPr="00103896" w:rsidRDefault="00A35339" w:rsidP="00A35339">
      <w:pPr>
        <w:rPr>
          <w:lang w:val="en-US"/>
        </w:rPr>
      </w:pPr>
    </w:p>
    <w:p w14:paraId="33F4B99A" w14:textId="77777777" w:rsidR="00A35339" w:rsidRPr="00103896" w:rsidRDefault="00A35339" w:rsidP="00A35339">
      <w:pPr>
        <w:pStyle w:val="Heading3"/>
        <w:contextualSpacing/>
        <w:rPr>
          <w:color w:val="auto"/>
        </w:rPr>
      </w:pPr>
      <w:r w:rsidRPr="00103896">
        <w:rPr>
          <w:color w:val="auto"/>
        </w:rPr>
        <w:br w:type="page"/>
      </w:r>
    </w:p>
    <w:p w14:paraId="4E8112D3" w14:textId="77777777" w:rsidR="00A35339" w:rsidRPr="00103896" w:rsidRDefault="00A35339" w:rsidP="00A35339">
      <w:pPr>
        <w:pStyle w:val="Heading3"/>
        <w:contextualSpacing/>
        <w:rPr>
          <w:color w:val="auto"/>
        </w:rPr>
      </w:pPr>
      <w:r w:rsidRPr="00103896">
        <w:rPr>
          <w:color w:val="auto"/>
        </w:rPr>
        <w:lastRenderedPageBreak/>
        <w:t>Section B: Community composition across human development levels</w:t>
      </w:r>
    </w:p>
    <w:p w14:paraId="48BC063D" w14:textId="77777777" w:rsidR="00A35339" w:rsidRPr="00103896" w:rsidRDefault="00A35339" w:rsidP="00A35339">
      <w:pPr>
        <w:contextualSpacing/>
      </w:pPr>
      <w:r w:rsidRPr="00103896">
        <w:rPr>
          <w:noProof/>
        </w:rPr>
        <w:drawing>
          <wp:inline distT="0" distB="0" distL="0" distR="0" wp14:anchorId="4B8C19FE" wp14:editId="58CE082D">
            <wp:extent cx="5757672" cy="2877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bined ords.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7672" cy="2877312"/>
                    </a:xfrm>
                    <a:prstGeom prst="rect">
                      <a:avLst/>
                    </a:prstGeom>
                  </pic:spPr>
                </pic:pic>
              </a:graphicData>
            </a:graphic>
          </wp:inline>
        </w:drawing>
      </w:r>
    </w:p>
    <w:p w14:paraId="704826FA" w14:textId="77777777" w:rsidR="00A35339" w:rsidRPr="00103896" w:rsidRDefault="00A35339" w:rsidP="00A35339">
      <w:pPr>
        <w:contextualSpacing/>
      </w:pPr>
      <w:commentRangeStart w:id="6"/>
      <w:commentRangeStart w:id="7"/>
      <w:commentRangeStart w:id="8"/>
      <w:r w:rsidRPr="00103896">
        <w:t>Supplementary Figure 2</w:t>
      </w:r>
      <w:commentRangeEnd w:id="6"/>
      <w:r w:rsidR="00310646">
        <w:rPr>
          <w:rStyle w:val="CommentReference"/>
        </w:rPr>
        <w:commentReference w:id="6"/>
      </w:r>
      <w:r w:rsidRPr="00103896">
        <w:t xml:space="preserve">. </w:t>
      </w:r>
      <w:commentRangeEnd w:id="7"/>
      <w:r w:rsidR="00170246">
        <w:rPr>
          <w:rStyle w:val="CommentReference"/>
        </w:rPr>
        <w:commentReference w:id="7"/>
      </w:r>
      <w:r w:rsidRPr="00103896">
        <w:t>O</w:t>
      </w:r>
      <w:commentRangeEnd w:id="8"/>
      <w:r w:rsidR="00585A53">
        <w:rPr>
          <w:rStyle w:val="CommentReference"/>
        </w:rPr>
        <w:commentReference w:id="8"/>
      </w:r>
      <w:r w:rsidRPr="00103896">
        <w:t>rdinations of vascular plant community compositions for wetlands in Alberta. Each point represents the community of one wetland inferred from NMDS analysis. Points are colored by human development (HD) level and point properties (filled vs open) differentiate the sampling protocol. The low HD level includes n = 566 wetlands with 0% total human development extent; the intermediate (Int) HD level includes n = 69 wetlands with 45-55% human development extent; the high HD level includes n = 176 wetlands with ≥90% human development extent. Ellipses represent 95% confidence intervals for the centroids of the HD levels. Wetlands divided into either (a) low and high or (b) low, intermediate, and high human development are floristically distinct (PERMANOVA</w:t>
      </w:r>
      <w:r w:rsidRPr="00103896">
        <w:softHyphen/>
      </w:r>
      <w:r w:rsidRPr="00103896">
        <w:rPr>
          <w:vertAlign w:val="subscript"/>
        </w:rPr>
        <w:t>low--high</w:t>
      </w:r>
      <w:r w:rsidRPr="00103896">
        <w:t xml:space="preserve"> df = 1, F = 56.32, R</w:t>
      </w:r>
      <w:r w:rsidRPr="00103896">
        <w:rPr>
          <w:vertAlign w:val="superscript"/>
        </w:rPr>
        <w:t xml:space="preserve">2 </w:t>
      </w:r>
      <w:r w:rsidRPr="00103896">
        <w:t>= 0.07, p = 0.001; PERMANOVA</w:t>
      </w:r>
      <w:r w:rsidRPr="00103896">
        <w:rPr>
          <w:vertAlign w:val="subscript"/>
        </w:rPr>
        <w:t xml:space="preserve">low-int-high </w:t>
      </w:r>
      <w:r w:rsidRPr="00103896">
        <w:t>df = 2, F = 31.58, R</w:t>
      </w:r>
      <w:r w:rsidRPr="00103896">
        <w:rPr>
          <w:vertAlign w:val="superscript"/>
        </w:rPr>
        <w:t xml:space="preserve">2 </w:t>
      </w:r>
      <w:r w:rsidRPr="00103896">
        <w:t xml:space="preserve">= 0.07, p = 0.001). Five ordination axes were required to summarize vascular plant composition of wetlands surrounded by low and high human development levels (a: stress = 0.083), and five axes were required to summarize composition of wetlands surrounded by low, intermediate, and high human development (b: stress = 0.085). </w:t>
      </w:r>
    </w:p>
    <w:p w14:paraId="1B0C3657" w14:textId="77777777" w:rsidR="00A35339" w:rsidRPr="00103896" w:rsidRDefault="00A35339" w:rsidP="00A35339">
      <w:pPr>
        <w:contextualSpacing/>
      </w:pPr>
    </w:p>
    <w:p w14:paraId="3E8D6246" w14:textId="77777777" w:rsidR="00A35339" w:rsidRPr="00103896" w:rsidRDefault="00A35339" w:rsidP="00A35339">
      <w:pPr>
        <w:pStyle w:val="Heading3"/>
        <w:contextualSpacing/>
        <w:rPr>
          <w:color w:val="auto"/>
        </w:rPr>
      </w:pPr>
      <w:r w:rsidRPr="00103896">
        <w:rPr>
          <w:color w:val="auto"/>
        </w:rPr>
        <w:lastRenderedPageBreak/>
        <w:t>Section C: Niche specialization across human development levels</w:t>
      </w:r>
    </w:p>
    <w:p w14:paraId="50FFF9E2" w14:textId="77777777" w:rsidR="00A35339" w:rsidRPr="00103896" w:rsidRDefault="00A35339" w:rsidP="00A35339">
      <w:pPr>
        <w:contextualSpacing/>
        <w:rPr>
          <w:lang w:val="en-US"/>
        </w:rPr>
      </w:pPr>
      <w:r w:rsidRPr="00103896">
        <w:rPr>
          <w:noProof/>
          <w:lang w:val="en-US"/>
        </w:rPr>
        <w:drawing>
          <wp:inline distT="0" distB="0" distL="0" distR="0" wp14:anchorId="731C9D8E" wp14:editId="2BD5506A">
            <wp:extent cx="3190394" cy="3190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S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0394" cy="3190394"/>
                    </a:xfrm>
                    <a:prstGeom prst="rect">
                      <a:avLst/>
                    </a:prstGeom>
                  </pic:spPr>
                </pic:pic>
              </a:graphicData>
            </a:graphic>
          </wp:inline>
        </w:drawing>
      </w:r>
    </w:p>
    <w:p w14:paraId="072246DF" w14:textId="77777777" w:rsidR="00A35339" w:rsidRPr="00103896" w:rsidRDefault="00A35339" w:rsidP="00A35339">
      <w:pPr>
        <w:contextualSpacing/>
        <w:rPr>
          <w:lang w:val="en-US"/>
        </w:rPr>
      </w:pPr>
      <w:r w:rsidRPr="00103896">
        <w:rPr>
          <w:lang w:val="en-US"/>
        </w:rPr>
        <w:t>(i) Supplementary Figure 3. Median community-level niche specialization differs significantly across sites with low, intermediate (Int.) and high human development levels (ANOVA of mixed effects model F = 27.39, p &lt; 0.001). Solid thick horizontal lines depict the median niche specialization, the boxes extend to the first and third quartiles, and whiskers extend to 1.5 times the interquartile range.</w:t>
      </w:r>
    </w:p>
    <w:p w14:paraId="49057E7A" w14:textId="77777777" w:rsidR="00A35339" w:rsidRPr="00103896" w:rsidRDefault="00A35339" w:rsidP="00A35339">
      <w:pPr>
        <w:contextualSpacing/>
        <w:rPr>
          <w:lang w:val="en-US"/>
        </w:rPr>
      </w:pPr>
    </w:p>
    <w:p w14:paraId="72D1E143" w14:textId="77777777" w:rsidR="00A35339" w:rsidRPr="00103896" w:rsidRDefault="00A35339" w:rsidP="00A35339">
      <w:pPr>
        <w:contextualSpacing/>
        <w:rPr>
          <w:lang w:val="en-US"/>
        </w:rPr>
      </w:pPr>
      <w:r w:rsidRPr="00103896">
        <w:rPr>
          <w:lang w:val="en-US"/>
        </w:rPr>
        <w:t xml:space="preserve">(ii) Post-hoc pairwise comparisons of niche specialization for sites surrounded by low, intermediate (Int.), and high human development (HD) levels. </w:t>
      </w:r>
    </w:p>
    <w:tbl>
      <w:tblPr>
        <w:tblStyle w:val="TableGrid"/>
        <w:tblW w:w="4171" w:type="dxa"/>
        <w:tblInd w:w="360" w:type="dxa"/>
        <w:tblLook w:val="04A0" w:firstRow="1" w:lastRow="0" w:firstColumn="1" w:lastColumn="0" w:noHBand="0" w:noVBand="1"/>
      </w:tblPr>
      <w:tblGrid>
        <w:gridCol w:w="1354"/>
        <w:gridCol w:w="1627"/>
        <w:gridCol w:w="1190"/>
      </w:tblGrid>
      <w:tr w:rsidR="00A35339" w:rsidRPr="00103896" w14:paraId="3E7DA4E0" w14:textId="77777777" w:rsidTr="002B6235">
        <w:tc>
          <w:tcPr>
            <w:tcW w:w="1354" w:type="dxa"/>
          </w:tcPr>
          <w:p w14:paraId="78BBCA76"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HD level comparison</w:t>
            </w:r>
          </w:p>
        </w:tc>
        <w:tc>
          <w:tcPr>
            <w:tcW w:w="1627" w:type="dxa"/>
          </w:tcPr>
          <w:p w14:paraId="57530C46"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 xml:space="preserve">Difference in means </w:t>
            </w:r>
          </w:p>
        </w:tc>
        <w:tc>
          <w:tcPr>
            <w:tcW w:w="1190" w:type="dxa"/>
          </w:tcPr>
          <w:p w14:paraId="280AB991" w14:textId="77777777" w:rsidR="00A35339" w:rsidRPr="00103896" w:rsidRDefault="00A35339" w:rsidP="002B6235">
            <w:pPr>
              <w:pStyle w:val="ListParagraph"/>
              <w:ind w:left="0"/>
              <w:jc w:val="right"/>
              <w:rPr>
                <w:rFonts w:ascii="Arial" w:hAnsi="Arial" w:cs="Arial"/>
                <w:vertAlign w:val="superscript"/>
                <w:lang w:val="en-US"/>
              </w:rPr>
            </w:pPr>
            <w:r w:rsidRPr="00103896">
              <w:rPr>
                <w:rFonts w:ascii="Arial" w:hAnsi="Arial" w:cs="Arial"/>
                <w:lang w:val="en-US"/>
              </w:rPr>
              <w:t>p-value adjusted</w:t>
            </w:r>
          </w:p>
        </w:tc>
      </w:tr>
      <w:tr w:rsidR="00A35339" w:rsidRPr="00103896" w14:paraId="6A5E8C06" w14:textId="77777777" w:rsidTr="002B6235">
        <w:tc>
          <w:tcPr>
            <w:tcW w:w="1354" w:type="dxa"/>
          </w:tcPr>
          <w:p w14:paraId="752AFDDD"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Low-Int</w:t>
            </w:r>
          </w:p>
        </w:tc>
        <w:tc>
          <w:tcPr>
            <w:tcW w:w="1627" w:type="dxa"/>
          </w:tcPr>
          <w:p w14:paraId="0D59F4FC"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0.136</w:t>
            </w:r>
          </w:p>
        </w:tc>
        <w:tc>
          <w:tcPr>
            <w:tcW w:w="1190" w:type="dxa"/>
          </w:tcPr>
          <w:p w14:paraId="4F181806"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 0.0001</w:t>
            </w:r>
          </w:p>
        </w:tc>
      </w:tr>
      <w:tr w:rsidR="00A35339" w:rsidRPr="00103896" w14:paraId="5E9EED4D" w14:textId="77777777" w:rsidTr="002B6235">
        <w:tc>
          <w:tcPr>
            <w:tcW w:w="1354" w:type="dxa"/>
          </w:tcPr>
          <w:p w14:paraId="482EA6F5"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Low-High</w:t>
            </w:r>
          </w:p>
        </w:tc>
        <w:tc>
          <w:tcPr>
            <w:tcW w:w="1627" w:type="dxa"/>
          </w:tcPr>
          <w:p w14:paraId="40C7EA9B"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0.080</w:t>
            </w:r>
          </w:p>
        </w:tc>
        <w:tc>
          <w:tcPr>
            <w:tcW w:w="1190" w:type="dxa"/>
          </w:tcPr>
          <w:p w14:paraId="508021D6"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&lt; 0.0001</w:t>
            </w:r>
          </w:p>
        </w:tc>
      </w:tr>
      <w:tr w:rsidR="00A35339" w:rsidRPr="00103896" w14:paraId="46592397" w14:textId="77777777" w:rsidTr="002B6235">
        <w:tc>
          <w:tcPr>
            <w:tcW w:w="1354" w:type="dxa"/>
          </w:tcPr>
          <w:p w14:paraId="120285A8" w14:textId="77777777" w:rsidR="00A35339" w:rsidRPr="00103896" w:rsidRDefault="00A35339" w:rsidP="002B6235">
            <w:pPr>
              <w:pStyle w:val="ListParagraph"/>
              <w:ind w:left="0"/>
              <w:rPr>
                <w:rFonts w:ascii="Arial" w:hAnsi="Arial" w:cs="Arial"/>
                <w:lang w:val="en-US"/>
              </w:rPr>
            </w:pPr>
            <w:r w:rsidRPr="00103896">
              <w:rPr>
                <w:rFonts w:ascii="Arial" w:hAnsi="Arial" w:cs="Arial"/>
                <w:lang w:val="en-US"/>
              </w:rPr>
              <w:t>Int-High</w:t>
            </w:r>
          </w:p>
        </w:tc>
        <w:tc>
          <w:tcPr>
            <w:tcW w:w="1627" w:type="dxa"/>
          </w:tcPr>
          <w:p w14:paraId="05CE39FA"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-0.056</w:t>
            </w:r>
          </w:p>
        </w:tc>
        <w:tc>
          <w:tcPr>
            <w:tcW w:w="1190" w:type="dxa"/>
          </w:tcPr>
          <w:p w14:paraId="5392EB49" w14:textId="77777777" w:rsidR="00A35339" w:rsidRPr="00103896" w:rsidRDefault="00A35339" w:rsidP="002B6235">
            <w:pPr>
              <w:pStyle w:val="ListParagraph"/>
              <w:ind w:left="0"/>
              <w:jc w:val="right"/>
              <w:rPr>
                <w:rFonts w:ascii="Arial" w:hAnsi="Arial" w:cs="Arial"/>
                <w:lang w:val="en-US"/>
              </w:rPr>
            </w:pPr>
            <w:r w:rsidRPr="00103896">
              <w:rPr>
                <w:rFonts w:ascii="Arial" w:hAnsi="Arial" w:cs="Arial"/>
                <w:lang w:val="en-US"/>
              </w:rPr>
              <w:t>0.067</w:t>
            </w:r>
          </w:p>
        </w:tc>
      </w:tr>
    </w:tbl>
    <w:p w14:paraId="64B72A0D" w14:textId="77777777" w:rsidR="00A35339" w:rsidRPr="00103896" w:rsidRDefault="00A35339" w:rsidP="00A35339">
      <w:pPr>
        <w:rPr>
          <w:i/>
          <w:sz w:val="24"/>
          <w:szCs w:val="24"/>
          <w:lang w:val="en-US"/>
        </w:rPr>
      </w:pPr>
      <w:r w:rsidRPr="00103896">
        <w:rPr>
          <w:lang w:val="en-US"/>
        </w:rPr>
        <w:br w:type="page"/>
      </w:r>
    </w:p>
    <w:p w14:paraId="61D51887" w14:textId="77777777" w:rsidR="00A35339" w:rsidRPr="00103896" w:rsidRDefault="00A35339" w:rsidP="00A35339">
      <w:pPr>
        <w:pStyle w:val="Heading2"/>
        <w:contextualSpacing/>
        <w:jc w:val="both"/>
        <w:rPr>
          <w:lang w:val="en-US"/>
        </w:rPr>
      </w:pPr>
      <w:r w:rsidRPr="00103896">
        <w:rPr>
          <w:lang w:val="en-US"/>
        </w:rPr>
        <w:lastRenderedPageBreak/>
        <w:t>Supplementary Information 3 – Nonnative species richness across human development gradient</w:t>
      </w:r>
    </w:p>
    <w:p w14:paraId="471ACAC9" w14:textId="77777777" w:rsidR="00A35339" w:rsidRPr="00103896" w:rsidRDefault="00A35339" w:rsidP="00A35339">
      <w:pPr>
        <w:rPr>
          <w:lang w:val="en-US"/>
        </w:rPr>
      </w:pPr>
      <w:r w:rsidRPr="00103896">
        <w:rPr>
          <w:lang w:val="en-US"/>
        </w:rPr>
        <w:t>The proportion of nonnative wetland vascular plant species increases across the human development gradient (see Figure 2a and text). This pattern may occur if (a) the number of nonnative species (i.e. nonnative richness) is constant across the human development gradient but native richness declines, (b) nonnative richness increases with increasing human development but native richness is constant, or (c) nonnative richness increases across the human development gradient coincidently with a decline in native richness. Using mixed effects models as described in the Methods, we find support for c, where nonnative richness increases over the human development gradient (marginal R</w:t>
      </w:r>
      <w:r w:rsidRPr="00103896">
        <w:rPr>
          <w:vertAlign w:val="superscript"/>
          <w:lang w:val="en-US"/>
        </w:rPr>
        <w:t>2</w:t>
      </w:r>
      <w:r w:rsidRPr="00103896">
        <w:rPr>
          <w:lang w:val="en-US"/>
        </w:rPr>
        <w:t xml:space="preserve"> = 0.39, conditional R</w:t>
      </w:r>
      <w:r w:rsidRPr="00103896">
        <w:rPr>
          <w:vertAlign w:val="superscript"/>
          <w:lang w:val="en-US"/>
        </w:rPr>
        <w:t>2</w:t>
      </w:r>
      <w:r w:rsidRPr="00103896">
        <w:rPr>
          <w:lang w:val="en-US"/>
        </w:rPr>
        <w:t xml:space="preserve"> = 0.76) and native richness declines after ~30% human development extent (marginal R</w:t>
      </w:r>
      <w:r w:rsidRPr="00103896">
        <w:rPr>
          <w:vertAlign w:val="superscript"/>
          <w:lang w:val="en-US"/>
        </w:rPr>
        <w:t>2</w:t>
      </w:r>
      <w:r w:rsidRPr="00103896">
        <w:rPr>
          <w:lang w:val="en-US"/>
        </w:rPr>
        <w:t xml:space="preserve"> = 0.21, conditional R</w:t>
      </w:r>
      <w:r w:rsidRPr="00103896">
        <w:rPr>
          <w:vertAlign w:val="superscript"/>
          <w:lang w:val="en-US"/>
        </w:rPr>
        <w:t>2</w:t>
      </w:r>
      <w:r w:rsidRPr="00103896">
        <w:rPr>
          <w:lang w:val="en-US"/>
        </w:rPr>
        <w:t xml:space="preserve"> = 0.77). This is in contrast to findings of Mayor et al</w:t>
      </w:r>
      <w:r w:rsidRPr="00103896">
        <w:rPr>
          <w:lang w:val="en-US"/>
        </w:rPr>
        <w:fldChar w:fldCharType="begin"/>
      </w:r>
      <w:r w:rsidRPr="00103896">
        <w:rPr>
          <w:lang w:val="en-US"/>
        </w:rPr>
        <w:instrText xml:space="preserve"> ADDIN ZOTERO_ITEM CSL_CITATION {"citationID":"LGFAUa5j","properties":{"formattedCitation":"\\super 24\\nosupersub{}","plainCitation":"24","noteIndex":0},"citationItems":[{"id":1944,"uris":["http://zotero.org/users/5389092/items/7WP9DNHE"],"uri":["http://zotero.org/users/5389092/items/7WP9DNHE"],"itemData":{"id":1944,"type":"article-journal","container-title":"Nature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Pr="00103896">
        <w:rPr>
          <w:lang w:val="en-US"/>
        </w:rPr>
        <w:fldChar w:fldCharType="separate"/>
      </w:r>
      <w:r w:rsidRPr="00103896">
        <w:rPr>
          <w:szCs w:val="24"/>
          <w:vertAlign w:val="superscript"/>
        </w:rPr>
        <w:t>24</w:t>
      </w:r>
      <w:r w:rsidRPr="00103896">
        <w:rPr>
          <w:lang w:val="en-US"/>
        </w:rPr>
        <w:fldChar w:fldCharType="end"/>
      </w:r>
      <w:r w:rsidRPr="00103896">
        <w:rPr>
          <w:lang w:val="en-US"/>
        </w:rPr>
        <w:t xml:space="preserve"> who found no statistical response of nonnative richness to human development in terrestrial plants. However, we caution against analyzing native and nonnative species richness separately, since these co-occurring taxa are not ecological independent. </w:t>
      </w:r>
    </w:p>
    <w:p w14:paraId="69E24F64" w14:textId="77777777" w:rsidR="00A35339" w:rsidRPr="00103896" w:rsidRDefault="00A35339" w:rsidP="00A35339">
      <w:pPr>
        <w:rPr>
          <w:lang w:val="en-US"/>
        </w:rPr>
      </w:pPr>
    </w:p>
    <w:p w14:paraId="2A0CAF62" w14:textId="77777777" w:rsidR="00A35339" w:rsidRPr="00103896" w:rsidRDefault="00A35339" w:rsidP="00A35339">
      <w:pPr>
        <w:rPr>
          <w:lang w:val="en-US"/>
        </w:rPr>
      </w:pPr>
      <w:r w:rsidRPr="00103896">
        <w:rPr>
          <w:noProof/>
          <w:lang w:val="en-US"/>
        </w:rPr>
        <w:drawing>
          <wp:inline distT="0" distB="0" distL="0" distR="0" wp14:anchorId="317AC7DA" wp14:editId="4E51CBC3">
            <wp:extent cx="5398008" cy="28773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ative and nonnative richness.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8008" cy="2877312"/>
                    </a:xfrm>
                    <a:prstGeom prst="rect">
                      <a:avLst/>
                    </a:prstGeom>
                  </pic:spPr>
                </pic:pic>
              </a:graphicData>
            </a:graphic>
          </wp:inline>
        </w:drawing>
      </w:r>
    </w:p>
    <w:p w14:paraId="43B10656" w14:textId="77777777" w:rsidR="00A35339" w:rsidRPr="00103896" w:rsidRDefault="00A35339" w:rsidP="00A35339">
      <w:pPr>
        <w:rPr>
          <w:lang w:val="en-US"/>
        </w:rPr>
      </w:pPr>
      <w:r w:rsidRPr="00103896">
        <w:rPr>
          <w:lang w:val="en-US"/>
        </w:rPr>
        <w:lastRenderedPageBreak/>
        <w:t xml:space="preserve">Supplementary Figure 4. In (a) the number of native species initially increases over the human development gradient then declines after ~30% human development, while in (b) the number of nonnative species increases over the human development gradient. Black lines represent </w:t>
      </w:r>
      <w:r w:rsidRPr="00103896">
        <w:t xml:space="preserve">the maximum likelihood fit of both the wetland and terrestrial protocols combined. </w:t>
      </w:r>
      <w:r w:rsidRPr="00103896">
        <w:rPr>
          <w:lang w:val="en-US"/>
        </w:rPr>
        <w:br w:type="page"/>
      </w:r>
    </w:p>
    <w:p w14:paraId="794CF2DF" w14:textId="77777777" w:rsidR="00A35339" w:rsidRPr="00103896" w:rsidRDefault="00A35339" w:rsidP="00A35339">
      <w:pPr>
        <w:pStyle w:val="Heading2"/>
        <w:contextualSpacing/>
        <w:rPr>
          <w:lang w:val="en-US"/>
        </w:rPr>
      </w:pPr>
      <w:r w:rsidRPr="00103896">
        <w:rPr>
          <w:lang w:val="en-US"/>
        </w:rPr>
        <w:lastRenderedPageBreak/>
        <w:t>Supplementary Information 4 – Accuracy of niche specialization indices</w:t>
      </w:r>
    </w:p>
    <w:p w14:paraId="180E48DB" w14:textId="77777777" w:rsidR="00A35339" w:rsidRPr="00103896" w:rsidRDefault="00A35339" w:rsidP="00A35339">
      <w:pPr>
        <w:contextualSpacing/>
        <w:rPr>
          <w:lang w:val="en-US"/>
        </w:rPr>
      </w:pPr>
      <w:r w:rsidRPr="00103896">
        <w:rPr>
          <w:lang w:val="en-US"/>
        </w:rPr>
        <w:t>Additional details on the accuracy of niche specialization indices calculated using a randomization process with 1000 runs.</w:t>
      </w:r>
    </w:p>
    <w:p w14:paraId="770DA623" w14:textId="77777777" w:rsidR="00A35339" w:rsidRPr="00103896" w:rsidRDefault="00A35339" w:rsidP="00A35339">
      <w:pPr>
        <w:contextualSpacing/>
        <w:rPr>
          <w:lang w:val="en-US"/>
        </w:rPr>
      </w:pPr>
    </w:p>
    <w:p w14:paraId="61AB8FD6" w14:textId="77777777" w:rsidR="00A35339" w:rsidRPr="00103896" w:rsidRDefault="00A35339" w:rsidP="00A35339">
      <w:pPr>
        <w:ind w:firstLine="720"/>
        <w:contextualSpacing/>
      </w:pPr>
      <w:r w:rsidRPr="00103896">
        <w:t>For rare species (i.e. those with few occurrences in our data set) at low human development extents, our random site selection process could skew the niche specialization index calculated from any single randomization run (</w:t>
      </w:r>
      <w:r w:rsidRPr="00103896">
        <w:rPr>
          <w:lang w:val="en-US"/>
        </w:rPr>
        <w:t>see example of correlation between two random runs in Supplementary Figure 4a, below</w:t>
      </w:r>
      <w:r w:rsidRPr="00103896">
        <w:t>). This would lead to higher variation in niche specialization indices calculated across runs for rare species at low human development gradients than for commoner species or for rare species occurring at higher human development extents. To assess which species exhibited high variation in niche specialization indices calculated across the 1000 randomization, and therefore low accuracy in their mean niche specialization index, we plotted the distribution of the ranges in niche specialization indices for all species. A species’</w:t>
      </w:r>
      <w:r w:rsidRPr="00103896">
        <w:rPr>
          <w:lang w:val="en-US"/>
        </w:rPr>
        <w:t xml:space="preserve"> mean niche specialization index was considered to have low accuracy if the range in calculated values exceeded the 95</w:t>
      </w:r>
      <w:r w:rsidRPr="00103896">
        <w:rPr>
          <w:vertAlign w:val="superscript"/>
          <w:lang w:val="en-US"/>
        </w:rPr>
        <w:t>th</w:t>
      </w:r>
      <w:r w:rsidRPr="00103896">
        <w:rPr>
          <w:lang w:val="en-US"/>
        </w:rPr>
        <w:t xml:space="preserve"> percentile (Supplementary Figure 5). All analyses were repeated after excluding these low-accuracy species (n = 39), and we found no change in the interpretation of the results.</w:t>
      </w:r>
      <w:r w:rsidRPr="00103896">
        <w:t xml:space="preserve"> We therefore elected to report here the results from analyses that included all species, since the overall correlation across randomization runs was high and excluding low-accuracy species did not change the interpretation of the results.</w:t>
      </w:r>
    </w:p>
    <w:p w14:paraId="0DBA0027" w14:textId="77777777" w:rsidR="00A35339" w:rsidRPr="00103896" w:rsidRDefault="00A35339" w:rsidP="00A35339">
      <w:pPr>
        <w:contextualSpacing/>
        <w:jc w:val="center"/>
        <w:rPr>
          <w:lang w:val="en-US"/>
        </w:rPr>
      </w:pPr>
      <w:r w:rsidRPr="00103896">
        <w:rPr>
          <w:noProof/>
          <w:lang w:eastAsia="fr-FR"/>
        </w:rPr>
        <w:lastRenderedPageBreak/>
        <w:drawing>
          <wp:inline distT="0" distB="0" distL="0" distR="0" wp14:anchorId="3302E250" wp14:editId="10B0F52D">
            <wp:extent cx="4293412" cy="3625795"/>
            <wp:effectExtent l="19050" t="0" r="0" b="0"/>
            <wp:docPr id="11" name="Image 2" descr="C:\Users\Martin\Documents\ABMI\Analysis\AB Aquatic Invertebrate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ocuments\ABMI\Analysis\AB Aquatic Invertebrates\Rplot.png"/>
                    <pic:cNvPicPr>
                      <a:picLocks noChangeAspect="1" noChangeArrowheads="1"/>
                    </pic:cNvPicPr>
                  </pic:nvPicPr>
                  <pic:blipFill>
                    <a:blip r:embed="rId13" cstate="print"/>
                    <a:srcRect/>
                    <a:stretch>
                      <a:fillRect/>
                    </a:stretch>
                  </pic:blipFill>
                  <pic:spPr bwMode="auto">
                    <a:xfrm>
                      <a:off x="0" y="0"/>
                      <a:ext cx="4292314" cy="3624868"/>
                    </a:xfrm>
                    <a:prstGeom prst="rect">
                      <a:avLst/>
                    </a:prstGeom>
                    <a:noFill/>
                    <a:ln w="9525">
                      <a:noFill/>
                      <a:miter lim="800000"/>
                      <a:headEnd/>
                      <a:tailEnd/>
                    </a:ln>
                  </pic:spPr>
                </pic:pic>
              </a:graphicData>
            </a:graphic>
          </wp:inline>
        </w:drawing>
      </w:r>
    </w:p>
    <w:p w14:paraId="33A491DD" w14:textId="77777777" w:rsidR="00A35339" w:rsidRPr="00103896" w:rsidRDefault="00A35339" w:rsidP="00A35339">
      <w:pPr>
        <w:contextualSpacing/>
        <w:rPr>
          <w:lang w:val="en-US"/>
        </w:rPr>
      </w:pPr>
      <w:r w:rsidRPr="00103896">
        <w:rPr>
          <w:lang w:val="en-US"/>
        </w:rPr>
        <w:t>Supplementary Figure 5. Niche specialization indices calculated using a randomization process showed high correlation between runs. This figure shows the correlation for 2 randomly selected runs of 1000 total runs performed. The solid black line is the 1:1 line; niche specialization indices also clustered around the 1:1 line indicating that the indices calculated in different runs are not only correlated, but very similar. Note, however, the species with high niche specialization indices which deviate from the 1:1 line.</w:t>
      </w:r>
    </w:p>
    <w:p w14:paraId="4B7C9FE1" w14:textId="77777777" w:rsidR="00A35339" w:rsidRPr="00103896" w:rsidRDefault="00A35339" w:rsidP="00A35339">
      <w:pPr>
        <w:contextualSpacing/>
        <w:jc w:val="center"/>
        <w:rPr>
          <w:lang w:val="en-US"/>
        </w:rPr>
      </w:pPr>
      <w:r w:rsidRPr="00103896">
        <w:rPr>
          <w:noProof/>
          <w:lang w:eastAsia="fr-FR"/>
        </w:rPr>
        <w:lastRenderedPageBreak/>
        <w:drawing>
          <wp:inline distT="0" distB="0" distL="0" distR="0" wp14:anchorId="6FBA7837" wp14:editId="5FA2D103">
            <wp:extent cx="3812699" cy="2916487"/>
            <wp:effectExtent l="0" t="0" r="0" b="0"/>
            <wp:docPr id="12" name="Image 3" descr="C:\Users\Martin\Documents\ABMI\Analysis\AB Aquatic Invertebrates\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ocuments\ABMI\Analysis\AB Aquatic Invertebrates\Rplot02.png"/>
                    <pic:cNvPicPr>
                      <a:picLocks noChangeAspect="1" noChangeArrowheads="1"/>
                    </pic:cNvPicPr>
                  </pic:nvPicPr>
                  <pic:blipFill>
                    <a:blip r:embed="rId14" cstate="print"/>
                    <a:srcRect/>
                    <a:stretch>
                      <a:fillRect/>
                    </a:stretch>
                  </pic:blipFill>
                  <pic:spPr bwMode="auto">
                    <a:xfrm>
                      <a:off x="0" y="0"/>
                      <a:ext cx="3848770" cy="2944079"/>
                    </a:xfrm>
                    <a:prstGeom prst="rect">
                      <a:avLst/>
                    </a:prstGeom>
                    <a:noFill/>
                    <a:ln w="9525">
                      <a:noFill/>
                      <a:miter lim="800000"/>
                      <a:headEnd/>
                      <a:tailEnd/>
                    </a:ln>
                  </pic:spPr>
                </pic:pic>
              </a:graphicData>
            </a:graphic>
          </wp:inline>
        </w:drawing>
      </w:r>
    </w:p>
    <w:p w14:paraId="070E575A" w14:textId="77777777" w:rsidR="00382B0F" w:rsidRPr="00A35339" w:rsidRDefault="00A35339">
      <w:pPr>
        <w:contextualSpacing/>
        <w:rPr>
          <w:lang w:val="en-US"/>
        </w:rPr>
      </w:pPr>
      <w:r w:rsidRPr="00103896">
        <w:rPr>
          <w:lang w:val="en-US"/>
        </w:rPr>
        <w:t>Supplementary Figure 6. Distribution of the range of niche specialization indices across 1000 randomizations for each species. The dashed red line indicates the 95</w:t>
      </w:r>
      <w:r w:rsidRPr="00103896">
        <w:rPr>
          <w:vertAlign w:val="superscript"/>
          <w:lang w:val="en-US"/>
        </w:rPr>
        <w:t>th</w:t>
      </w:r>
      <w:r w:rsidRPr="00103896">
        <w:rPr>
          <w:lang w:val="en-US"/>
        </w:rPr>
        <w:t xml:space="preserve"> percentile threshold in the range of niche specialization indices (1.05) used to identify species (n = 39) with low accuracy in their mean niche specialization index. </w:t>
      </w:r>
    </w:p>
    <w:sectPr w:rsidR="00382B0F" w:rsidRPr="00A35339" w:rsidSect="00E16AC8">
      <w:footerReference w:type="default" r:id="rId15"/>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Cari Ficken" w:date="2021-02-02T14:41:00Z" w:initials="CF">
    <w:p w14:paraId="21685850" w14:textId="77777777" w:rsidR="00310646" w:rsidRDefault="00310646">
      <w:pPr>
        <w:pStyle w:val="CommentText"/>
      </w:pPr>
      <w:r>
        <w:rPr>
          <w:rStyle w:val="CommentReference"/>
        </w:rPr>
        <w:annotationRef/>
      </w:r>
      <w:r>
        <w:t xml:space="preserve">Rev 2 </w:t>
      </w:r>
    </w:p>
    <w:p w14:paraId="3B10A804" w14:textId="77777777" w:rsidR="00310646" w:rsidRDefault="00310646">
      <w:pPr>
        <w:pStyle w:val="CommentText"/>
      </w:pPr>
    </w:p>
    <w:p w14:paraId="090A68B7" w14:textId="77777777" w:rsidR="00310646" w:rsidRDefault="00310646" w:rsidP="00310646">
      <w:r>
        <w:t>SI line 61: It is very difficult to see the overlap between terrestrial and wetland wetlands, because clusters of wetland sites make it impossible to see if there are any terrestrial sites there.</w:t>
      </w:r>
    </w:p>
    <w:p w14:paraId="6F5FDDFD" w14:textId="77777777" w:rsidR="00310646" w:rsidRDefault="00310646">
      <w:pPr>
        <w:pStyle w:val="CommentText"/>
      </w:pPr>
    </w:p>
  </w:comment>
  <w:comment w:id="7" w:author="Cari Ficken" w:date="2021-02-02T14:43:00Z" w:initials="CF">
    <w:p w14:paraId="0EC987B1" w14:textId="77777777" w:rsidR="00170246" w:rsidRDefault="00170246" w:rsidP="00170246">
      <w:pPr>
        <w:pStyle w:val="CommentText"/>
      </w:pPr>
      <w:r>
        <w:rPr>
          <w:rStyle w:val="CommentReference"/>
        </w:rPr>
        <w:annotationRef/>
      </w:r>
      <w:r>
        <w:t>Editor:</w:t>
      </w:r>
    </w:p>
    <w:p w14:paraId="1C5B5844" w14:textId="77777777" w:rsidR="00170246" w:rsidRDefault="00170246" w:rsidP="00170246">
      <w:pPr>
        <w:pStyle w:val="CommentText"/>
      </w:pPr>
    </w:p>
    <w:p w14:paraId="613D38DD" w14:textId="4DF7A298" w:rsidR="00170246" w:rsidRDefault="00170246" w:rsidP="00170246">
      <w:pPr>
        <w:pStyle w:val="CommentText"/>
      </w:pPr>
      <w:r>
        <w:t>As there are only 2 figures in the main text, you might consider presenting NMDS plots, which illustrate the clear difference between development levels (notwithstanding the reviewer’s suggestions to improve the analysis).</w:t>
      </w:r>
    </w:p>
  </w:comment>
  <w:comment w:id="8" w:author="Cari Ficken" w:date="2021-02-02T14:58:00Z" w:initials="CF">
    <w:p w14:paraId="4B96925E" w14:textId="77777777" w:rsidR="00585A53" w:rsidRDefault="00585A53">
      <w:pPr>
        <w:pStyle w:val="CommentText"/>
      </w:pPr>
      <w:r>
        <w:rPr>
          <w:rStyle w:val="CommentReference"/>
        </w:rPr>
        <w:annotationRef/>
      </w:r>
      <w:r>
        <w:t>Rev 1</w:t>
      </w:r>
    </w:p>
    <w:p w14:paraId="2C725C4B" w14:textId="77777777" w:rsidR="00585A53" w:rsidRDefault="00585A53">
      <w:pPr>
        <w:pStyle w:val="CommentText"/>
      </w:pPr>
    </w:p>
    <w:p w14:paraId="4D51ED24" w14:textId="77777777" w:rsidR="00585A53" w:rsidRDefault="00585A53" w:rsidP="00585A53">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#Section B</w:t>
      </w:r>
    </w:p>
    <w:p w14:paraId="5B036D6C" w14:textId="77777777" w:rsidR="00585A53" w:rsidRDefault="00585A53" w:rsidP="00585A53">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Given that there are only two figures in the paper, I don’t really see why so much has to be in</w:t>
      </w:r>
    </w:p>
    <w:p w14:paraId="2D899EEE" w14:textId="77777777" w:rsidR="00585A53" w:rsidRDefault="00585A53" w:rsidP="00585A53">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supplementary material. I would, for example, have thought that the NMDS plots were central</w:t>
      </w:r>
    </w:p>
    <w:p w14:paraId="43C7F1A6" w14:textId="13A2CA02" w:rsidR="00585A53" w:rsidRDefault="00585A53" w:rsidP="00585A53">
      <w:pPr>
        <w:pStyle w:val="CommentText"/>
      </w:pPr>
      <w:r>
        <w:rPr>
          <w:rFonts w:ascii="Calibri" w:eastAsiaTheme="minorHAnsi" w:hAnsi="Calibri" w:cs="Calibri"/>
          <w:lang w:val="en-CA" w:eastAsia="en-US"/>
        </w:rPr>
        <w:t>enough to actually be in the paper.</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5FDDFD" w15:done="0"/>
  <w15:commentEx w15:paraId="613D38DD" w15:done="0"/>
  <w15:commentEx w15:paraId="43C7F1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5FDDFD" w16cid:durableId="23C3E32F"/>
  <w16cid:commentId w16cid:paraId="613D38DD" w16cid:durableId="23C3E3A2"/>
  <w16cid:commentId w16cid:paraId="43C7F1A6" w16cid:durableId="23C3E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A8402" w14:textId="77777777" w:rsidR="000D6C45" w:rsidRDefault="000D6C45">
      <w:pPr>
        <w:spacing w:line="240" w:lineRule="auto"/>
      </w:pPr>
      <w:r>
        <w:separator/>
      </w:r>
    </w:p>
  </w:endnote>
  <w:endnote w:type="continuationSeparator" w:id="0">
    <w:p w14:paraId="2CC16A01" w14:textId="77777777" w:rsidR="000D6C45" w:rsidRDefault="000D6C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848015"/>
      <w:docPartObj>
        <w:docPartGallery w:val="Page Numbers (Bottom of Page)"/>
        <w:docPartUnique/>
      </w:docPartObj>
    </w:sdtPr>
    <w:sdtEndPr>
      <w:rPr>
        <w:noProof/>
      </w:rPr>
    </w:sdtEndPr>
    <w:sdtContent>
      <w:p w14:paraId="2B4EA54F" w14:textId="77777777" w:rsidR="002B69F7" w:rsidRDefault="00A353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28860B" w14:textId="77777777" w:rsidR="002B69F7" w:rsidRDefault="000D6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6AAC1" w14:textId="77777777" w:rsidR="000D6C45" w:rsidRDefault="000D6C45">
      <w:pPr>
        <w:spacing w:line="240" w:lineRule="auto"/>
      </w:pPr>
      <w:r>
        <w:separator/>
      </w:r>
    </w:p>
  </w:footnote>
  <w:footnote w:type="continuationSeparator" w:id="0">
    <w:p w14:paraId="0FA18A79" w14:textId="77777777" w:rsidR="000D6C45" w:rsidRDefault="000D6C45">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i Ficken">
    <w15:presenceInfo w15:providerId="Windows Live" w15:userId="e3a7bcacf98db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39"/>
    <w:rsid w:val="000D6C45"/>
    <w:rsid w:val="00170246"/>
    <w:rsid w:val="001F6140"/>
    <w:rsid w:val="00310646"/>
    <w:rsid w:val="00382B0F"/>
    <w:rsid w:val="00585A53"/>
    <w:rsid w:val="00A35339"/>
    <w:rsid w:val="00BB5D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6E3C"/>
  <w15:chartTrackingRefBased/>
  <w15:docId w15:val="{171067BD-EF19-46C8-8C10-AFF2B2F4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339"/>
    <w:pPr>
      <w:spacing w:after="0" w:line="480" w:lineRule="auto"/>
    </w:pPr>
    <w:rPr>
      <w:rFonts w:ascii="Arial" w:eastAsia="Arial" w:hAnsi="Arial" w:cs="Arial"/>
      <w:lang w:val="en" w:eastAsia="en-CA"/>
    </w:rPr>
  </w:style>
  <w:style w:type="paragraph" w:styleId="Heading1">
    <w:name w:val="heading 1"/>
    <w:basedOn w:val="Normal"/>
    <w:next w:val="Normal"/>
    <w:link w:val="Heading1Char"/>
    <w:uiPriority w:val="9"/>
    <w:qFormat/>
    <w:rsid w:val="00A35339"/>
    <w:pPr>
      <w:keepNext/>
      <w:keepLines/>
      <w:spacing w:before="240" w:after="120"/>
      <w:outlineLvl w:val="0"/>
    </w:pPr>
    <w:rPr>
      <w:sz w:val="28"/>
      <w:szCs w:val="28"/>
    </w:rPr>
  </w:style>
  <w:style w:type="paragraph" w:styleId="Heading2">
    <w:name w:val="heading 2"/>
    <w:basedOn w:val="Normal"/>
    <w:next w:val="Normal"/>
    <w:link w:val="Heading2Char"/>
    <w:uiPriority w:val="9"/>
    <w:unhideWhenUsed/>
    <w:qFormat/>
    <w:rsid w:val="00A35339"/>
    <w:pPr>
      <w:keepNext/>
      <w:keepLines/>
      <w:spacing w:before="360" w:after="120"/>
      <w:outlineLvl w:val="1"/>
    </w:pPr>
    <w:rPr>
      <w:i/>
      <w:sz w:val="24"/>
      <w:szCs w:val="24"/>
    </w:rPr>
  </w:style>
  <w:style w:type="paragraph" w:styleId="Heading3">
    <w:name w:val="heading 3"/>
    <w:basedOn w:val="Normal"/>
    <w:next w:val="Normal"/>
    <w:link w:val="Heading3Char"/>
    <w:uiPriority w:val="9"/>
    <w:unhideWhenUsed/>
    <w:qFormat/>
    <w:rsid w:val="00A35339"/>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339"/>
    <w:rPr>
      <w:rFonts w:ascii="Arial" w:eastAsia="Arial" w:hAnsi="Arial" w:cs="Arial"/>
      <w:sz w:val="28"/>
      <w:szCs w:val="28"/>
      <w:lang w:val="en" w:eastAsia="en-CA"/>
    </w:rPr>
  </w:style>
  <w:style w:type="character" w:customStyle="1" w:styleId="Heading2Char">
    <w:name w:val="Heading 2 Char"/>
    <w:basedOn w:val="DefaultParagraphFont"/>
    <w:link w:val="Heading2"/>
    <w:uiPriority w:val="9"/>
    <w:rsid w:val="00A35339"/>
    <w:rPr>
      <w:rFonts w:ascii="Arial" w:eastAsia="Arial" w:hAnsi="Arial" w:cs="Arial"/>
      <w:i/>
      <w:sz w:val="24"/>
      <w:szCs w:val="24"/>
      <w:lang w:val="en" w:eastAsia="en-CA"/>
    </w:rPr>
  </w:style>
  <w:style w:type="character" w:customStyle="1" w:styleId="Heading3Char">
    <w:name w:val="Heading 3 Char"/>
    <w:basedOn w:val="DefaultParagraphFont"/>
    <w:link w:val="Heading3"/>
    <w:uiPriority w:val="9"/>
    <w:rsid w:val="00A35339"/>
    <w:rPr>
      <w:rFonts w:ascii="Arial" w:eastAsia="Arial" w:hAnsi="Arial" w:cs="Arial"/>
      <w:color w:val="434343"/>
      <w:sz w:val="28"/>
      <w:szCs w:val="28"/>
      <w:lang w:val="en" w:eastAsia="en-CA"/>
    </w:rPr>
  </w:style>
  <w:style w:type="paragraph" w:styleId="ListParagraph">
    <w:name w:val="List Paragraph"/>
    <w:basedOn w:val="Normal"/>
    <w:uiPriority w:val="34"/>
    <w:qFormat/>
    <w:rsid w:val="00A35339"/>
    <w:pPr>
      <w:spacing w:after="160" w:line="259" w:lineRule="auto"/>
      <w:ind w:left="720"/>
      <w:contextualSpacing/>
    </w:pPr>
    <w:rPr>
      <w:rFonts w:asciiTheme="minorHAnsi" w:eastAsiaTheme="minorHAnsi" w:hAnsiTheme="minorHAnsi" w:cstheme="minorBidi"/>
      <w:lang w:val="en-CA" w:eastAsia="en-US"/>
    </w:rPr>
  </w:style>
  <w:style w:type="table" w:styleId="TableGrid">
    <w:name w:val="Table Grid"/>
    <w:basedOn w:val="TableNormal"/>
    <w:uiPriority w:val="39"/>
    <w:rsid w:val="00A3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35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rsid w:val="00A35339"/>
    <w:rPr>
      <w:rFonts w:ascii="Courier New" w:eastAsia="Times New Roman" w:hAnsi="Courier New" w:cs="Courier New"/>
      <w:sz w:val="20"/>
      <w:szCs w:val="20"/>
      <w:lang w:eastAsia="en-CA"/>
    </w:rPr>
  </w:style>
  <w:style w:type="character" w:customStyle="1" w:styleId="gd15mcfceub">
    <w:name w:val="gd15mcfceub"/>
    <w:basedOn w:val="DefaultParagraphFont"/>
    <w:rsid w:val="00A35339"/>
  </w:style>
  <w:style w:type="paragraph" w:styleId="Footer">
    <w:name w:val="footer"/>
    <w:basedOn w:val="Normal"/>
    <w:link w:val="FooterChar"/>
    <w:uiPriority w:val="99"/>
    <w:unhideWhenUsed/>
    <w:rsid w:val="00A35339"/>
    <w:pPr>
      <w:tabs>
        <w:tab w:val="center" w:pos="4680"/>
        <w:tab w:val="right" w:pos="9360"/>
      </w:tabs>
      <w:spacing w:line="240" w:lineRule="auto"/>
    </w:pPr>
  </w:style>
  <w:style w:type="character" w:customStyle="1" w:styleId="FooterChar">
    <w:name w:val="Footer Char"/>
    <w:basedOn w:val="DefaultParagraphFont"/>
    <w:link w:val="Footer"/>
    <w:uiPriority w:val="99"/>
    <w:rsid w:val="00A35339"/>
    <w:rPr>
      <w:rFonts w:ascii="Arial" w:eastAsia="Arial" w:hAnsi="Arial" w:cs="Arial"/>
      <w:lang w:val="en" w:eastAsia="en-CA"/>
    </w:rPr>
  </w:style>
  <w:style w:type="character" w:styleId="LineNumber">
    <w:name w:val="line number"/>
    <w:basedOn w:val="DefaultParagraphFont"/>
    <w:uiPriority w:val="99"/>
    <w:semiHidden/>
    <w:unhideWhenUsed/>
    <w:rsid w:val="00A35339"/>
  </w:style>
  <w:style w:type="character" w:styleId="CommentReference">
    <w:name w:val="annotation reference"/>
    <w:basedOn w:val="DefaultParagraphFont"/>
    <w:uiPriority w:val="99"/>
    <w:semiHidden/>
    <w:unhideWhenUsed/>
    <w:rsid w:val="00310646"/>
    <w:rPr>
      <w:sz w:val="16"/>
      <w:szCs w:val="16"/>
    </w:rPr>
  </w:style>
  <w:style w:type="paragraph" w:styleId="CommentText">
    <w:name w:val="annotation text"/>
    <w:basedOn w:val="Normal"/>
    <w:link w:val="CommentTextChar"/>
    <w:uiPriority w:val="99"/>
    <w:semiHidden/>
    <w:unhideWhenUsed/>
    <w:rsid w:val="00310646"/>
    <w:pPr>
      <w:spacing w:line="240" w:lineRule="auto"/>
    </w:pPr>
    <w:rPr>
      <w:sz w:val="20"/>
      <w:szCs w:val="20"/>
    </w:rPr>
  </w:style>
  <w:style w:type="character" w:customStyle="1" w:styleId="CommentTextChar">
    <w:name w:val="Comment Text Char"/>
    <w:basedOn w:val="DefaultParagraphFont"/>
    <w:link w:val="CommentText"/>
    <w:uiPriority w:val="99"/>
    <w:semiHidden/>
    <w:rsid w:val="00310646"/>
    <w:rPr>
      <w:rFonts w:ascii="Arial" w:eastAsia="Arial" w:hAnsi="Arial" w:cs="Arial"/>
      <w:sz w:val="20"/>
      <w:szCs w:val="20"/>
      <w:lang w:val="en" w:eastAsia="en-CA"/>
    </w:rPr>
  </w:style>
  <w:style w:type="paragraph" w:styleId="CommentSubject">
    <w:name w:val="annotation subject"/>
    <w:basedOn w:val="CommentText"/>
    <w:next w:val="CommentText"/>
    <w:link w:val="CommentSubjectChar"/>
    <w:uiPriority w:val="99"/>
    <w:semiHidden/>
    <w:unhideWhenUsed/>
    <w:rsid w:val="00310646"/>
    <w:rPr>
      <w:b/>
      <w:bCs/>
    </w:rPr>
  </w:style>
  <w:style w:type="character" w:customStyle="1" w:styleId="CommentSubjectChar">
    <w:name w:val="Comment Subject Char"/>
    <w:basedOn w:val="CommentTextChar"/>
    <w:link w:val="CommentSubject"/>
    <w:uiPriority w:val="99"/>
    <w:semiHidden/>
    <w:rsid w:val="00310646"/>
    <w:rPr>
      <w:rFonts w:ascii="Arial" w:eastAsia="Arial" w:hAnsi="Arial" w:cs="Arial"/>
      <w:b/>
      <w:bCs/>
      <w:sz w:val="20"/>
      <w:szCs w:val="20"/>
      <w:lang w:val="en" w:eastAsia="en-CA"/>
    </w:rPr>
  </w:style>
  <w:style w:type="paragraph" w:styleId="BalloonText">
    <w:name w:val="Balloon Text"/>
    <w:basedOn w:val="Normal"/>
    <w:link w:val="BalloonTextChar"/>
    <w:uiPriority w:val="99"/>
    <w:semiHidden/>
    <w:unhideWhenUsed/>
    <w:rsid w:val="003106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646"/>
    <w:rPr>
      <w:rFonts w:ascii="Segoe UI" w:eastAsia="Arial" w:hAnsi="Segoe UI" w:cs="Segoe UI"/>
      <w:sz w:val="18"/>
      <w:szCs w:val="18"/>
      <w:lang w:val="en"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1674</Words>
  <Characters>10181</Characters>
  <Application>Microsoft Office Word</Application>
  <DocSecurity>0</DocSecurity>
  <Lines>143</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 Ficken</dc:creator>
  <cp:keywords/>
  <dc:description/>
  <cp:lastModifiedBy>Cari Ficken</cp:lastModifiedBy>
  <cp:revision>4</cp:revision>
  <dcterms:created xsi:type="dcterms:W3CDTF">2020-10-12T16:00:00Z</dcterms:created>
  <dcterms:modified xsi:type="dcterms:W3CDTF">2021-02-02T20:18:00Z</dcterms:modified>
</cp:coreProperties>
</file>