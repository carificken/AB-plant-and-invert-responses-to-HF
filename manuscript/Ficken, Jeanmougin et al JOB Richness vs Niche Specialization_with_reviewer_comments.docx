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E3F1E" w14:textId="1A5EC331" w:rsidR="00BB074C" w:rsidRPr="00491742" w:rsidRDefault="00C9158F" w:rsidP="00491742">
      <w:pPr>
        <w:pStyle w:val="Heading1"/>
      </w:pPr>
      <w:r w:rsidRPr="00491742">
        <w:t>Inverse responses of species richness and niche specialization to human development</w:t>
      </w:r>
    </w:p>
    <w:p w14:paraId="32690012" w14:textId="77777777" w:rsidR="00D85376" w:rsidRPr="00D85376" w:rsidRDefault="00D85376" w:rsidP="00491742"/>
    <w:p w14:paraId="3CB7DC8C" w14:textId="4D0DE4D5" w:rsidR="00D85376" w:rsidRPr="00D85376" w:rsidRDefault="00D85376" w:rsidP="00491742">
      <w:r w:rsidRPr="00D85376">
        <w:t xml:space="preserve">Running title: </w:t>
      </w:r>
      <w:r w:rsidR="00177DCA">
        <w:t>D</w:t>
      </w:r>
      <w:r w:rsidR="00177DCA" w:rsidRPr="00D85376">
        <w:t>iversity</w:t>
      </w:r>
      <w:r w:rsidR="00547C01">
        <w:t xml:space="preserve"> and </w:t>
      </w:r>
      <w:r w:rsidR="00177DCA">
        <w:t xml:space="preserve">human </w:t>
      </w:r>
      <w:r w:rsidR="00177DCA" w:rsidRPr="00D85376">
        <w:t>development patterns</w:t>
      </w:r>
    </w:p>
    <w:p w14:paraId="424E4406" w14:textId="77777777" w:rsidR="00D85376" w:rsidRPr="00D85376" w:rsidRDefault="00D85376" w:rsidP="00491742"/>
    <w:p w14:paraId="23EE5351" w14:textId="0CC6E116" w:rsidR="00B70094" w:rsidRPr="00D85376" w:rsidRDefault="0035427F" w:rsidP="00491742">
      <w:pPr>
        <w:rPr>
          <w:vertAlign w:val="superscript"/>
        </w:rPr>
      </w:pPr>
      <w:r>
        <w:t xml:space="preserve">Authors: </w:t>
      </w:r>
      <w:r w:rsidR="00B70094" w:rsidRPr="00D85376">
        <w:t>Cari D. Ficken</w:t>
      </w:r>
      <w:r w:rsidR="00B70094" w:rsidRPr="00D85376">
        <w:rPr>
          <w:vertAlign w:val="superscript"/>
        </w:rPr>
        <w:t>1</w:t>
      </w:r>
      <w:r w:rsidR="003D0E7D">
        <w:rPr>
          <w:vertAlign w:val="superscript"/>
        </w:rPr>
        <w:t>,2</w:t>
      </w:r>
      <w:r w:rsidR="002D5D45">
        <w:rPr>
          <w:rStyle w:val="FootnoteReference"/>
        </w:rPr>
        <w:footnoteReference w:id="1"/>
      </w:r>
      <w:r w:rsidR="00B70094" w:rsidRPr="00D85376">
        <w:t>, Martin Jean</w:t>
      </w:r>
      <w:r w:rsidR="00A24A50" w:rsidRPr="00D85376">
        <w:t>m</w:t>
      </w:r>
      <w:r w:rsidR="00B70094" w:rsidRPr="00D85376">
        <w:t>ougin</w:t>
      </w:r>
      <w:r w:rsidR="00555401" w:rsidRPr="00D85376">
        <w:rPr>
          <w:vertAlign w:val="superscript"/>
        </w:rPr>
        <w:t>,3,4</w:t>
      </w:r>
      <w:r w:rsidR="003D0E7D">
        <w:rPr>
          <w:vertAlign w:val="superscript"/>
        </w:rPr>
        <w:t>,5</w:t>
      </w:r>
      <w:r w:rsidR="002D5D45">
        <w:rPr>
          <w:vertAlign w:val="superscript"/>
        </w:rPr>
        <w:t>*</w:t>
      </w:r>
      <w:r w:rsidR="002D5D45">
        <w:rPr>
          <w:rStyle w:val="FootnoteReference"/>
        </w:rPr>
        <w:footnoteReference w:id="2"/>
      </w:r>
      <w:r w:rsidR="00B70094" w:rsidRPr="00D85376">
        <w:t xml:space="preserve">, Jan </w:t>
      </w:r>
      <w:r w:rsidR="007E269A" w:rsidRPr="00D85376">
        <w:t xml:space="preserve">J. H. </w:t>
      </w:r>
      <w:r w:rsidR="00555401" w:rsidRPr="00D85376">
        <w:t>Ciborowski</w:t>
      </w:r>
      <w:r w:rsidR="003D0E7D">
        <w:rPr>
          <w:vertAlign w:val="superscript"/>
        </w:rPr>
        <w:t>4</w:t>
      </w:r>
      <w:r w:rsidR="002D5D45">
        <w:rPr>
          <w:rStyle w:val="FootnoteReference"/>
        </w:rPr>
        <w:footnoteReference w:id="3"/>
      </w:r>
      <w:r w:rsidR="00B70094" w:rsidRPr="00D85376">
        <w:t>, Rebecca C. Rooney</w:t>
      </w:r>
      <w:r w:rsidR="00B70094" w:rsidRPr="00D85376">
        <w:rPr>
          <w:vertAlign w:val="superscript"/>
        </w:rPr>
        <w:t>1</w:t>
      </w:r>
    </w:p>
    <w:p w14:paraId="6FCA2C0E" w14:textId="78ADC029" w:rsidR="00431E72" w:rsidRDefault="00431E72" w:rsidP="00491742">
      <w:pPr>
        <w:rPr>
          <w:vertAlign w:val="superscript"/>
        </w:rPr>
      </w:pPr>
    </w:p>
    <w:p w14:paraId="10DDF482" w14:textId="26E51D0B" w:rsidR="00431E72" w:rsidRPr="0035427F" w:rsidRDefault="00431E72" w:rsidP="00491742">
      <w:r w:rsidRPr="00D85376">
        <w:t xml:space="preserve">Corresponding author: M </w:t>
      </w:r>
      <w:proofErr w:type="spellStart"/>
      <w:r w:rsidRPr="00D85376">
        <w:t>Jeanmougin</w:t>
      </w:r>
      <w:proofErr w:type="spellEnd"/>
      <w:r w:rsidRPr="0035427F">
        <w:t>:</w:t>
      </w:r>
      <w:r w:rsidR="0035427F" w:rsidRPr="0035427F">
        <w:rPr>
          <w:rStyle w:val="Hyperlink"/>
          <w:color w:val="auto"/>
          <w:u w:val="none"/>
        </w:rPr>
        <w:t xml:space="preserve"> </w:t>
      </w:r>
      <w:r w:rsidRPr="0035427F">
        <w:rPr>
          <w:rStyle w:val="Hyperlink"/>
          <w:color w:val="auto"/>
          <w:u w:val="none"/>
        </w:rPr>
        <w:t>martin.jeanmougin@gmail.com</w:t>
      </w:r>
    </w:p>
    <w:p w14:paraId="6DDE9522" w14:textId="77777777" w:rsidR="00431E72" w:rsidRPr="0035427F" w:rsidRDefault="00431E72" w:rsidP="00491742">
      <w:pPr>
        <w:rPr>
          <w:vertAlign w:val="superscript"/>
        </w:rPr>
      </w:pPr>
    </w:p>
    <w:p w14:paraId="6B6F313F" w14:textId="05568BF7" w:rsidR="00B70094" w:rsidRPr="00D85376" w:rsidRDefault="00B70094" w:rsidP="00491742">
      <w:pPr>
        <w:rPr>
          <w:lang w:val="en-CA"/>
        </w:rPr>
      </w:pPr>
      <w:r w:rsidRPr="00D85376">
        <w:rPr>
          <w:vertAlign w:val="superscript"/>
        </w:rPr>
        <w:t>1</w:t>
      </w:r>
      <w:r w:rsidRPr="00D85376">
        <w:rPr>
          <w:lang w:val="en-CA"/>
        </w:rPr>
        <w:t>B2-251 200 University Ave West, Department of Biology, University of Waterloo, Waterloo,</w:t>
      </w:r>
    </w:p>
    <w:p w14:paraId="35C6B597" w14:textId="1200397D" w:rsidR="00B70094" w:rsidRPr="00D85376" w:rsidRDefault="00B70094" w:rsidP="00491742">
      <w:r w:rsidRPr="00D85376">
        <w:rPr>
          <w:lang w:val="en-CA"/>
        </w:rPr>
        <w:t>Ontario, Canada N2L 3G1</w:t>
      </w:r>
    </w:p>
    <w:p w14:paraId="57772721" w14:textId="73FBE680" w:rsidR="003D0E7D" w:rsidRPr="003D0E7D" w:rsidRDefault="00B70094" w:rsidP="00491742">
      <w:r w:rsidRPr="00D85376">
        <w:rPr>
          <w:vertAlign w:val="superscript"/>
        </w:rPr>
        <w:t>2</w:t>
      </w:r>
      <w:r w:rsidR="003D0E7D" w:rsidRPr="0068110B">
        <w:t>429 Cooke Hall, Department of Geology, University at Buffalo, Buffalo, NY, USA 14260</w:t>
      </w:r>
    </w:p>
    <w:p w14:paraId="6155B58D" w14:textId="06FBD455" w:rsidR="00555401" w:rsidRPr="00D85376" w:rsidRDefault="003D0E7D" w:rsidP="00491742">
      <w:r>
        <w:rPr>
          <w:vertAlign w:val="superscript"/>
        </w:rPr>
        <w:t>3</w:t>
      </w:r>
      <w:r w:rsidR="00555401" w:rsidRPr="00D85376">
        <w:t>Alberta Biodiversity Monitoring Institute (ABMI), University of Alberta, Edmonton, AB, Canada, T6G 2E9</w:t>
      </w:r>
    </w:p>
    <w:p w14:paraId="6E652242" w14:textId="44B5AEFB" w:rsidR="00555401" w:rsidRPr="00D85376" w:rsidRDefault="003D0E7D" w:rsidP="00491742">
      <w:r>
        <w:rPr>
          <w:vertAlign w:val="superscript"/>
        </w:rPr>
        <w:t>4</w:t>
      </w:r>
      <w:r w:rsidR="00555401" w:rsidRPr="00D85376">
        <w:t>Department of Biological Sciences, University of Windsor, 401 Sunset Ave</w:t>
      </w:r>
      <w:r w:rsidR="00D85376" w:rsidRPr="00D85376">
        <w:t>,</w:t>
      </w:r>
      <w:r w:rsidR="00555401" w:rsidRPr="00D85376">
        <w:t xml:space="preserve"> Windsor, Ontario, Canada, N9B 3P4</w:t>
      </w:r>
    </w:p>
    <w:p w14:paraId="5C1BA1FA" w14:textId="0906B08C" w:rsidR="00D85376" w:rsidRPr="00D85376" w:rsidRDefault="003D0E7D" w:rsidP="00491742">
      <w:r>
        <w:rPr>
          <w:vertAlign w:val="superscript"/>
        </w:rPr>
        <w:t>5</w:t>
      </w:r>
      <w:r w:rsidR="00555401" w:rsidRPr="00D85376">
        <w:t xml:space="preserve">Tour du </w:t>
      </w:r>
      <w:proofErr w:type="spellStart"/>
      <w:r w:rsidR="00555401" w:rsidRPr="00D85376">
        <w:t>Valat</w:t>
      </w:r>
      <w:proofErr w:type="spellEnd"/>
      <w:r w:rsidR="00555401" w:rsidRPr="00D85376">
        <w:t>, Research Institute for the Conservation of Mediterranean Wetlands, 13200 Arles, France</w:t>
      </w:r>
    </w:p>
    <w:p w14:paraId="1ECDB1D0" w14:textId="03AC90FB" w:rsidR="00431E72" w:rsidRPr="00D85376" w:rsidRDefault="00431E72" w:rsidP="00491742">
      <w:pPr>
        <w:pStyle w:val="Heading1"/>
      </w:pPr>
      <w:bookmarkStart w:id="0" w:name="_bmu987qe0m8s" w:colFirst="0" w:colLast="0"/>
      <w:bookmarkEnd w:id="0"/>
      <w:r w:rsidRPr="00D85376">
        <w:t>Acknowledgements</w:t>
      </w:r>
      <w:r w:rsidR="00B90FE9">
        <w:t>:</w:t>
      </w:r>
    </w:p>
    <w:p w14:paraId="6FB08DA2" w14:textId="49BBFD07" w:rsidR="00431E72" w:rsidRDefault="00431E72" w:rsidP="00491742">
      <w:r w:rsidRPr="00D85376">
        <w:t xml:space="preserve">The authors would like to thank the Alberta Biodiversity Monitoring Institute for providing data, specifically Corrina </w:t>
      </w:r>
      <w:proofErr w:type="spellStart"/>
      <w:r w:rsidRPr="00D85376">
        <w:t>Copp</w:t>
      </w:r>
      <w:proofErr w:type="spellEnd"/>
      <w:r w:rsidRPr="00D85376">
        <w:t xml:space="preserve"> for </w:t>
      </w:r>
      <w:proofErr w:type="gramStart"/>
      <w:r w:rsidRPr="00D85376">
        <w:t>providing assistance</w:t>
      </w:r>
      <w:proofErr w:type="gramEnd"/>
      <w:r w:rsidRPr="00D85376">
        <w:t xml:space="preserve"> with data access. MJ was supported by a MITACS Accelerate project. The authors would also like to thank Jeremy Fox, Tamara </w:t>
      </w:r>
      <w:proofErr w:type="spellStart"/>
      <w:r w:rsidRPr="00D85376">
        <w:t>Münkemüller</w:t>
      </w:r>
      <w:proofErr w:type="spellEnd"/>
      <w:r w:rsidRPr="00D85376">
        <w:t>, and Courtney Robichaud for feedback on earlier drafts.</w:t>
      </w:r>
      <w:r>
        <w:br w:type="page"/>
      </w:r>
    </w:p>
    <w:p w14:paraId="1B1859A3" w14:textId="59FDB325" w:rsidR="00BB074C" w:rsidRPr="00491742" w:rsidRDefault="00C9158F" w:rsidP="00491742">
      <w:pPr>
        <w:pStyle w:val="Heading1"/>
      </w:pPr>
      <w:commentRangeStart w:id="1"/>
      <w:r w:rsidRPr="00491742">
        <w:lastRenderedPageBreak/>
        <w:t>Abstract</w:t>
      </w:r>
      <w:commentRangeEnd w:id="1"/>
      <w:r w:rsidR="00F04AFD">
        <w:rPr>
          <w:rStyle w:val="CommentReference"/>
          <w:b w:val="0"/>
        </w:rPr>
        <w:commentReference w:id="1"/>
      </w:r>
    </w:p>
    <w:p w14:paraId="5A02D12A" w14:textId="7548F848" w:rsidR="00177DCA" w:rsidRDefault="00177DCA" w:rsidP="00491742">
      <w:r w:rsidRPr="00177DCA">
        <w:t>Aim</w:t>
      </w:r>
      <w:r>
        <w:t>:</w:t>
      </w:r>
      <w:r w:rsidRPr="00177DCA">
        <w:t xml:space="preserve"> </w:t>
      </w:r>
      <w:r w:rsidRPr="00D85376">
        <w:t>Human</w:t>
      </w:r>
      <w:r w:rsidR="0068110B">
        <w:t>s</w:t>
      </w:r>
      <w:r w:rsidRPr="00D85376">
        <w:t xml:space="preserve"> impact biodiversity by altering land use and introducing nonnative species. Yet the extent to which </w:t>
      </w:r>
      <w:r w:rsidR="00526689">
        <w:t>coexistence processes, such as competition and niche</w:t>
      </w:r>
      <w:r w:rsidR="00003800">
        <w:t xml:space="preserve"> shifts, mediate these relationships</w:t>
      </w:r>
      <w:r w:rsidRPr="00D85376">
        <w:t xml:space="preserve"> is not clear. </w:t>
      </w:r>
      <w:r>
        <w:t xml:space="preserve">This study aims to </w:t>
      </w:r>
      <w:r w:rsidR="00003800">
        <w:t xml:space="preserve">compare how human development influences wetland vascular plant diversity and competitive ability by examining </w:t>
      </w:r>
      <w:r w:rsidRPr="00D85376">
        <w:t xml:space="preserve">patterns of </w:t>
      </w:r>
      <w:r>
        <w:t>species</w:t>
      </w:r>
      <w:r w:rsidRPr="00D85376">
        <w:t xml:space="preserve"> richness, niche specialization, and nonnative </w:t>
      </w:r>
      <w:r w:rsidR="006A0233">
        <w:t xml:space="preserve">species </w:t>
      </w:r>
      <w:r w:rsidRPr="00D85376">
        <w:t>occurrences</w:t>
      </w:r>
      <w:r>
        <w:t xml:space="preserve"> </w:t>
      </w:r>
      <w:r w:rsidR="0068110B">
        <w:t>along</w:t>
      </w:r>
      <w:r>
        <w:t xml:space="preserve"> </w:t>
      </w:r>
      <w:r w:rsidRPr="00D85376">
        <w:t>a human development gradient</w:t>
      </w:r>
      <w:r>
        <w:t>.</w:t>
      </w:r>
    </w:p>
    <w:p w14:paraId="69C94A3C" w14:textId="77777777" w:rsidR="00177DCA" w:rsidRDefault="00177DCA" w:rsidP="00491742"/>
    <w:p w14:paraId="045C0508" w14:textId="48CFFDAC" w:rsidR="00177DCA" w:rsidRDefault="00177DCA" w:rsidP="00491742">
      <w:r w:rsidRPr="00177DCA">
        <w:t>Location</w:t>
      </w:r>
      <w:r>
        <w:t>: Alberta, Canada</w:t>
      </w:r>
      <w:r w:rsidR="000B0481">
        <w:t>.</w:t>
      </w:r>
    </w:p>
    <w:p w14:paraId="14C0E9F6" w14:textId="77777777" w:rsidR="00177DCA" w:rsidRDefault="00177DCA" w:rsidP="00491742"/>
    <w:p w14:paraId="4FE64FD5" w14:textId="55A22A71" w:rsidR="00177DCA" w:rsidRDefault="00177DCA" w:rsidP="00491742">
      <w:r w:rsidRPr="00177DCA">
        <w:t>Taxon</w:t>
      </w:r>
      <w:r>
        <w:t>: Plants</w:t>
      </w:r>
      <w:r w:rsidR="000B0481">
        <w:t>.</w:t>
      </w:r>
    </w:p>
    <w:p w14:paraId="74183701" w14:textId="77777777" w:rsidR="00177DCA" w:rsidRDefault="00177DCA" w:rsidP="00491742"/>
    <w:p w14:paraId="4BB10FAC" w14:textId="034C83FC" w:rsidR="00D053BA" w:rsidRDefault="00177DCA" w:rsidP="00D053BA">
      <w:r w:rsidRPr="00177DCA">
        <w:t>Methods</w:t>
      </w:r>
      <w:r>
        <w:t>:</w:t>
      </w:r>
      <w:r w:rsidRPr="00177DCA">
        <w:t xml:space="preserve"> </w:t>
      </w:r>
      <w:r w:rsidR="005C38A9">
        <w:t xml:space="preserve">We computed species richness and niche specialization </w:t>
      </w:r>
      <w:ins w:id="2" w:author="Cari Ficken" w:date="2021-02-10T11:48:00Z">
        <w:r w:rsidR="006F0C56">
          <w:t>(</w:t>
        </w:r>
        <w:proofErr w:type="gramStart"/>
        <w:r w:rsidR="006F0C56">
          <w:t>an</w:t>
        </w:r>
        <w:proofErr w:type="gramEnd"/>
        <w:r w:rsidR="006F0C56">
          <w:t xml:space="preserve"> </w:t>
        </w:r>
      </w:ins>
      <w:ins w:id="3" w:author="Cari Ficken" w:date="2021-02-10T11:49:00Z">
        <w:r w:rsidR="006F0C56">
          <w:t xml:space="preserve">measure of the range of human development over which a species </w:t>
        </w:r>
        <w:proofErr w:type="spellStart"/>
        <w:r w:rsidR="006F0C56">
          <w:t>occurrs</w:t>
        </w:r>
        <w:proofErr w:type="spellEnd"/>
        <w:r w:rsidR="006F0C56">
          <w:t xml:space="preserve">) </w:t>
        </w:r>
      </w:ins>
      <w:r w:rsidR="005C38A9">
        <w:t>from s</w:t>
      </w:r>
      <w:r w:rsidR="005C38A9" w:rsidRPr="0087101C">
        <w:t>pecies occurrence</w:t>
      </w:r>
      <w:r w:rsidR="005C38A9">
        <w:t xml:space="preserve"> data</w:t>
      </w:r>
      <w:r w:rsidR="005C38A9" w:rsidRPr="0087101C">
        <w:t xml:space="preserve"> across 2054 wetland</w:t>
      </w:r>
      <w:r w:rsidR="005C38A9">
        <w:t xml:space="preserve"> samples. We tested the associations between human development extent and species richness, niche specialization, and nonnative species using linear mixed effect models. We used n</w:t>
      </w:r>
      <w:r w:rsidR="005C38A9" w:rsidRPr="00D85376">
        <w:t xml:space="preserve">onmetric </w:t>
      </w:r>
      <w:r w:rsidR="005C38A9">
        <w:t>m</w:t>
      </w:r>
      <w:r w:rsidR="005C38A9" w:rsidRPr="00D85376">
        <w:t xml:space="preserve">ultidimensional </w:t>
      </w:r>
      <w:r w:rsidR="005C38A9">
        <w:t>s</w:t>
      </w:r>
      <w:r w:rsidR="005C38A9" w:rsidRPr="00D85376">
        <w:t>caling</w:t>
      </w:r>
      <w:r w:rsidR="005C38A9">
        <w:t xml:space="preserve"> ordination to </w:t>
      </w:r>
      <w:r w:rsidR="005C38A9" w:rsidRPr="00D85376">
        <w:t xml:space="preserve">examine whether </w:t>
      </w:r>
      <w:r w:rsidR="005C38A9">
        <w:t>community</w:t>
      </w:r>
      <w:r w:rsidR="005C38A9" w:rsidRPr="00D85376">
        <w:t xml:space="preserve"> composition differed among </w:t>
      </w:r>
      <w:r w:rsidR="005C38A9">
        <w:t>wetlands surrounded by different human development</w:t>
      </w:r>
      <w:r w:rsidR="005C38A9" w:rsidRPr="008C771E">
        <w:t xml:space="preserve"> </w:t>
      </w:r>
      <w:r w:rsidR="005C38A9">
        <w:t>extents.</w:t>
      </w:r>
    </w:p>
    <w:p w14:paraId="62B31964" w14:textId="77777777" w:rsidR="00D053BA" w:rsidRDefault="00D053BA" w:rsidP="00D053BA"/>
    <w:p w14:paraId="0BE1FE5A" w14:textId="2CEB70C5" w:rsidR="00D053BA" w:rsidRDefault="00D053BA" w:rsidP="00D053BA">
      <w:r w:rsidRPr="00177DCA">
        <w:t>Results</w:t>
      </w:r>
      <w:r>
        <w:t>:</w:t>
      </w:r>
      <w:r w:rsidRPr="00177DCA">
        <w:t xml:space="preserve"> </w:t>
      </w:r>
      <w:r>
        <w:t>Species</w:t>
      </w:r>
      <w:r w:rsidRPr="00D85376">
        <w:t xml:space="preserve"> richness and niche specialization show contrasting relationships with human development</w:t>
      </w:r>
      <w:r>
        <w:t xml:space="preserve">: richness was highest and niche specialization lowest at intermediate human development extents, </w:t>
      </w:r>
      <w:r w:rsidRPr="00D85376">
        <w:t>suggesting that competitive ability and environmental filtering may contribute to low richness at low and high development extents</w:t>
      </w:r>
      <w:r w:rsidR="005A3E0B">
        <w:t>, respectively</w:t>
      </w:r>
      <w:r>
        <w:t>.</w:t>
      </w:r>
      <w:r w:rsidRPr="00D85376">
        <w:t xml:space="preserve"> </w:t>
      </w:r>
      <w:r>
        <w:t xml:space="preserve">Wetlands surrounded by the highest and lowest human development extents had similar levels of richness and niche specialization, but differed significantly in community composition. </w:t>
      </w:r>
      <w:r w:rsidRPr="00D85376">
        <w:t xml:space="preserve">The proportion of nonnative species increased with increasing human development, alternatively suggesting that the substitution of native species by nonnatives in developed areas may contribute to reduced richness and interact with </w:t>
      </w:r>
      <w:r>
        <w:t>ecological</w:t>
      </w:r>
      <w:r w:rsidRPr="00D85376">
        <w:t xml:space="preserve"> conditions to influence community assembly.</w:t>
      </w:r>
    </w:p>
    <w:p w14:paraId="5483AB16" w14:textId="47F63737" w:rsidR="00177DCA" w:rsidRDefault="00177DCA" w:rsidP="00491742"/>
    <w:p w14:paraId="5781C7B2" w14:textId="43E8DB6A" w:rsidR="00431E72" w:rsidRDefault="00177DCA" w:rsidP="00491742">
      <w:r w:rsidRPr="00177DCA">
        <w:t>Main conclusions</w:t>
      </w:r>
      <w:r>
        <w:t>:</w:t>
      </w:r>
      <w:r w:rsidRPr="00177DCA">
        <w:t xml:space="preserve"> </w:t>
      </w:r>
      <w:r w:rsidR="00A637C4">
        <w:t xml:space="preserve">These findings </w:t>
      </w:r>
      <w:r w:rsidR="007C7AA2">
        <w:t xml:space="preserve">demonstrate </w:t>
      </w:r>
      <w:r w:rsidR="00A637C4">
        <w:t>that</w:t>
      </w:r>
      <w:r w:rsidR="00770274">
        <w:t xml:space="preserve"> human</w:t>
      </w:r>
      <w:r w:rsidR="008C771E">
        <w:t xml:space="preserve"> land development</w:t>
      </w:r>
      <w:r w:rsidR="00770274">
        <w:t xml:space="preserve"> plays a major role in</w:t>
      </w:r>
      <w:r w:rsidR="001C50D5">
        <w:t xml:space="preserve"> shaping</w:t>
      </w:r>
      <w:r w:rsidR="00770274">
        <w:t xml:space="preserve"> </w:t>
      </w:r>
      <w:r w:rsidR="00A637C4" w:rsidRPr="00D85376">
        <w:t>species richness</w:t>
      </w:r>
      <w:r w:rsidR="008C771E">
        <w:t xml:space="preserve"> by influencing both the number of nonnative species and the niche specialization of </w:t>
      </w:r>
      <w:r w:rsidR="007C7AA2">
        <w:t xml:space="preserve">species </w:t>
      </w:r>
      <w:r w:rsidR="008C771E">
        <w:t>inhabiting a wetland</w:t>
      </w:r>
      <w:r w:rsidR="00770274">
        <w:t>.</w:t>
      </w:r>
      <w:r w:rsidR="003A6B4B">
        <w:t xml:space="preserve"> </w:t>
      </w:r>
      <w:r w:rsidR="007C7AA2">
        <w:t xml:space="preserve">Furthermore, these findings suggest </w:t>
      </w:r>
      <w:r w:rsidR="003A6B4B">
        <w:t>that</w:t>
      </w:r>
      <w:r w:rsidR="00A637C4">
        <w:t xml:space="preserve"> the</w:t>
      </w:r>
      <w:r w:rsidRPr="00D85376">
        <w:t xml:space="preserve"> proportion of nonnative species is an overlooked factor influencing </w:t>
      </w:r>
      <w:r w:rsidR="007C7AA2">
        <w:t>plant richness and that including this variable</w:t>
      </w:r>
      <w:r w:rsidRPr="00D85376">
        <w:t xml:space="preserve"> may help clarify </w:t>
      </w:r>
      <w:r w:rsidR="007C7AA2">
        <w:t xml:space="preserve">the </w:t>
      </w:r>
      <w:r w:rsidRPr="00D85376">
        <w:t xml:space="preserve">inconsistent responses of diversity </w:t>
      </w:r>
      <w:r w:rsidR="007C7AA2">
        <w:t xml:space="preserve">to human development </w:t>
      </w:r>
      <w:r w:rsidRPr="00D85376">
        <w:t xml:space="preserve">over </w:t>
      </w:r>
      <w:r w:rsidR="007C7AA2">
        <w:t>large spatiotemporal scales</w:t>
      </w:r>
      <w:r w:rsidRPr="00D85376">
        <w:t>.</w:t>
      </w:r>
    </w:p>
    <w:p w14:paraId="6416C753" w14:textId="2D6F72A7" w:rsidR="00A637C4" w:rsidRPr="00491742" w:rsidRDefault="00431E72" w:rsidP="00491742">
      <w:pPr>
        <w:pStyle w:val="Heading1"/>
      </w:pPr>
      <w:r w:rsidRPr="00491742">
        <w:t>Keywords</w:t>
      </w:r>
    </w:p>
    <w:p w14:paraId="494FCB45" w14:textId="74538AE1" w:rsidR="00431E72" w:rsidRPr="00424D68" w:rsidRDefault="00A637C4" w:rsidP="00491742">
      <w:r>
        <w:t>Diversity patterns; communities; assembly rules; exotic species</w:t>
      </w:r>
      <w:r w:rsidR="00617D7C">
        <w:t>;</w:t>
      </w:r>
      <w:bookmarkStart w:id="4" w:name="_yf6x7sj6xrfb" w:colFirst="0" w:colLast="0"/>
      <w:bookmarkEnd w:id="4"/>
      <w:r w:rsidR="00617D7C">
        <w:t xml:space="preserve"> invasive;</w:t>
      </w:r>
      <w:r>
        <w:t xml:space="preserve"> human footprint; peatlands</w:t>
      </w:r>
      <w:r w:rsidR="00617D7C">
        <w:t xml:space="preserve"> </w:t>
      </w:r>
      <w:r w:rsidR="00431E72">
        <w:br w:type="page"/>
      </w:r>
    </w:p>
    <w:p w14:paraId="6596E2FA" w14:textId="61F32E9B" w:rsidR="00BB074C" w:rsidRPr="00491742" w:rsidRDefault="00C9158F" w:rsidP="00491742">
      <w:pPr>
        <w:pStyle w:val="Heading1"/>
      </w:pPr>
      <w:commentRangeStart w:id="5"/>
      <w:commentRangeStart w:id="6"/>
      <w:r w:rsidRPr="00491742">
        <w:lastRenderedPageBreak/>
        <w:t>Introduction</w:t>
      </w:r>
      <w:commentRangeEnd w:id="5"/>
      <w:r w:rsidR="00F04AFD">
        <w:rPr>
          <w:rStyle w:val="CommentReference"/>
          <w:b w:val="0"/>
        </w:rPr>
        <w:commentReference w:id="5"/>
      </w:r>
      <w:commentRangeEnd w:id="6"/>
      <w:r w:rsidR="00AA1951">
        <w:rPr>
          <w:rStyle w:val="CommentReference"/>
          <w:b w:val="0"/>
        </w:rPr>
        <w:commentReference w:id="6"/>
      </w:r>
    </w:p>
    <w:p w14:paraId="716E9C51" w14:textId="5BA17320" w:rsidR="00A85BD4" w:rsidRDefault="00C9158F" w:rsidP="00491742">
      <w:pPr>
        <w:rPr>
          <w:i/>
        </w:rPr>
      </w:pPr>
      <w:r w:rsidRPr="00D85376">
        <w:t>Understanding patterns of species diversity is a central goal of ecology</w:t>
      </w:r>
      <w:r w:rsidR="003324F4" w:rsidRPr="00D85376">
        <w:t xml:space="preserve">. </w:t>
      </w:r>
      <w:r w:rsidR="00D17D3F" w:rsidRPr="00D85376">
        <w:t>Globally, humans are causing massive declines in biodiversity</w:t>
      </w:r>
      <w:r w:rsidR="002A431F">
        <w:t xml:space="preserve"> </w:t>
      </w:r>
      <w:r w:rsidR="00D17D3F" w:rsidRPr="00D85376">
        <w:fldChar w:fldCharType="begin"/>
      </w:r>
      <w:r w:rsidR="001003EB">
        <w:instrText xml:space="preserve"> ADDIN ZOTERO_ITEM CSL_CITATION {"citationID":"daABVedv","properties":{"formattedCitation":"({\\i{}IPBES},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745FD" w:rsidRPr="00A745FD">
        <w:rPr>
          <w:szCs w:val="24"/>
        </w:rPr>
        <w:t>(</w:t>
      </w:r>
      <w:r w:rsidR="00A745FD" w:rsidRPr="00A745FD">
        <w:rPr>
          <w:i/>
          <w:iCs/>
          <w:szCs w:val="24"/>
        </w:rPr>
        <w:t>IPBES</w:t>
      </w:r>
      <w:r w:rsidR="00A745FD" w:rsidRPr="00A745FD">
        <w:rPr>
          <w:szCs w:val="24"/>
        </w:rPr>
        <w:t xml:space="preserve">, 2019; </w:t>
      </w:r>
      <w:proofErr w:type="spellStart"/>
      <w:r w:rsidR="00A745FD" w:rsidRPr="00A745FD">
        <w:rPr>
          <w:szCs w:val="24"/>
        </w:rPr>
        <w:t>Hallmann</w:t>
      </w:r>
      <w:proofErr w:type="spellEnd"/>
      <w:r w:rsidR="00A745FD" w:rsidRPr="00A745FD">
        <w:rPr>
          <w:szCs w:val="24"/>
        </w:rPr>
        <w:t xml:space="preserve"> et al., 2017; Marques et al., 2019)</w:t>
      </w:r>
      <w:r w:rsidR="00D17D3F" w:rsidRPr="00D85376">
        <w:fldChar w:fldCharType="end"/>
      </w:r>
      <w:r w:rsidR="00D17D3F" w:rsidRPr="00D85376">
        <w:t xml:space="preserve">, but </w:t>
      </w:r>
      <w:r w:rsidR="00F862FE" w:rsidRPr="00D85376">
        <w:t>local</w:t>
      </w:r>
      <w:r w:rsidR="00D17D3F" w:rsidRPr="00D85376">
        <w:t xml:space="preserve"> impacts</w:t>
      </w:r>
      <w:r w:rsidR="00D64EDC" w:rsidRPr="00D85376">
        <w:t xml:space="preserve"> </w:t>
      </w:r>
      <w:r w:rsidR="00BC6C67" w:rsidRPr="00D85376">
        <w:t>on</w:t>
      </w:r>
      <w:r w:rsidR="00D64EDC" w:rsidRPr="00D85376">
        <w:t xml:space="preserve"> richness</w:t>
      </w:r>
      <w:r w:rsidR="00D17D3F" w:rsidRPr="00D85376">
        <w:t xml:space="preserve"> are </w:t>
      </w:r>
      <w:r w:rsidR="007F160F" w:rsidRPr="00D85376">
        <w:t>debated</w:t>
      </w:r>
      <w:r w:rsidR="002A431F">
        <w:t xml:space="preserve"> </w:t>
      </w:r>
      <w:r w:rsidR="00F862FE" w:rsidRPr="00D85376">
        <w:fldChar w:fldCharType="begin"/>
      </w:r>
      <w:r w:rsidR="001003EB">
        <w:instrText xml:space="preserve"> ADDIN ZOTERO_ITEM CSL_CITATION {"citationID":"fxLVAADJ","properties":{"formattedCitation":"(Cardinale et al., 2018; Gonzalez et al., 2016; Sax &amp; Gaines, 2003; Vellend et al., 2013)","plainCitation":"(Cardinale et al., 2018; Gonzalez et al., 2016;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R.H."},{"family":"Loreau","given":"Michel"}],"issued":{"date-parts":[["2018",3]]}}},{"id":2103,"uris":["http://zotero.org/users/5389092/items/NQRMJUC3"],"uri":["http://zotero.org/users/5389092/items/NQRMJUC3"],"itemData":{"id":2103,"type":"article-journal","abstract":"Global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https://esajournals.onlinelibrary.wiley.com/doi/pdf/10.1890/15-1759.1","page":"1949-1960","source":"Wiley Online Library","title":"Estimating local biodiversity change: a critique of papers claiming no net loss of local diversity","title-short":"Estimating local biodiversity change","volume":"97","author":[{"family":"Gonzalez","given":"Andrew"},{"family":"Cardinale","given":"Bradley J."},{"family":"Allington","given":"Ginger R. H."},{"family":"Byrnes","given":"Jarrett"},{"family":"Endsley","given":"K. Arthur"},{"family":"Brown","given":"Daniel G."},{"family":"Hooper","given":"David U."},{"family":"Isbell","given":"Forest"},{"family":"O'Connor","given":"Mary I."},{"family":"Loreau","given":"Michel"}],"issued":{"date-parts":[["2016"]]}}},{"id":2005,"uris":["http://zotero.org/users/5389092/items/SBUI2UCX"],"uri":["http://zotero.org/users/5389092/items/SBUI2UCX"],"itemData":{"id":2005,"type":"article-journal","abstract":"Current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w:instrText>
      </w:r>
      <w:r w:rsidR="001003EB" w:rsidRPr="009C7B9D">
        <w:rPr>
          <w:lang w:val="fr-FR"/>
        </w:rPr>
        <w:instrText xml:space="preserve">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F862FE" w:rsidRPr="00D85376">
        <w:fldChar w:fldCharType="separate"/>
      </w:r>
      <w:r w:rsidR="001003EB" w:rsidRPr="009C7B9D">
        <w:rPr>
          <w:lang w:val="fr-FR"/>
        </w:rPr>
        <w:t xml:space="preserve">(Cardinale et al., 2018; Gonzalez et al., 2016; Sax &amp; Gaines, 2003; </w:t>
      </w:r>
      <w:proofErr w:type="spellStart"/>
      <w:r w:rsidR="001003EB" w:rsidRPr="009C7B9D">
        <w:rPr>
          <w:lang w:val="fr-FR"/>
        </w:rPr>
        <w:t>Vellend</w:t>
      </w:r>
      <w:proofErr w:type="spellEnd"/>
      <w:r w:rsidR="001003EB" w:rsidRPr="009C7B9D">
        <w:rPr>
          <w:lang w:val="fr-FR"/>
        </w:rPr>
        <w:t xml:space="preserve"> et al., 2013)</w:t>
      </w:r>
      <w:r w:rsidR="00F862FE" w:rsidRPr="00D85376">
        <w:fldChar w:fldCharType="end"/>
      </w:r>
      <w:r w:rsidR="00D17D3F" w:rsidRPr="009C7B9D">
        <w:rPr>
          <w:lang w:val="fr-FR"/>
        </w:rPr>
        <w:t xml:space="preserve">. </w:t>
      </w:r>
      <w:r w:rsidR="00A85BD4">
        <w:t xml:space="preserve">Inconsistent responses of </w:t>
      </w:r>
      <w:r w:rsidR="00863393">
        <w:t>diversity</w:t>
      </w:r>
      <w:r w:rsidR="00A85BD4">
        <w:t xml:space="preserve"> to human </w:t>
      </w:r>
      <w:r w:rsidR="00863393">
        <w:t>activity</w:t>
      </w:r>
      <w:r w:rsidR="00A85BD4">
        <w:t xml:space="preserve"> may arise from</w:t>
      </w:r>
      <w:r w:rsidR="00053683">
        <w:t xml:space="preserve"> methodological differences </w:t>
      </w:r>
      <w:r w:rsidR="001003EB">
        <w:fldChar w:fldCharType="begin"/>
      </w:r>
      <w:r w:rsidR="008B1423">
        <w:instrText xml:space="preserve"> ADDIN ZOTERO_ITEM CSL_CITATION {"citationID":"Ag66TzMq","properties":{"formattedCitation":"(Cardinale et al., 2018; Hillebrand et al., 2018)","plainCitation":"(Cardinale et al., 2018; Hillebrand et al., 2018)","noteIndex":0},"citationItems":[{"id":2007,"uris":["http://zotero.org/users/5389092/items/UDDG6Q3P"],"uri":["http://zotero.org/users/5389092/items/UDDG6Q3P"],"itemData":{"id":2007,"type":"article-journal","abstract":"Recently,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R.H."},{"family":"Loreau","given":"Michel"}],"issued":{"date-parts":[["2018",3]]}}},{"id":2106,"uris":["http://zotero.org/users/5389092/items/8P6GMA3M"],"uri":["http://zotero.org/users/5389092/items/8P6GMA3M"],"itemData":{"id":2106,"type":"article-journal","abstract":"Global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Ecology","DOI":"10.1111/1365-2664.12959","ISSN":"1365-2664","issue":"1","language":"en","note":"_eprint: https://besjournals.onlinelibrary.wiley.com/doi/pdf/10.1111/1365-2664.12959","page":"169-184","source":"Wiley Online Library","title":"Biodiversity change is uncoupled from species richness trends: Consequences for conservation and monitoring","title-short":"Biodiversity change is uncoupled from species richness trends","volume":"55","author":[{"family":"Hillebrand","given":"Helmut"},{"family":"Blasius","given":"Bernd"},{"family":"Borer","given":"Elizabeth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B."}],"issued":{"date-parts":[["2018"]]}}}],"schema":"https://github.com/citation-style-language/schema/raw/master/csl-citation.json"} </w:instrText>
      </w:r>
      <w:r w:rsidR="001003EB">
        <w:fldChar w:fldCharType="separate"/>
      </w:r>
      <w:r w:rsidR="008B1423" w:rsidRPr="008B1423">
        <w:t>(Cardinale et al., 2018; Hillebrand et al., 2018)</w:t>
      </w:r>
      <w:r w:rsidR="001003EB">
        <w:fldChar w:fldCharType="end"/>
      </w:r>
      <w:r w:rsidR="008B1423">
        <w:t>,</w:t>
      </w:r>
      <w:r w:rsidR="00863393">
        <w:t xml:space="preserve"> </w:t>
      </w:r>
      <w:r w:rsidR="008B1423">
        <w:t xml:space="preserve">as well as characteristics of the disturbance </w:t>
      </w:r>
      <w:r w:rsidR="001003EB">
        <w:fldChar w:fldCharType="begin"/>
      </w:r>
      <w:r w:rsidR="001003EB">
        <w:instrText xml:space="preserve"> ADDIN ZOTERO_ITEM CSL_CITATION {"citationID":"iBXlpzFH","properties":{"formattedCitation":"(Newbold et al., 2016)","plainCitation":"(Newbold et al., 2016)","noteIndex":0},"citationItems":[{"id":2109,"uris":["http://zotero.org/users/5389092/items/43UQA4FW"],"uri":["http://zotero.org/users/5389092/items/43UQA4FW"],"itemData":{"id":2109,"type":"article-journal","abstract":"Land use has large effects on the diversity of ecological assemblages. Differences among land uses in the diversity of local assemblages (alpha diversity) have been quantified at a global scale. Effects on the turnover of species composition between locations (beta diversity) are less clear, with previous studies focusing on particular regions or groups of species. Using a global database on the composition of ecological assemblages in different land uses, we test for differences in the between-site turnover of species composition, within and among land-use types. Overall, we show a strong impact of land use on assemblage composition. While we find that compositional turnover within land uses does not differ strongly among land uses, human land uses and secondary vegetation in an early stage of recovery are poor at retaining the species that characterise primary vegetation. The dissimilarity of assemblages in human-impacted habitats compared with primary vegetation was more pronounced in the tropical than temperate realm. An exploratory analysis suggests that this geographic difference might be caused primarily by differences in climate seasonality and in the numbers of species sampled. Taken together the results suggest that, while small-scale beta diversity within land uses is not strongly impacted by land-use type, compositional turnover between land uses is substantial. Therefore, land-use change will lead to profound changes in the structure of ecological assemblages.","container-title":"Ecography","DOI":"10.1111/ecog.01932","ISSN":"1600-0587","issue":"12","language":"en","note":"_eprint: https://onlinelibrary.wiley.com/doi/pdf/10.1111/ecog.01932","page":"1151-1163","source":"Wiley Online Library","title":"Global patterns of terrestrial assemblage turnover within and among land uses","volume":"39","author":[{"family":"Newbold","given":"Tim"},{"family":"Hudson","given":"Lawrence N."},{"family":"Hill","given":"Samantha L. L."},{"family":"Contu","given":"Sara"},{"family":"Gray","given":"Claudia L."},{"family":"Scharlemann","given":"Jörn P. W."},{"family":"Börger","given":"Luca"},{"family":"Phillips","given":"Helen R. P."},{"family":"Sheil","given":"Douglas"},{"family":"Lysenko","given":"Igor"},{"family":"Purvis","given":"Andy"}],"issued":{"date-parts":[["2016"]]}}}],"schema":"https://github.com/citation-style-language/schema/raw/master/csl-citation.json"} </w:instrText>
      </w:r>
      <w:r w:rsidR="001003EB">
        <w:fldChar w:fldCharType="separate"/>
      </w:r>
      <w:r w:rsidR="001003EB" w:rsidRPr="001003EB">
        <w:t>(Newbold et al., 2016)</w:t>
      </w:r>
      <w:r w:rsidR="001003EB">
        <w:fldChar w:fldCharType="end"/>
      </w:r>
      <w:r w:rsidR="00A85BD4">
        <w:t xml:space="preserve"> and of the species themselves</w:t>
      </w:r>
      <w:r w:rsidR="001003EB">
        <w:t xml:space="preserve"> </w:t>
      </w:r>
      <w:r w:rsidR="001003EB">
        <w:fldChar w:fldCharType="begin"/>
      </w:r>
      <w:r w:rsidR="001003EB">
        <w:instrText xml:space="preserve"> ADDIN ZOTERO_ITEM CSL_CITATION {"citationID":"zZA84uhz","properties":{"formattedCitation":"(Mayor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1003EB">
        <w:fldChar w:fldCharType="separate"/>
      </w:r>
      <w:r w:rsidR="001003EB" w:rsidRPr="001003EB">
        <w:t>(Mayor et al., 2012)</w:t>
      </w:r>
      <w:r w:rsidR="001003EB">
        <w:fldChar w:fldCharType="end"/>
      </w:r>
      <w:r w:rsidR="00A85BD4">
        <w:t>.</w:t>
      </w:r>
      <w:r w:rsidR="00863393">
        <w:t xml:space="preserve"> A better understanding</w:t>
      </w:r>
      <w:r w:rsidR="009336D6">
        <w:t xml:space="preserve"> of mechanisms underlying biodiversity responses to human activity</w:t>
      </w:r>
      <w:r w:rsidR="00863393">
        <w:t xml:space="preserve"> </w:t>
      </w:r>
      <w:r w:rsidR="006B52FD">
        <w:t xml:space="preserve">may help to resolve some discrepancies, with </w:t>
      </w:r>
      <w:r w:rsidR="00A85BD4">
        <w:t>important implications for conservation biology</w:t>
      </w:r>
      <w:r w:rsidR="00863393">
        <w:t xml:space="preserve"> and monitoring programs</w:t>
      </w:r>
      <w:r w:rsidR="006B52FD">
        <w:t>.</w:t>
      </w:r>
    </w:p>
    <w:p w14:paraId="5377DC41" w14:textId="0CA6CE3F" w:rsidR="0010449F" w:rsidRPr="003E6039" w:rsidRDefault="0010449F" w:rsidP="00491742"/>
    <w:p w14:paraId="359C5CFD" w14:textId="603DD7F7" w:rsidR="00A21F7B" w:rsidRDefault="00CF0EBC" w:rsidP="00A21F7B">
      <w:r>
        <w:t>Plant di</w:t>
      </w:r>
      <w:r w:rsidR="00F63E28">
        <w:t>versity</w:t>
      </w:r>
      <w:r w:rsidR="0034441C">
        <w:t xml:space="preserve"> </w:t>
      </w:r>
      <w:r w:rsidR="00F63E28">
        <w:t xml:space="preserve">is the outcome of processes occurring both at large (e.g. dispersal) and </w:t>
      </w:r>
      <w:r w:rsidR="009B2FD9">
        <w:t>small</w:t>
      </w:r>
      <w:r w:rsidR="00F63E28">
        <w:t xml:space="preserve"> (e.g. coexistence) spatial scales </w:t>
      </w:r>
      <w:r w:rsidR="00F63E28" w:rsidRPr="00D85376">
        <w:fldChar w:fldCharType="begin"/>
      </w:r>
      <w:r w:rsidR="001003EB">
        <w:instrText xml:space="preserve"> ADDIN ZOTERO_ITEM CSL_CITATION {"citationID":"5sdpUMQM","properties":{"formattedCitation":"(HilleRisLambers et al., 2012; Velland, 2017)","plainCitation":"(HilleRisLambers et al., 2012; Velland, 2017)","noteIndex":0},"citationItems":[{"id":1948,"uris":["http://zotero.org/users/5389092/items/B2ZC9XUK"],"uri":["http://zotero.org/users/5389092/items/B2ZC9XUK"],"itemData":{"id":1948,"type":"article-journal","abstract":"Although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2112,"uris":["http://zotero.org/users/5389092/items/J4ZDEK7P"],"uri":["http://zotero.org/users/5389092/items/J4ZDEK7P"],"itemData":{"id":2112,"type":"book","ISBN":"978-0-691-16484-7","language":"en","number-of-pages":"248","publisher":"Princeton University Press","source":"press.princeton.edu","title":"The Theory of Ecological Communities","URL":"https://press.princeton.edu/books/hardcover/9780691164847/the-theory-of-ecological-communities-mpb-57","author":[{"family":"Velland","given":"Mark"}],"accessed":{"date-parts":[["2020",9,4]]},"issued":{"date-parts":[["2017"]]}}}],"schema":"https://github.com/citation-style-language/schema/raw/master/csl-citation.json"} </w:instrText>
      </w:r>
      <w:r w:rsidR="00F63E28" w:rsidRPr="00D85376">
        <w:fldChar w:fldCharType="separate"/>
      </w:r>
      <w:r w:rsidR="001003EB" w:rsidRPr="001003EB">
        <w:t>(</w:t>
      </w:r>
      <w:proofErr w:type="spellStart"/>
      <w:r w:rsidR="001003EB" w:rsidRPr="001003EB">
        <w:t>HilleRisLambers</w:t>
      </w:r>
      <w:proofErr w:type="spellEnd"/>
      <w:r w:rsidR="001003EB" w:rsidRPr="001003EB">
        <w:t xml:space="preserve"> et al., 2012; </w:t>
      </w:r>
      <w:proofErr w:type="spellStart"/>
      <w:r w:rsidR="001003EB" w:rsidRPr="001003EB">
        <w:t>Velland</w:t>
      </w:r>
      <w:proofErr w:type="spellEnd"/>
      <w:r w:rsidR="001003EB" w:rsidRPr="001003EB">
        <w:t>, 2017)</w:t>
      </w:r>
      <w:r w:rsidR="00F63E28" w:rsidRPr="00D85376">
        <w:fldChar w:fldCharType="end"/>
      </w:r>
      <w:r w:rsidR="009B2FD9">
        <w:t xml:space="preserve">, </w:t>
      </w:r>
      <w:r w:rsidR="00414543">
        <w:t>and</w:t>
      </w:r>
      <w:r w:rsidR="009B2FD9">
        <w:t xml:space="preserve"> research on this topic spans many biological and ecological </w:t>
      </w:r>
      <w:r w:rsidR="00A310A7">
        <w:t>sub</w:t>
      </w:r>
      <w:r w:rsidR="009B2FD9">
        <w:t>disciplines.</w:t>
      </w:r>
      <w:r w:rsidR="00F63E28">
        <w:t xml:space="preserve"> </w:t>
      </w:r>
      <w:r w:rsidR="00A21F7B">
        <w:t xml:space="preserve">At large spatial scales, regional species pools provide </w:t>
      </w:r>
      <w:r w:rsidR="0034441C">
        <w:t>the propagule source for local diversity</w:t>
      </w:r>
      <w:r w:rsidR="009B2FD9">
        <w:t xml:space="preserve"> </w:t>
      </w:r>
      <w:r w:rsidR="001003EB">
        <w:fldChar w:fldCharType="begin"/>
      </w:r>
      <w:r w:rsidR="001003EB">
        <w:instrText xml:space="preserve"> ADDIN ZOTERO_ITEM CSL_CITATION {"citationID":"mxslX5ow","properties":{"formattedCitation":"(Cornell &amp; Harrison, 2014)","plainCitation":"(Cornell &amp; Harrison, 2014)","noteIndex":0},"citationItems":[{"id":2114,"uris":["http://zotero.org/users/5389092/items/8MDVZZGE"],"uri":["http://zotero.org/users/5389092/items/8MDVZZGE"],"itemData":{"id":2114,"type":"article-journal","abstract":"A regional species pool comprises all species available to colonize a focal site. The roots of the concept are imbedded in island biogeography theory, supply-side ecology, and early propagule addition experiments. The pool concept allows ecologists to examine large-scale effects—including geographic area, evolutionary age, and immigration and diversification—on the diversity, composition, and phylogenetic structure of local communities. Both theory and evidence show that pool influences are greatest when local communities are not strongly and predictably structured by species interactions (e.g., under frequent disturbance or if many species are rare). Practical and conceptual issues to consider when delineating species pools include choosing an appropriate spatial scale, whether to account for environmental filtering, whether to include the species within a fixed geographic area versus those whose geographic ranges overlap with a site, or whether to use databases or geographic data sources. Each issue is discussed in the context of 63 studies using the species pool approach. We conclude that the species pool concept has contributed greatly to our understanding of community dynamics by bridging the gap between large and small spatial scales. Future studies must compare pool characteristics with community structure across multiple regions for a more complete understanding of community assembly.","container-title":"Annual Review of Ecology, Evolution, and Systematics","DOI":"10.1146/annurev-ecolsys-120213-091759","issue":"1","note":"_eprint: https://doi.org/10.1146/annurev-ecolsys-120213-091759","page":"45-67","source":"Annual Reviews","title":"What Are Species Pools and When Are They Important?","volume":"45","author":[{"family":"Cornell","given":"Howard V."},{"family":"Harrison","given":"Susan P."}],"issued":{"date-parts":[["2014"]]}}}],"schema":"https://github.com/citation-style-language/schema/raw/master/csl-citation.json"} </w:instrText>
      </w:r>
      <w:r w:rsidR="001003EB">
        <w:fldChar w:fldCharType="separate"/>
      </w:r>
      <w:r w:rsidR="001003EB" w:rsidRPr="001003EB">
        <w:t>(Cornell &amp; Harrison, 2014)</w:t>
      </w:r>
      <w:r w:rsidR="001003EB">
        <w:fldChar w:fldCharType="end"/>
      </w:r>
      <w:r w:rsidR="0034441C">
        <w:t>.</w:t>
      </w:r>
      <w:r w:rsidR="001003EB">
        <w:t xml:space="preserve"> In local assemblages,</w:t>
      </w:r>
      <w:r w:rsidR="00A21F7B">
        <w:t xml:space="preserve"> diversity is maintained by processes</w:t>
      </w:r>
      <w:r w:rsidR="00A310A7">
        <w:t xml:space="preserve"> that</w:t>
      </w:r>
      <w:r w:rsidR="00A21F7B">
        <w:t xml:space="preserve"> govern plant coexistence</w:t>
      </w:r>
      <w:r>
        <w:t xml:space="preserve">, </w:t>
      </w:r>
      <w:r w:rsidR="0034441C">
        <w:t>which</w:t>
      </w:r>
      <w:r>
        <w:t xml:space="preserve"> itself</w:t>
      </w:r>
      <w:r w:rsidR="0034441C">
        <w:t xml:space="preserve"> is generally </w:t>
      </w:r>
      <w:r w:rsidR="00A21F7B" w:rsidRPr="00D85376">
        <w:t>determined by a species’ ability to disperse to a suitable habitat and to persist there</w:t>
      </w:r>
      <w:r w:rsidR="00A21F7B">
        <w:t xml:space="preserve"> </w:t>
      </w:r>
      <w:r w:rsidR="00A21F7B" w:rsidRPr="00D85376">
        <w:fldChar w:fldCharType="begin"/>
      </w:r>
      <w:r w:rsidR="001003EB">
        <w:instrText xml:space="preserve"> ADDIN ZOTERO_ITEM CSL_CITATION {"citationID":"RhxQdVsL","properties":{"formattedCitation":"(Chesson, 2000; HilleRisLambers et al., 2012; D. Tilman &amp; Pacala, 1993)","plainCitation":"(Chesson, 2000; HilleRisLambers et al., 2012; D. Tilman &amp; Pacala, 1993)","noteIndex":0},"citationItems":[{"id":1948,"uris":["http://zotero.org/users/5389092/items/B2ZC9XUK"],"uri":["http://zotero.org/users/5389092/items/B2ZC9XUK"],"itemData":{"id":1948,"type":"article-journal","abstract":"Although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863,"uris":["http://zotero.org/users/5389092/items/LVW9IXMM"],"uri":["http://zotero.org/users/5389092/items/LVW9IXMM"],"itemData":{"id":863,"type":"chapter","container-title":"Species Diversity in Ecology Communities","event-place":"Chicago, IL","page":"13-25","publisher":"University of Chicago Press","publisher-place":"Chicago, IL","title":"The Maintenance of Species Richness in Plant Communities","author":[{"family":"Tilman","given":"D."},{"family":"Pacala","given":"S. W."}],"editor":[{"family":"Ricklefs","given":"R. E."},{"family":"Schluter","given":"D."}],"issued":{"date-parts":[["1993"]]}}}],"schema":"https://github.com/citation-style-language/schema/raw/master/csl-citation.json"} </w:instrText>
      </w:r>
      <w:r w:rsidR="00A21F7B" w:rsidRPr="00D85376">
        <w:fldChar w:fldCharType="separate"/>
      </w:r>
      <w:r w:rsidR="00A21F7B" w:rsidRPr="00A745FD">
        <w:t xml:space="preserve">(Chesson, 2000; </w:t>
      </w:r>
      <w:proofErr w:type="spellStart"/>
      <w:r w:rsidR="00A21F7B" w:rsidRPr="00A745FD">
        <w:t>HilleRisLambers</w:t>
      </w:r>
      <w:proofErr w:type="spellEnd"/>
      <w:r w:rsidR="00A21F7B" w:rsidRPr="00A745FD">
        <w:t xml:space="preserve"> et al., 2012; D. Tilman &amp; </w:t>
      </w:r>
      <w:proofErr w:type="spellStart"/>
      <w:r w:rsidR="00A21F7B" w:rsidRPr="00A745FD">
        <w:t>Pacala</w:t>
      </w:r>
      <w:proofErr w:type="spellEnd"/>
      <w:r w:rsidR="00A21F7B" w:rsidRPr="00A745FD">
        <w:t>, 1993)</w:t>
      </w:r>
      <w:r w:rsidR="00A21F7B" w:rsidRPr="00D85376">
        <w:fldChar w:fldCharType="end"/>
      </w:r>
      <w:r w:rsidR="00A21F7B" w:rsidRPr="00D85376">
        <w:t>. Niche theory posits that, in the absence of competitors, a plant species inhabits a fundamental niche</w:t>
      </w:r>
      <w:r w:rsidR="004E0630">
        <w:t>; the fundamental niche</w:t>
      </w:r>
      <w:r w:rsidR="00A21F7B" w:rsidRPr="00D85376">
        <w:t xml:space="preserve"> encompasses relatively broad </w:t>
      </w:r>
      <w:r w:rsidR="00A21F7B">
        <w:t>ecological</w:t>
      </w:r>
      <w:r w:rsidR="00A21F7B" w:rsidRPr="00D85376">
        <w:t xml:space="preserve"> conditions determined by the species’ morphology and physiology</w:t>
      </w:r>
      <w:r w:rsidR="00A21F7B">
        <w:t xml:space="preserve"> </w:t>
      </w:r>
      <w:r w:rsidR="00A21F7B" w:rsidRPr="00D85376">
        <w:fldChar w:fldCharType="begin"/>
      </w:r>
      <w:r w:rsidR="001003EB">
        <w:instrText xml:space="preserve"> ADDIN ZOTERO_ITEM CSL_CITATION {"citationID":"n2iiI2pf","properties":{"formattedCitation":"(Chase &amp; Leibold, 2003; G. Evelyn Hutchinson, 1957; Pocheville, 2015)","plainCitation":"(Chase &amp; Leibold, 2003; G. Evelyn Hutchinson, 1957; Pocheville, 2015)","noteIndex":0},"citationItems":[{"id":2034,"uris":["http://zotero.org/users/5389092/items/S9GWHP5C"],"uri":["http://zotero.org/users/5389092/items/S9GWHP5C"],"itemData":{"id":2034,"type":"book","abstract":"Why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Evelyn"}],"issued":{"date-parts":[["1957",1,1]]}}},{"id":2036,"uris":["http://zotero.org/users/5389092/items/BEPXXES7"],"uri":["http://zotero.org/users/5389092/items/BEPXXES7"],"itemData":{"id":2036,"type":"chapter","abstract":"In this chapter, we first trace the history of the concept of ecological niche and see how its meanings varied with the search for a theory of ecology. The niche concept has its roots in the Darwinian view of ecosystems that are structured by the struggle for survival and, originally, the niche was perceived as an invariant place within the ecosystem, that would preexist the assembly of the ecosystem. The concept then slipped towards a sense in which the niche, no longer a pre-existing ecosystem structure, eventually became a variable that would in turn have to be explained by the competitive exclusion principle and the coevolution of species. This concept, while more operational from an empirical point of view than the previous one, suffered from an ill-founded definition. A recent refoundation by Chase &amp; Leibold enabled to overcome some of the definitional difficulties.","container-title":"Handbook of Evolutionary Thinking in the Sciences","event-place":"Dordrecht","ISBN":"978-94-017-9014-7","note":"DOI: 10.1007/978-94-017-9014-7_26","page":"547-586","publisher":"Springer Netherlands","publisher-place":"Dordrecht","title":"The Ecological Niche: History and Recent Controversies","URL":"https://doi.org/10.1007/978-94-017-9014-7_26","author":[{"family":"Pocheville","given":"Arnaud"}],"editor":[{"family":"Heams","given":"Thomas"},{"family":"Huneman","given":"Philippe"},{"family":"Lecointre","given":"Guillaume"},{"family":"Silberstein","given":"Marc"}],"issued":{"date-parts":[["2015"]]}}}],"schema":"https://github.com/citation-style-language/schema/raw/master/csl-citation.json"} </w:instrText>
      </w:r>
      <w:r w:rsidR="00A21F7B" w:rsidRPr="00D85376">
        <w:fldChar w:fldCharType="separate"/>
      </w:r>
      <w:r w:rsidR="00A21F7B" w:rsidRPr="00A745FD">
        <w:t xml:space="preserve">(Chase &amp; </w:t>
      </w:r>
      <w:proofErr w:type="spellStart"/>
      <w:r w:rsidR="00A21F7B" w:rsidRPr="00A745FD">
        <w:t>Leibold</w:t>
      </w:r>
      <w:proofErr w:type="spellEnd"/>
      <w:r w:rsidR="00A21F7B" w:rsidRPr="00A745FD">
        <w:t xml:space="preserve">, 2003; G. Evelyn Hutchinson, 1957; </w:t>
      </w:r>
      <w:proofErr w:type="spellStart"/>
      <w:r w:rsidR="00A21F7B" w:rsidRPr="00A745FD">
        <w:t>Pocheville</w:t>
      </w:r>
      <w:proofErr w:type="spellEnd"/>
      <w:r w:rsidR="00A21F7B" w:rsidRPr="00A745FD">
        <w:t>, 2015)</w:t>
      </w:r>
      <w:r w:rsidR="00A21F7B" w:rsidRPr="00D85376">
        <w:fldChar w:fldCharType="end"/>
      </w:r>
      <w:r w:rsidR="00A21F7B" w:rsidRPr="00D85376">
        <w:t xml:space="preserve">. As additional plant species are introduced, the range of </w:t>
      </w:r>
      <w:r w:rsidR="00A21F7B">
        <w:t>ecological</w:t>
      </w:r>
      <w:r w:rsidR="00A21F7B" w:rsidRPr="00D85376">
        <w:t xml:space="preserve"> conditions over which this species can persist is often reduced, resulting in a narrower so-called ‘realized niche’. If </w:t>
      </w:r>
      <w:r w:rsidR="00A21F7B">
        <w:t>ecological</w:t>
      </w:r>
      <w:r w:rsidR="00A21F7B" w:rsidRPr="00D85376">
        <w:t xml:space="preserve"> conditions require specialized adaptations and if those adaptations have tradeoffs that incur fitness costs, species are likely to have limited spatial distributions and highly specialized</w:t>
      </w:r>
      <w:r w:rsidR="00A21F7B">
        <w:t>, or narrow,</w:t>
      </w:r>
      <w:r w:rsidR="00A21F7B" w:rsidRPr="00D85376">
        <w:t xml:space="preserve"> realized niches</w:t>
      </w:r>
      <w:r w:rsidR="00A21F7B">
        <w:t xml:space="preserve"> </w:t>
      </w:r>
      <w:r w:rsidR="00A21F7B" w:rsidRPr="00D85376">
        <w:fldChar w:fldCharType="begin"/>
      </w:r>
      <w:r w:rsidR="001003EB">
        <w:instrText xml:space="preserve"> ADDIN ZOTERO_ITEM CSL_CITATION {"citationID":"yDF6OoLI","properties":{"formattedCitation":"(David Tilman, 2011)","plainCitation":"(David Tilman, 2011)","noteIndex":0},"citationItems":[{"id":2031,"uris":["http://zotero.org/users/5389092/items/MIGESYX2"],"uri":["http://zotero.org/users/5389092/items/MIGESYX2"],"itemData":{"id":2031,"type":"article-journal","abstract":"AbstractCompetition theory predicts that multispecies coexistence requires that species have traits that fall on the same interspecific trade-off surface. Fossil records for mollusks, mammals, trees, and other taxa show that with rare exception, ecologically similar species have coexisted for a million years or more after interchange between formerly isolated realms. This coexistence suggests the possibility, termed the universal trade-off hypothesis, that ecologically similar species of different realms have been bound to the same interspecific trade-off surface despite millions of years of independent evolution. Such persistence fails to support the biogeographic superiority hypothesis, which posits that genetic drift, recombination, mutation, and selection would cause taxa of one realm to gain superiority over those of another realm during long periods of isolation. Analysis of the lengths of time that species have persisted once in contact suggests that the trade-off surfaces of realms differed by &lt;0.1% at the time of interchange. This implies that macroevolutionary patterns of differentiation and speciation within and between realms were more likely the movement of traits on a common trade-off surface rather than directional selection achieved without compensatory trade-offs and costs. The existence of transrealm trade-offs, should further work support this possibility, has deep implications for ecology and evolution.","container-title":"The American Naturalist","DOI":"10.1086/661245","ISSN":"0003-0147","issue":"3","journalAbbreviation":"The American Naturalist","page":"355-371","title":"Diversification, Biotic Interchange, and the Universal Trade-Off Hypothesis.","volume":"178","author":[{"family":"Tilman","given":"David"}],"issued":{"date-parts":[["2011",9,1]]}}}],"schema":"https://github.com/citation-style-language/schema/raw/master/csl-citation.json"} </w:instrText>
      </w:r>
      <w:r w:rsidR="00A21F7B" w:rsidRPr="00D85376">
        <w:fldChar w:fldCharType="separate"/>
      </w:r>
      <w:r w:rsidR="00A21F7B" w:rsidRPr="00A745FD">
        <w:t>(David Tilman, 2011)</w:t>
      </w:r>
      <w:r w:rsidR="00A21F7B" w:rsidRPr="00D85376">
        <w:fldChar w:fldCharType="end"/>
      </w:r>
      <w:r w:rsidR="00A21F7B" w:rsidRPr="00D85376">
        <w:t xml:space="preserve">. </w:t>
      </w:r>
      <w:r w:rsidR="004E0630">
        <w:t>On the other hand, g</w:t>
      </w:r>
      <w:r w:rsidR="00A21F7B" w:rsidRPr="00D85376">
        <w:t xml:space="preserve">eneralist species – those with characteristics that allow their persistence across a range of </w:t>
      </w:r>
      <w:r w:rsidR="00A21F7B">
        <w:t>ecological</w:t>
      </w:r>
      <w:r w:rsidR="00A21F7B" w:rsidRPr="00D85376">
        <w:t xml:space="preserve"> conditions – will have broad distributions and low realized niche specialization but are unlikely to be found in stressful </w:t>
      </w:r>
      <w:r w:rsidR="00A21F7B">
        <w:t>ecological</w:t>
      </w:r>
      <w:r w:rsidR="00A21F7B" w:rsidRPr="00D85376">
        <w:t xml:space="preserve"> conditions. While stressful </w:t>
      </w:r>
      <w:r w:rsidR="00A21F7B">
        <w:t>ecological</w:t>
      </w:r>
      <w:r w:rsidR="00A21F7B" w:rsidRPr="00D85376">
        <w:t xml:space="preserve"> conditions might limit species richness, moderately harsh conditions, such as those with multiple limiting resources or intermittent disturbances, may promote high species richness by creating heterogeneous microhabitats</w:t>
      </w:r>
      <w:r w:rsidR="00A21F7B">
        <w:t xml:space="preserve"> </w:t>
      </w:r>
      <w:r w:rsidR="00A21F7B" w:rsidRPr="00D85376">
        <w:fldChar w:fldCharType="begin"/>
      </w:r>
      <w:r w:rsidR="001003EB">
        <w:instrText xml:space="preserve"> ADDIN ZOTERO_ITEM CSL_CITATION {"citationID":"WW9aejnQ","properties":{"formattedCitation":"(Chesson, 2000; Chesson &amp; Huntly, 1997)","plainCitation":"(Chesson, 2000; Chesson &amp; Huntly, 1997)","noteIndex":0},"citationItems":[{"id":103,"uris":["http://zotero.org/users/5389092/items/99HPPN8U"],"uri":["http://zotero.org/users/5389092/items/99HPPN8U"],"itemData":{"id":103,"type":"article-journal","abstract":"The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id":878,"uris":["http://zotero.org/users/5389092/items/PM33FUA8"],"uri":["http://zotero.org/users/5389092/items/PM33FUA8"],"itemData":{"id":878,"type":"article-journal","abstract":"Abstract.—Harsh conditions (e.g., mortality and stress) reduce population growth rates directly; secondarily, they may reduce the intensity of interactions between organisms. Near-exclusive fo- cus on the secondary effect of these forms of harshness has led ecologists to believe that they reduce the importance of ecological interactions, such as competition, and favor coexistence of even ecologically very similar species. By examining both the costs and the benefits, we show that harshness alone does not lessen the importance of species interactions or limit their role in community structure. Species coexistence requires niche differences, and harshness does not in itself make coexistence more likely. Fluctuations in environmental conditions (e.g., disturbance, seasonal change, and weather variation) also have been regarded as decreasing species interac- tions and favoring coexistence, but we argue that coexistence can only be favored when fluctua- tions create spatial or temporal niche opportunities. We argue that important diversity-promoting roles for harsh and fluctuating conditions depend on deviations from the assumptions of additive effects and linear dependencies most commonly found in ecological models. Such considerations imply strong roles for species interactions in the diversity of a community.","container-title":"The American Naturalist","DOI":"10.1086/286080","ISSN":"0003014719715","journalAbbreviation":"Am Nat","page":"519-553","title":"The roles of harsh and fluctuating conditions in the dynamics of ecological communities","volume":"150","author":[{"family":"Chesson","given":"P."},{"family":"Huntly","given":"N."}],"issued":{"date-parts":[["1997"]]}}}],"schema":"https://github.com/citation-style-language/schema/raw/master/csl-citation.json"} </w:instrText>
      </w:r>
      <w:r w:rsidR="00A21F7B" w:rsidRPr="00D85376">
        <w:fldChar w:fldCharType="separate"/>
      </w:r>
      <w:r w:rsidR="00A21F7B" w:rsidRPr="00A745FD">
        <w:t>(Chesson, 2000; Chesson &amp; Huntly, 1997)</w:t>
      </w:r>
      <w:r w:rsidR="00A21F7B" w:rsidRPr="00D85376">
        <w:fldChar w:fldCharType="end"/>
      </w:r>
      <w:r w:rsidR="00A21F7B" w:rsidRPr="00D85376">
        <w:t xml:space="preserve"> or increasing the number of niche axes on which a variety of species can coexist</w:t>
      </w:r>
      <w:r w:rsidR="00A21F7B">
        <w:t xml:space="preserve"> </w:t>
      </w:r>
      <w:r w:rsidR="00A21F7B" w:rsidRPr="00D85376">
        <w:fldChar w:fldCharType="begin"/>
      </w:r>
      <w:r w:rsidR="001003EB">
        <w:instrText xml:space="preserve"> ADDIN ZOTERO_ITEM CSL_CITATION {"citationID":"Yssc0RI5","properties":{"formattedCitation":"(Harpole &amp; Tilman, 2007; G. Evelyn Hutchinson, 1957)","plainCitation":"(Harpole &amp; Tilman, 2007; G. Evelyn Hutchinson, 1957)","noteIndex":0},"citationItems":[{"id":2008,"uris":["http://zotero.org/users/5389092/items/89U8N5ZD"],"uri":["http://zotero.org/users/5389092/items/89U8N5ZD"],"itemData":{"id":2008,"type":"article-journal","abstract":"Excerpt\nThis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Evelyn"}],"issued":{"date-parts":[["1957",1,1]]}}},{"id":2012,"uris":["http://zotero.org/users/5389092/items/NSKGQ5YS"],"uri":["http://zotero.org/users/5389092/items/NSKGQ5YS"],"itemData":{"id":2012,"type":"article-journal","abstract":"What explains biodiversity? One theory holds that in ecosystems in which various resources are limiting, diversity will increase, because the conditions will favour species adapted to cope with the dearth of water, phosphorus, nitrogen and so on. In conditions of abundance, productivity will go up, but the winners will be those few species that can grow fastest and swamp the competition. Although resource limitation is not the only factor that could explain species richness, Harpole and Tilman show that it explains the plant biodiversity in experimental grass plots in Sedgwick, California — and could explain results in the oldest ecological experiment in the world, at Rothamsted in the United Kingdom. These results also provide an alternative explanation for the biodiversity loss caused by human actions that tend to simplify habitats, such as nutrient eutrophication.","container-title":"Nature","DOI":"10.1038/nature05684","ISSN":"1476-4687","issue":"7137","journalAbbreviation":"Nature","page":"791-793","title":"Grassland species loss resulting from reduced niche dimension","volume":"446","author":[{"family":"Harpole","given":"W. Stanley"},{"family":"Tilman","given":"David"}],"issued":{"date-parts":[["2007",4,1]]}}}],"schema":"https://github.com/citation-style-language/schema/raw/master/csl-citation.json"} </w:instrText>
      </w:r>
      <w:r w:rsidR="00A21F7B" w:rsidRPr="00D85376">
        <w:fldChar w:fldCharType="separate"/>
      </w:r>
      <w:r w:rsidR="00A21F7B" w:rsidRPr="00A745FD">
        <w:t>(</w:t>
      </w:r>
      <w:proofErr w:type="spellStart"/>
      <w:r w:rsidR="00A21F7B" w:rsidRPr="00A745FD">
        <w:t>Harpole</w:t>
      </w:r>
      <w:proofErr w:type="spellEnd"/>
      <w:r w:rsidR="00A21F7B" w:rsidRPr="00A745FD">
        <w:t xml:space="preserve"> &amp; Tilman, 2007; G. Evelyn Hutchinson, 1957)</w:t>
      </w:r>
      <w:r w:rsidR="00A21F7B" w:rsidRPr="00D85376">
        <w:fldChar w:fldCharType="end"/>
      </w:r>
      <w:r w:rsidR="00A21F7B" w:rsidRPr="00D85376">
        <w:t>.</w:t>
      </w:r>
    </w:p>
    <w:p w14:paraId="4AA82CA4" w14:textId="77777777" w:rsidR="00A21F7B" w:rsidRPr="00D85376" w:rsidRDefault="00A21F7B" w:rsidP="00A21F7B"/>
    <w:p w14:paraId="652DEA77" w14:textId="077B3013" w:rsidR="0010449F" w:rsidRDefault="004E0630" w:rsidP="00491742">
      <w:r w:rsidRPr="008956EC">
        <w:t>Any an</w:t>
      </w:r>
      <w:r w:rsidR="00CF0EBC" w:rsidRPr="008956EC">
        <w:t>thropogenic activit</w:t>
      </w:r>
      <w:r w:rsidRPr="008956EC">
        <w:t>y</w:t>
      </w:r>
      <w:r w:rsidR="00CF0EBC" w:rsidRPr="008956EC">
        <w:t xml:space="preserve"> that al</w:t>
      </w:r>
      <w:r w:rsidRPr="008956EC">
        <w:t xml:space="preserve">ters a process governing coexistence or dispersal, then, </w:t>
      </w:r>
      <w:r w:rsidR="004318BC">
        <w:t xml:space="preserve">may </w:t>
      </w:r>
      <w:r w:rsidR="00CF0EBC" w:rsidRPr="008956EC">
        <w:t xml:space="preserve">influence plant diversity. </w:t>
      </w:r>
      <w:r w:rsidR="0034441C" w:rsidRPr="008956EC">
        <w:t>L</w:t>
      </w:r>
      <w:r w:rsidR="00D17D3F" w:rsidRPr="008956EC">
        <w:t>and</w:t>
      </w:r>
      <w:r w:rsidR="00D17D3F" w:rsidRPr="00D85376">
        <w:t xml:space="preserve"> transformation</w:t>
      </w:r>
      <w:r w:rsidR="00D465AF" w:rsidRPr="00D85376">
        <w:t xml:space="preserve"> and the introduction of nonnative species</w:t>
      </w:r>
      <w:r w:rsidR="006F4495">
        <w:t xml:space="preserve"> are the major activities through which </w:t>
      </w:r>
      <w:r w:rsidR="006F4495" w:rsidRPr="00D85376">
        <w:t>human</w:t>
      </w:r>
      <w:r w:rsidR="0010449F">
        <w:t>s</w:t>
      </w:r>
      <w:r w:rsidR="006F4495" w:rsidRPr="00D85376">
        <w:t xml:space="preserve"> </w:t>
      </w:r>
      <w:commentRangeStart w:id="7"/>
      <w:commentRangeStart w:id="8"/>
      <w:del w:id="9" w:author="Cari Ficken" w:date="2021-02-10T11:50:00Z">
        <w:r w:rsidR="006F4495" w:rsidRPr="00D85376" w:rsidDel="006F0C56">
          <w:delText xml:space="preserve">reduce </w:delText>
        </w:r>
      </w:del>
      <w:ins w:id="10" w:author="Cari Ficken" w:date="2021-02-10T11:50:00Z">
        <w:r w:rsidR="006F0C56">
          <w:t>influence</w:t>
        </w:r>
        <w:r w:rsidR="006F0C56" w:rsidRPr="00D85376">
          <w:t xml:space="preserve"> </w:t>
        </w:r>
      </w:ins>
      <w:r w:rsidR="006F4495" w:rsidRPr="00D85376">
        <w:t>terrestrial diversity</w:t>
      </w:r>
      <w:r w:rsidR="006F4495">
        <w:t xml:space="preserve"> </w:t>
      </w:r>
      <w:commentRangeEnd w:id="7"/>
      <w:r w:rsidR="001E2FDA">
        <w:rPr>
          <w:rStyle w:val="CommentReference"/>
        </w:rPr>
        <w:commentReference w:id="7"/>
      </w:r>
      <w:commentRangeEnd w:id="8"/>
      <w:r w:rsidR="00315B97">
        <w:rPr>
          <w:rStyle w:val="CommentReference"/>
        </w:rPr>
        <w:commentReference w:id="8"/>
      </w:r>
      <w:r w:rsidR="00D17D3F" w:rsidRPr="00D85376">
        <w:fldChar w:fldCharType="begin"/>
      </w:r>
      <w:r w:rsidR="00AF7057">
        <w:instrText xml:space="preserve"> ADDIN ZOTERO_ITEM CSL_CITATION {"citationID":"YrBJefMa","properties":{"unsorted":true,"formattedCitation":"(Newbold et al., 2015; Sanderson et al., 2002; {\\i{}IPBES}, 2019)","plainCitation":"(Newbold et al., 2015; Sanderson et al., 2002; IPBES, 2019)","noteIndex":0},"citationItems":[{"id":2037,"uris":["http://zotero.org/users/5389092/items/IAR2BXWV"],"uri":["http://zotero.org/users/5389092/items/IAR2BXWV"],"itemData":{"id":2037,"type":"article-journal","container-title":"Nature","journalAbbreviation":"Nature","page":"45","title":"Global effects of land use on local terrestrial biodiversity","volume":"520","author":[{"family":"Newbold","given":"Tim"},{"family":"Hudson","given":"Lawrence N."},{"family":"Hill","given":"Samantha L. L."},{"family":"Contu","given":"Sara"},{"family":"Lysenko","given":"Igor"},{"family":"Senior","given":"Rebecca A."},{"family":"Börger","given":"Luca"},{"family":"Bennett","given":"Dominic J."},{"family":"Choimes","given":"Argyrios"},{"family":"Collen","given":"Ben"},{"family":"Day","given":"Julie"},{"family":"De Palma","given":"Adriana"},{"family":"Díaz","given":"Sandra"},{"family":"Echeverria-Londoño","given":"Susy"},{"family":"Edgar","given":"Melanie J."},{"family":"Feldman","given":"Anat"},{"family":"Garon","given":"Morgan"},{"family":"Harrison","given":"Michelle L. K."},{"family":"Alhusseini","given":"Tamera"},{"family":"Ingram","given":"Daniel J."},{"family":"Itescu","given":"Yuval"},{"family":"Kattge","given":"Jens"},{"family":"Kemp","given":"Victoria"},{"family":"Kirkpatrick","given":"Lucinda"},{"family":"Kleyer","given":"Michael"},{"family":"Correia","given":"David Laginha Pinto"},{"family":"Martin","given":"Callum D."},{"family":"Meiri","given":"Shai"},{"family":"Novosolov","given":"Maria"},{"family":"Pan","given":"Yuan"},{"family":"Phillips","given":"Helen R. P."},{"family":"Purves","given":"Drew W."},{"family":"Robinson","given":"Alexandra"},{"family":"Simpson","given":"Jake"},{"family":"Tuck","given":"Sean L."},{"family":"Weiher","given":"Evan"},{"family":"White","given":"Hannah J."},{"family":"Ewers","given":"Robert M."},{"family":"Mace","given":"Georgina M."},{"family":"Scharlemann","given":"Jörn P. W."},{"family":"Purvis","given":"Andy"}],"issued":{"date-parts":[["2015",4,1]]}}},{"id":905,"uris":["http://zotero.org/users/5389092/items/YIHFQPG8"],"uri":["http://zotero.org/users/5389092/items/YIHFQPG8"],"itemData":{"id":905,"type":"article-journal","container-title":"BioScience","DOI":"10.1641/0006-3568(2002)052[0891:THFATL]2.0.CO;2","ISSN":"0006-3568","issue":"10","journalAbbreviation":"BioScience","page":"891-904","title":"The human footprint and the last of the wild","volume":"52","author":[{"family":"Sanderson","given":"Eric W."},{"family":"Jaiteh","given":"Malanding"},{"family":"Levy","given":"Marc A."},{"family":"Redford","given":"Kent H."},{"family":"Wannebo","given":"Antoinette V"},{"family":"Woolmer","given":"Gillian"}],"issued":{"date-parts":[["2002"]]}}},{"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D17D3F" w:rsidRPr="00D85376">
        <w:fldChar w:fldCharType="separate"/>
      </w:r>
      <w:r w:rsidR="00AF7057" w:rsidRPr="00AF7057">
        <w:rPr>
          <w:szCs w:val="24"/>
        </w:rPr>
        <w:t xml:space="preserve">(Newbold et al., 2015; Sanderson et al., 2002; </w:t>
      </w:r>
      <w:r w:rsidR="00AF7057" w:rsidRPr="00AF7057">
        <w:rPr>
          <w:i/>
          <w:iCs/>
          <w:szCs w:val="24"/>
        </w:rPr>
        <w:t>IPBES</w:t>
      </w:r>
      <w:r w:rsidR="00AF7057" w:rsidRPr="00AF7057">
        <w:rPr>
          <w:szCs w:val="24"/>
        </w:rPr>
        <w:t>, 2019)</w:t>
      </w:r>
      <w:r w:rsidR="00D17D3F" w:rsidRPr="00D85376">
        <w:fldChar w:fldCharType="end"/>
      </w:r>
      <w:r w:rsidR="00D465AF" w:rsidRPr="00D85376">
        <w:t xml:space="preserve">. </w:t>
      </w:r>
      <w:r w:rsidR="00F25382" w:rsidRPr="00D85376">
        <w:t xml:space="preserve">Land transformation </w:t>
      </w:r>
      <w:r w:rsidR="00144A61" w:rsidRPr="00D85376">
        <w:t xml:space="preserve">can </w:t>
      </w:r>
      <w:r w:rsidR="00163A42" w:rsidRPr="00D85376">
        <w:t xml:space="preserve">reduce available habitat, fragment remaining </w:t>
      </w:r>
      <w:r w:rsidR="00D17D3F" w:rsidRPr="00D85376">
        <w:t>habitat</w:t>
      </w:r>
      <w:ins w:id="11" w:author="Cari Ficken" w:date="2021-03-01T13:05:00Z">
        <w:r w:rsidR="00315B97">
          <w:t xml:space="preserve"> (i.e. </w:t>
        </w:r>
      </w:ins>
      <w:ins w:id="12" w:author="Cari Ficken" w:date="2021-03-01T13:06:00Z">
        <w:r w:rsidR="00315B97">
          <w:t>breaking one large habitat patch into many smaller patches)</w:t>
        </w:r>
      </w:ins>
      <w:r w:rsidR="00163A42" w:rsidRPr="00D85376">
        <w:t>,</w:t>
      </w:r>
      <w:r w:rsidR="00D17D3F" w:rsidRPr="00D85376">
        <w:t xml:space="preserve"> and </w:t>
      </w:r>
      <w:r w:rsidR="00BC6C67" w:rsidRPr="00D85376">
        <w:t>interfere with</w:t>
      </w:r>
      <w:r w:rsidR="00D17D3F" w:rsidRPr="00D85376">
        <w:t xml:space="preserve"> dispersal patterns</w:t>
      </w:r>
      <w:r w:rsidR="002A431F">
        <w:t xml:space="preserve"> </w:t>
      </w:r>
      <w:r w:rsidR="00FF1450" w:rsidRPr="00D85376">
        <w:fldChar w:fldCharType="begin"/>
      </w:r>
      <w:r w:rsidR="001003EB">
        <w:instrText xml:space="preserve"> ADDIN ZOTERO_ITEM CSL_CITATION {"citationID":"jc3PwOwa","properties":{"formattedCitation":"(Fischer &amp; Lindenmayer, 2007)","plainCitation":"(Fischer &amp; Lindenmayer, 2007)","noteIndex":0},"citationItems":[{"id":2014,"uris":["http://zotero.org/users/5389092/items/NZIWBK3J"],"uri":["http://zotero.org/users/5389092/items/NZIWBK3J"],"itemData":{"id":2014,"type":"article-journal","abstract":"ABSTRACT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B."}],"issued":{"date-parts":[["2007",5,1]]}}}],"schema":"https://github.com/citation-style-language/schema/raw/master/csl-citation.json"} </w:instrText>
      </w:r>
      <w:r w:rsidR="00FF1450" w:rsidRPr="00D85376">
        <w:fldChar w:fldCharType="separate"/>
      </w:r>
      <w:r w:rsidR="00A745FD" w:rsidRPr="00A745FD">
        <w:t xml:space="preserve">(Fischer &amp; </w:t>
      </w:r>
      <w:proofErr w:type="spellStart"/>
      <w:r w:rsidR="00A745FD" w:rsidRPr="00A745FD">
        <w:t>Lindenmayer</w:t>
      </w:r>
      <w:proofErr w:type="spellEnd"/>
      <w:r w:rsidR="00A745FD" w:rsidRPr="00A745FD">
        <w:t>, 2007)</w:t>
      </w:r>
      <w:r w:rsidR="00FF1450" w:rsidRPr="00D85376">
        <w:fldChar w:fldCharType="end"/>
      </w:r>
      <w:r w:rsidR="0034441C">
        <w:t>. T</w:t>
      </w:r>
      <w:r w:rsidR="00AF105F">
        <w:t xml:space="preserve">he resulting </w:t>
      </w:r>
      <w:r w:rsidR="00AF105F" w:rsidRPr="00D85376">
        <w:t>smaller, more fragmented habitat area can support fewer individuals and species</w:t>
      </w:r>
      <w:r w:rsidR="00163A42" w:rsidRPr="00D85376">
        <w:t>.</w:t>
      </w:r>
      <w:r w:rsidR="009A1930" w:rsidRPr="00D85376">
        <w:t xml:space="preserve"> </w:t>
      </w:r>
      <w:r w:rsidR="0034441C">
        <w:t xml:space="preserve">Indeed, landscape fragmentation is </w:t>
      </w:r>
      <w:r w:rsidR="006B679F">
        <w:t>thought to have</w:t>
      </w:r>
      <w:r w:rsidR="0034441C">
        <w:t xml:space="preserve"> negative impact</w:t>
      </w:r>
      <w:r w:rsidR="0096445D">
        <w:t>s</w:t>
      </w:r>
      <w:r w:rsidR="0034441C">
        <w:t xml:space="preserve"> on</w:t>
      </w:r>
      <w:r w:rsidR="00460379">
        <w:t xml:space="preserve"> the diversity of all taxa</w:t>
      </w:r>
      <w:r w:rsidR="003A3604">
        <w:t xml:space="preserve"> </w:t>
      </w:r>
      <w:r w:rsidR="00922C82">
        <w:fldChar w:fldCharType="begin"/>
      </w:r>
      <w:r w:rsidR="00AF7057">
        <w:instrText xml:space="preserve"> ADDIN ZOTERO_ITEM CSL_CITATION {"citationID":"sCHIEuEw","properties":{"unsorted":true,"formattedCitation":"(Fischer &amp; Lindenmayer, 2007; Fletcher et al., 2018; but see Fahrig et al., 2019)","plainCitation":"(Fischer &amp; Lindenmayer, 2007; Fletcher et al., 2018; but see Fahrig et al., 2019)","noteIndex":0},"citationItems":[{"id":2014,"uris":["http://zotero.org/users/5389092/items/NZIWBK3J"],"uri":["http://zotero.org/users/5389092/items/NZIWBK3J"],"itemData":{"id":2014,"type":"article-journal","abstract":"ABSTRACT 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world.","container-title":"Global Ecology and Biogeography","DOI":"10.1111/j.1466-8238.2007.00287.x","ISSN":"1466-822X","issue":"3","journalAbbreviation":"Global Ecology and Biogeography","page":"265-280","title":"Landscape modification and habitat fragmentation: a synthesis","volume":"16","author":[{"family":"Fischer","given":"Joern"},{"family":"Lindenmayer","given":"David B."}],"issued":{"date-parts":[["2007",5,1]]}}},{"id":2159,"uris":["http://zotero.org/users/5389092/items/6MBMGWQ6"],"uri":["http://zotero.org/users/5389092/items/6MBMGWQ6"],"itemData":{"id":2159,"type":"article-journal","abstract":"Habitat loss is a primary threat to biodiversity across the planet, yet contentious debate has ensued on the importance of habitat fragmentation ‘per se’ (i.e., altered spatial configuration of habitat for a given amount of habitat loss). Based on a review of landscape-scale investigations, Fahrig (2017; Ecological responses to habitat fragmentation per se. Annual Review of Ecology, Evolution, and Systematics 48:1-23) reports that biodiversity responses to habitat fragmentation ‘per se’ are more often positive rather than negative and concludes that the widespread belief in negative fragmentation effects is a ‘zombie idea’. We show that Fahrig's conclusions are drawn from a narrow and potentially biased subset of available evidence, which ignore much of the observational, experimental and theoretical evidence for negative effects of altered habitat configuration. We therefore argue that Fahrig's conclusions should be interpreted cautiously as they could be misconstrued by policy makers and managers, and we provide six arguments why they should not be applied in conservation decision-making. Reconciling the scientific disagreement, and informing conservation more effectively, will require research that goes beyond statistical and correlative approaches. This includes a more prudent use of data and conceptual models that appropriately partition direct vs indirect influences of habitat loss and altered spatial configuration, and more clearly discriminate the mechanisms underpinning any changes. Incorporating these issues will deliver greater mechanistic understanding and more predictive power to address the conservation issues arising from habitat loss and fragmentation.","container-title":"Biological Conservation","DOI":"10.1016/j.biocon.2018.07.022","ISSN":"0006-3207","journalAbbreviation":"Biological Conservation","language":"en","page":"9-15","source":"ScienceDirect","title":"Is habitat fragmentation good for biodiversity?","volume":"226","author":[{"family":"Fletcher","given":"Robert J."},{"family":"Didham","given":"Raphael K."},{"family":"Banks-Leite","given":"Cristina"},{"family":"Barlow","given":"Jos"},{"family":"Ewers","given":"Robert M."},{"family":"Rosindell","given":"James"},{"family":"Holt","given":"Robert D."},{"family":"Gonzalez","given":"Andrew"},{"family":"Pardini","given":"Renata"},{"family":"Damschen","given":"Ellen I."},{"family":"Melo","given":"Felipe P. L."},{"family":"Ries","given":"Leslie"},{"family":"Prevedello","given":"Jayme A."},{"family":"Tscharntke","given":"Teja"},{"family":"Laurance","given":"William F."},{"family":"Lovejoy","given":"Thomas"},{"family":"Haddad","given":"Nick M."}],"issued":{"date-parts":[["2018",10,1]]}}},{"id":2162,"uris":["http://zotero.org/users/5389092/items/9ALDSDBK"],"uri":["http://zotero.org/users/5389092/items/9ALDSDBK"],"itemData":{"id":2162,"type":"article-journal","abstract":"In a review of landscape-scale empirical studies, Fahrig (2017a) found that ecological responses to habitat fragmentation per se (fragmentation independent of habitat amount) were usually non-significant (&gt;70% of responses) and that 76% of significant relationships were positive, with species abundance, occurrence, richness, and other response variables increasing with habitat fragmentation per se. Fahrig concluded that to date there is no empirical evidence supporting the widespread assumption that a group of small habitat patches generally has lower ecological value than large patches of the same total area. Fletcher et al. (2018) dispute this conclusion, arguing that the literature to date indicates generally negative ecological effects of habitat fragmentation per se. They base their argument largely on extrapolation from patch-scale patterns and mechanisms (effects of patch size and isolation, and edge effects) to landscape-scale effects of habitat fragmentation. We argue that such extrapolation is unreliable because: (1) it ignores other mechanisms, especially those acting at landscape scales (e.g., increased habitat diversity, spreading of risk, landscape complementation) that can counteract effects of the documented patch-scale mechanisms; and (2) extrapolation of a small-scale mechanism to a large-scale pattern is not evidence of that pattern but, rather a prediction that must be tested at the larger scale. Such tests were the subject of Fahrig's review. We find no support for Fletcher et al.'s claim that biases in Fahrig's review would alter its conclusions. We encourage further landscape-scale empirical studies of effects of habitat fragmentation per se, and research aimed at uncovering the mechanisms that underlie positive fragmentation effects.","container-title":"Biological Conservation","DOI":"10.1016/j.biocon.2018.12.026","ISSN":"0006-3207","journalAbbreviation":"Biological Conservation","language":"en","page":"179-186","source":"ScienceDirect","title":"Is habitat fragmentation bad for biodiversity?","volume":"230","author":[{"family":"Fahrig","given":"Lenore"},{"family":"Arroyo-Rodríguez","given":"Víctor"},{"family":"Bennett","given":"Joseph R."},{"family":"Boucher-Lalonde","given":"Véronique"},{"family":"Cazetta","given":"Eliana"},{"family":"Currie","given":"David J."},{"family":"Eigenbrod","given":"Felix"},{"family":"Ford","given":"Adam T."},{"family":"Harrison","given":"Susan P."},{"family":"Jaeger","given":"Jochen A. G."},{"family":"Koper","given":"Nicola"},{"family":"Martin","given":"Amanda E."},{"family":"Martin","given":"Jean-Louis"},{"family":"Metzger","given":"Jean Paul"},{"family":"Morrison","given":"Peter"},{"family":"Rhodes","given":"Jonathan R."},{"family":"Saunders","given":"Denis A."},{"family":"Simberloff","given":"Daniel"},{"family":"Smith","given":"Adam C."},{"family":"Tischendorf","given":"Lutz"},{"family":"Vellend","given":"Mark"},{"family":"Watling","given":"James I."}],"issued":{"date-parts":[["2019",2,1]]}},"prefix":"; but see"}],"schema":"https://github.com/citation-style-language/schema/raw/master/csl-citation.json"} </w:instrText>
      </w:r>
      <w:r w:rsidR="00922C82">
        <w:fldChar w:fldCharType="separate"/>
      </w:r>
      <w:r w:rsidR="00AF7057" w:rsidRPr="00AF7057">
        <w:t xml:space="preserve">(Fischer &amp; </w:t>
      </w:r>
      <w:proofErr w:type="spellStart"/>
      <w:r w:rsidR="00AF7057" w:rsidRPr="00AF7057">
        <w:t>Lindenmayer</w:t>
      </w:r>
      <w:proofErr w:type="spellEnd"/>
      <w:r w:rsidR="00AF7057" w:rsidRPr="00AF7057">
        <w:t xml:space="preserve">, 2007; Fletcher et al., 2018; but see </w:t>
      </w:r>
      <w:proofErr w:type="spellStart"/>
      <w:r w:rsidR="00AF7057" w:rsidRPr="00AF7057">
        <w:t>Fahrig</w:t>
      </w:r>
      <w:proofErr w:type="spellEnd"/>
      <w:r w:rsidR="00AF7057" w:rsidRPr="00AF7057">
        <w:t xml:space="preserve"> et al., 2019)</w:t>
      </w:r>
      <w:r w:rsidR="00922C82">
        <w:fldChar w:fldCharType="end"/>
      </w:r>
      <w:r w:rsidR="003A3604">
        <w:t xml:space="preserve"> </w:t>
      </w:r>
      <w:r w:rsidR="00460379">
        <w:t>including plants</w:t>
      </w:r>
      <w:r w:rsidR="006B679F">
        <w:t xml:space="preserve"> </w:t>
      </w:r>
      <w:r w:rsidR="004853F6">
        <w:fldChar w:fldCharType="begin"/>
      </w:r>
      <w:r w:rsidR="004853F6">
        <w:instrText xml:space="preserve"> ADDIN ZOTERO_ITEM CSL_CITATION {"citationID":"DXF6X156","properties":{"formattedCitation":"(Ib\\uc0\\u225{}\\uc0\\u241{}ez et al., 2014)","plainCitation":"(Ibáñez et al., 2014)","noteIndex":0},"citationItems":[{"id":2154,"uris":["http://zotero.org/users/5389092/items/86XX8E9J"],"uri":["http://zotero.org/users/5389092/items/86XX8E9J"],"itemData":{"id":2154,"type":"article-journal","abstract":"When human activities change the landscape, several processes affecting remnant vegetation take place simultaneously: there is less suitable habitat, populations become isolated and the environmental conditions of the fragments frequently shift. Such changes affect vegetation in different ways – populations become smaller, the genetic exchanges between populations decline and species interactions are altered. The combination of processes taking place during fragmentation and their subsequent consequences generate a large variety of responses, positive and negative, among plants and plant communities. To assess the integrated effects of the processes taking place as a result of fragmentation (isolation, edge effects, fragment size and time since fragmentation) on organisms, we conducted a hierarchical meta-analysis of the studies reporting the effects of landscape fragmentation on plant species and plant communities. Our review included 259 peer-reviewed journal articles and 990 data entries. We found the frequency of reports of positive and negative responses to fragmentation were comparable but largely variable. Negative effects of fragmentation due to isolation, edge effects and fragment size were significant; but only edge effects and fragment size had significant positive effects. When looking at specific types of responses to isolation, we found negative effects on density, fecundity, colonization, succession rates and species richness, while positive effects were found on fecundity, herbivory/predation and colonization. Positive responses to edge effects were significant for density, fecundity, survival, growth and richness, and significantly negative for density, survival, colonization and richness. Effects of patch size were mostly significant for both positive and negative responses. We also assessed the effects of landscape fragmentation for different attributes of the studied system and found no differences among biomes, vegetation types, functional groups or life stages. Synthesis. Results of this integrated assessment indicate that broad generalizations about the effects of fragmentation on remnant vegetation may not be possible due the large variety of processes and responses associated with fragmentation. Results also identified key knowledge gaps, and areas of research needed to improve assessment and future management of plant species and plant communities in fragmented landscapes (e.g. lag effects, the role of the matrix and the patch quality and integrated effects along life cycles).","container-title":"Journal of Ecology","DOI":"10.1111/1365-2745.12223","ISSN":"1365-2745","issue":"4","language":"en","note":"_eprint: https://besjournals.onlinelibrary.wiley.com/doi/pdf/10.1111/1365-2745.12223","page":"882-895","source":"Wiley Online Library","title":"Assessing the integrated effects of landscape fragmentation on plants and plant communities: the challenge of multiprocess–multiresponse dynamics","title-short":"Assessing the integrated effects of landscape fragmentation on plants and plant communities","volume":"102","author":[{"family":"Ibáñez","given":"Inés"},{"family":"Katz","given":"Daniel S. W."},{"family":"Peltier","given":"Drew"},{"family":"Wolf","given":"Samantha M."},{"family":"Barrie","given":"Benjamin T. Connor"}],"issued":{"date-parts":[["2014"]]}}}],"schema":"https://github.com/citation-style-language/schema/raw/master/csl-citation.json"} </w:instrText>
      </w:r>
      <w:r w:rsidR="004853F6">
        <w:fldChar w:fldCharType="separate"/>
      </w:r>
      <w:r w:rsidR="004853F6" w:rsidRPr="004853F6">
        <w:rPr>
          <w:szCs w:val="24"/>
        </w:rPr>
        <w:t>(Ibáñez et al., 2014)</w:t>
      </w:r>
      <w:r w:rsidR="004853F6">
        <w:fldChar w:fldCharType="end"/>
      </w:r>
      <w:r w:rsidR="003A3604">
        <w:t>.</w:t>
      </w:r>
    </w:p>
    <w:p w14:paraId="455F1B6F" w14:textId="77777777" w:rsidR="0010449F" w:rsidRDefault="0010449F" w:rsidP="00491742"/>
    <w:p w14:paraId="0FE0376F" w14:textId="761BB6B7" w:rsidR="00F862FE" w:rsidRDefault="00A310A7" w:rsidP="005359D8">
      <w:r>
        <w:t>N</w:t>
      </w:r>
      <w:r w:rsidR="00AF105F" w:rsidRPr="00D85376">
        <w:t xml:space="preserve">onnative plants </w:t>
      </w:r>
      <w:r>
        <w:t xml:space="preserve">can have complicated effects </w:t>
      </w:r>
      <w:r w:rsidR="0010449F">
        <w:t xml:space="preserve">on local diversity </w:t>
      </w:r>
      <w:commentRangeStart w:id="13"/>
      <w:commentRangeStart w:id="14"/>
      <w:r w:rsidR="009336D6">
        <w:t xml:space="preserve">due to the </w:t>
      </w:r>
      <w:r>
        <w:t>myriad</w:t>
      </w:r>
      <w:r w:rsidR="00332F8D">
        <w:t xml:space="preserve"> </w:t>
      </w:r>
      <w:del w:id="15" w:author="Cari Ficken" w:date="2021-02-10T11:50:00Z">
        <w:r w:rsidR="00332F8D" w:rsidDel="006F0C56">
          <w:delText xml:space="preserve">of </w:delText>
        </w:r>
      </w:del>
      <w:r w:rsidR="00332F8D">
        <w:t>ways</w:t>
      </w:r>
      <w:commentRangeEnd w:id="13"/>
      <w:r w:rsidR="00F04AFD">
        <w:rPr>
          <w:rStyle w:val="CommentReference"/>
        </w:rPr>
        <w:commentReference w:id="13"/>
      </w:r>
      <w:commentRangeEnd w:id="14"/>
      <w:r w:rsidR="00315B97">
        <w:rPr>
          <w:rStyle w:val="CommentReference"/>
        </w:rPr>
        <w:commentReference w:id="14"/>
      </w:r>
      <w:r w:rsidR="00332F8D">
        <w:t xml:space="preserve"> </w:t>
      </w:r>
      <w:r>
        <w:t>that</w:t>
      </w:r>
      <w:r w:rsidR="00332F8D">
        <w:t xml:space="preserve"> </w:t>
      </w:r>
      <w:r w:rsidR="0010449F">
        <w:t xml:space="preserve">nonnative </w:t>
      </w:r>
      <w:r w:rsidR="004C6D25">
        <w:t>species can</w:t>
      </w:r>
      <w:r w:rsidR="004C6D25" w:rsidRPr="00D85376">
        <w:t xml:space="preserve"> </w:t>
      </w:r>
      <w:r w:rsidR="0010449F">
        <w:t>alter</w:t>
      </w:r>
      <w:r w:rsidR="0010449F" w:rsidRPr="00D85376">
        <w:t xml:space="preserve"> </w:t>
      </w:r>
      <w:r w:rsidR="009A1930" w:rsidRPr="00D85376">
        <w:t xml:space="preserve">the competitive landscape in which native </w:t>
      </w:r>
      <w:r w:rsidR="006F4495">
        <w:t>plants</w:t>
      </w:r>
      <w:r w:rsidR="006F4495" w:rsidRPr="00D85376">
        <w:t xml:space="preserve"> </w:t>
      </w:r>
      <w:r w:rsidR="009A1930" w:rsidRPr="00D85376">
        <w:t>have evolved</w:t>
      </w:r>
      <w:r w:rsidR="006F4495">
        <w:t xml:space="preserve"> </w:t>
      </w:r>
      <w:r w:rsidR="009A1930" w:rsidRPr="00D85376">
        <w:fldChar w:fldCharType="begin"/>
      </w:r>
      <w:r w:rsidR="009336D6">
        <w:instrText xml:space="preserve"> ADDIN ZOTERO_ITEM CSL_CITATION {"citationID":"b5KyQB54","properties":{"formattedCitation":"(J M Levine et al., 2003; Jonathan M. Levine et al., 2006; Vil\\uc0\\u224{} et al., 2011)","plainCitation":"(J M Levine et al., 2003; Jonathan M. Levine et al., 2006; Vilà et al., 2011)","noteIndex":0},"citationItems":[{"id":1960,"uris":["http://zotero.org/users/5389092/items/9VLAQSTK"],"uri":["http://zotero.org/users/5389092/items/9VLAQSTK"],"itemData":{"id":1960,"type":"article-journal","container-title":"Proceedings of the Royal Society of London. Series B: Biological Sciences","DOI":"10.1098/rspb.2003.2327","issue":"1517","journalAbbreviation":"Proceedings of the Royal Society of London. Series B: Biological Sciences","page":"775-781","title":"Mechanisms underlying the impacts of exotic plant invasions","volume":"270","author":[{"family":"Levine","given":"J M"},{"family":"Vilà","given":"Montserrat"},{"family":"Antonio","given":"Carla M. D"},{"family":"Dukes","given":"Jeffrey S."},{"family":"Grigulis","given":"Karl"},{"family":"Lavorel","given":"Sandra"}],"issued":{"date-parts":[["2003"]]}}},{"id":1962,"uris":["http://zotero.org/users/5389092/items/8YF85HK6"],"uri":["http://zotero.org/users/5389092/items/8YF85HK6"],"itemData":{"id":1962,"type":"article-journal","abstract":"Abstract Plant invaders have been suggested to change soil microbial communities and biogeochemical cycling in ways that can feedback to benefit themselves. In this paper, we ask when do these feedbacks influence the spread of exotic plants. Because answering this question is empirically challenging, we show how ecological theory on ?pushed? and ?pulled? invasions can be used to examine the problem. We incorporate soil feedbacks into annual plant invasion models, derive the conditions under which such feedbacks affect spread, and support our approach with simulations. We show that in homogeneous landscapes, strong positive feedbacks can influence spreading velocity for annual invaders, but that empirically documented feedbacks are not strong enough to do so. Moreover, to influence spread, invaders must modify the soil environment over a spatial scale larger than is biologically realistic. Though unimportant for annual invader spread in our models, feedbacks do affect invader density and potential impact. We discuss how future research might consider the way landscape structure, dispersal patterns, and the time scales over which plant?soil feedbacks develop regulate the effects of such feedbacks on invader spread.","container-title":"Ecology Letters","DOI":"10.1111/j.1461-0248.2006.00949.x","ISSN":"1461-023X","issue":"9","journalAbbreviation":"Ecology Letters","page":"1005-1014","title":"Plant–soil feedbacks and invasive spread","volume":"9","author":[{"family":"Levine","given":"Jonathan M."},{"family":"Pachepsky","given":"Elizaveta"},{"family":"Kendall","given":"Bruce E."},{"family":"Yelenik","given":"Stephanie G."},{"family":"Lambers","given":"Janneke Hille Ris"}],"issued":{"date-parts":[["2006",9,1]]}}},{"id":2115,"uris":["http://zotero.org/users/5389092/items/8SZDK92B"],"uri":["http://zotero.org/users/5389092/items/8SZDK92B"],"itemData":{"id":2115,"type":"article-journal","abstract":"Ecology Letters (2011) 14: 702–708 Abstract Biological invasions cause ecological and economic impacts across the globe. However, it is unclear whether there are strong patterns in terms of their major effects, how the vulnerability of different ecosystems varies and which ecosystem services are at greatest risk. We present a global meta-analysis of 199 articles reporting 1041 field studies that in total describe the impacts of 135 alien plant taxa on resident species, communities and ecosystems. Across studies, alien plants had a significant effect in 11 of 24 different types of impact assessed. The magnitude and direction of the impact varied both within and between different types of impact. On average, abundance and diversity of the resident species decreased in invaded sites, whereas primary production and several ecosystem p</w:instrText>
      </w:r>
      <w:r w:rsidR="009336D6" w:rsidRPr="009C7B9D">
        <w:rPr>
          <w:lang w:val="fr-FR"/>
        </w:rPr>
        <w:instrText xml:space="preserve">rocesses were enhanced. While alien N-fixing species had greater impacts on N-cycling variables, they did not consistently affect other impact types. The magnitude of the impacts was not significantly different between island and mainland ecosystems. Overall, alien species impacts are heterogeneous and not unidirectional even within particular impact types. Our analysis also reveals that by the time changes in nutrient cycling are detected, major impacts on plant species and communities are likely to have already occurred.","container-title":"Ecology Letters","DOI":"10.1111/j.1461-0248.2011.01628.x","ISSN":"1461-0248","issue":"7","language":"en","note":"_eprint: https://onlinelibrary.wiley.com/doi/pdf/10.1111/j.1461-0248.2011.01628.x","page":"702-708","source":"Wiley Online Library","title":"Ecological impacts of invasive alien plants: a meta-analysis of their effects on species, communities and ecosystems","title-short":"Ecological impacts of invasive alien plants","volume":"14","author":[{"family":"Vilà","given":"Montserrat"},{"family":"Espinar","given":"José L."},{"family":"Hejda","given":"Martin"},{"family":"Hulme","given":"Philip E."},{"family":"Jarošík","given":"Vojtěch"},{"family":"Maron","given":"John L."},{"family":"Pergl","given":"Jan"},{"family":"Schaffner","given":"Urs"},{"family":"Sun","given":"Yan"},{"family":"Pyšek","given":"Petr"}],"issued":{"date-parts":[["2011"]]}}}],"schema":"https://github.com/citation-style-language/schema/raw/master/csl-citation.json"} </w:instrText>
      </w:r>
      <w:r w:rsidR="009A1930" w:rsidRPr="00D85376">
        <w:fldChar w:fldCharType="separate"/>
      </w:r>
      <w:r w:rsidR="009336D6" w:rsidRPr="009C7B9D">
        <w:rPr>
          <w:szCs w:val="24"/>
          <w:lang w:val="fr-FR"/>
        </w:rPr>
        <w:t xml:space="preserve">(J M Levine et al., 2003; Jonathan M. Levine et al., 2006; </w:t>
      </w:r>
      <w:proofErr w:type="spellStart"/>
      <w:r w:rsidR="009336D6" w:rsidRPr="009C7B9D">
        <w:rPr>
          <w:szCs w:val="24"/>
          <w:lang w:val="fr-FR"/>
        </w:rPr>
        <w:t>Vilà</w:t>
      </w:r>
      <w:proofErr w:type="spellEnd"/>
      <w:r w:rsidR="009336D6" w:rsidRPr="009C7B9D">
        <w:rPr>
          <w:szCs w:val="24"/>
          <w:lang w:val="fr-FR"/>
        </w:rPr>
        <w:t xml:space="preserve"> et al., 2011)</w:t>
      </w:r>
      <w:r w:rsidR="009A1930" w:rsidRPr="00D85376">
        <w:fldChar w:fldCharType="end"/>
      </w:r>
      <w:r w:rsidR="00D465AF" w:rsidRPr="00D60152">
        <w:rPr>
          <w:lang w:val="fr-FR"/>
        </w:rPr>
        <w:t xml:space="preserve">. </w:t>
      </w:r>
      <w:r w:rsidR="00606AB4" w:rsidRPr="00D85376">
        <w:t xml:space="preserve">For example, nonnative </w:t>
      </w:r>
      <w:r w:rsidR="00AF75C3" w:rsidRPr="00D85376">
        <w:t xml:space="preserve">plants, </w:t>
      </w:r>
      <w:r w:rsidR="00606AB4" w:rsidRPr="00D85376">
        <w:t xml:space="preserve">especially </w:t>
      </w:r>
      <w:r w:rsidR="00AF75C3" w:rsidRPr="00D85376">
        <w:t xml:space="preserve">those that are </w:t>
      </w:r>
      <w:r w:rsidR="00606AB4" w:rsidRPr="00D85376">
        <w:t>invasive</w:t>
      </w:r>
      <w:r w:rsidR="00AF75C3" w:rsidRPr="00D85376">
        <w:t>,</w:t>
      </w:r>
      <w:r w:rsidR="00D465AF" w:rsidRPr="00D85376">
        <w:t xml:space="preserve"> can </w:t>
      </w:r>
      <w:r w:rsidR="00AF105F" w:rsidRPr="00D85376">
        <w:t>increas</w:t>
      </w:r>
      <w:r w:rsidR="00AF105F">
        <w:t>e</w:t>
      </w:r>
      <w:r w:rsidR="00AF105F" w:rsidRPr="00D85376">
        <w:t xml:space="preserve"> </w:t>
      </w:r>
      <w:r w:rsidR="00D465AF" w:rsidRPr="00D85376">
        <w:t>soil resource availability</w:t>
      </w:r>
      <w:r w:rsidR="002A431F">
        <w:t xml:space="preserve"> </w:t>
      </w:r>
      <w:r w:rsidR="00D465AF" w:rsidRPr="00D85376">
        <w:fldChar w:fldCharType="begin"/>
      </w:r>
      <w:r w:rsidR="001003EB">
        <w:instrText xml:space="preserve"> ADDIN ZOTERO_ITEM CSL_CITATION {"citationID":"clbQMymt","properties":{"formattedCitation":"(Py\\uc0\\u353{}ek et al., 2012)","plainCitation":"(Pyšek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schema":"https://github.com/citation-style-language/schema/raw/master/csl-citation.json"} </w:instrText>
      </w:r>
      <w:r w:rsidR="00D465AF" w:rsidRPr="00D85376">
        <w:fldChar w:fldCharType="separate"/>
      </w:r>
      <w:r w:rsidR="00A745FD" w:rsidRPr="00A745FD">
        <w:rPr>
          <w:szCs w:val="24"/>
        </w:rPr>
        <w:t>(</w:t>
      </w:r>
      <w:proofErr w:type="spellStart"/>
      <w:r w:rsidR="00A745FD" w:rsidRPr="00A745FD">
        <w:rPr>
          <w:szCs w:val="24"/>
        </w:rPr>
        <w:t>Pyšek</w:t>
      </w:r>
      <w:proofErr w:type="spellEnd"/>
      <w:r w:rsidR="00A745FD" w:rsidRPr="00A745FD">
        <w:rPr>
          <w:szCs w:val="24"/>
        </w:rPr>
        <w:t xml:space="preserve"> et al., 2012)</w:t>
      </w:r>
      <w:r w:rsidR="00D465AF" w:rsidRPr="00D85376">
        <w:fldChar w:fldCharType="end"/>
      </w:r>
      <w:r w:rsidR="00D465AF" w:rsidRPr="00D85376">
        <w:t xml:space="preserve"> and </w:t>
      </w:r>
      <w:r w:rsidR="00AF105F" w:rsidRPr="00D85376">
        <w:t>increas</w:t>
      </w:r>
      <w:r w:rsidR="00AF105F">
        <w:t>e</w:t>
      </w:r>
      <w:r w:rsidR="00AF105F" w:rsidRPr="00D85376">
        <w:t xml:space="preserve"> </w:t>
      </w:r>
      <w:r w:rsidR="00D465AF" w:rsidRPr="00D85376">
        <w:t>fire frequency</w:t>
      </w:r>
      <w:r w:rsidR="002A431F">
        <w:t xml:space="preserve"> </w:t>
      </w:r>
      <w:r w:rsidR="00D465AF" w:rsidRPr="00D85376">
        <w:fldChar w:fldCharType="begin"/>
      </w:r>
      <w:r w:rsidR="001003EB">
        <w:instrText xml:space="preserve"> ADDIN ZOTERO_ITEM CSL_CITATION {"citationID":"DRWNdocT","properties":{"formattedCitation":"(Brooks et al., 2004)","plainCitation":"(Brooks et al., 2004)","noteIndex":0},"citationItems":[{"id":1957,"uris":["http://zotero.org/users/5389092/items/SV9WHCS3"],"uri":["http://zotero.org/users/5389092/items/SV9WHCS3"],"itemData":{"id":1957,"type":"article-journal","abstract":"Plant invasions are widely recognized as significant threats to biodiversity conservation worldwide. One way invasions can affect native ecosystems is by changing fuel properties, which can in turn affect fire behavior and, ultimately, alter fire regime characteristics such as frequency, intensity, extent, type, and seasonality of fire. If the regime changes subsequently promote the dominance of the invaders, then an invasive plant–fire regime cycle can be established. As more ecosystem components and interactions are altered, restoration of preinvasion conditions becomes more difficult. Restoration may require managing fuel conditions, fire regimes, native plant communities, and other ecosystem properties in addition to the invaders that caused the changes in the first place. We present a multiphase model describing the interrelationships between plant invaders and fire regimes, provide a system for evaluating the relative effects of invaders and prioritizing them for control, and recommend ways to restore pre-invasion fire regime properties.","container-title":"BioScience","DOI":"10.1641/0006-3568(2004)054[0677:EOIAPO]2.0.CO;2","ISSN":"0006-3568","issue":"7","journalAbbreviation":"BioScience","page":"677-688","title":"Effects of invasive alien plants on fire regimes","volume":"54","author":[{"family":"Brooks","given":"Matthew L."},{"family":"D'Antonio","given":"Carla M."},{"family":"Richardson","given":"David M."},{"family":"Grace","given":"James B."},{"family":"Keeley","given":"Jon E."},{"family":"DiTomaso","given":"Joseph M."},{"family":"Hobbs","given":"Richard J."},{"family":"Pellant","given":"Mike"},{"family":"Pyke","given":"David"}],"issued":{"date-parts":[["2004",7,1]]}}}],"schema":"https://github.com/citation-style-language/schema/raw/master/csl-citation.json"} </w:instrText>
      </w:r>
      <w:r w:rsidR="00D465AF" w:rsidRPr="00D85376">
        <w:fldChar w:fldCharType="separate"/>
      </w:r>
      <w:r w:rsidR="00A745FD" w:rsidRPr="00A745FD">
        <w:t>(Brooks et al., 2004)</w:t>
      </w:r>
      <w:r w:rsidR="00D465AF" w:rsidRPr="00D85376">
        <w:fldChar w:fldCharType="end"/>
      </w:r>
      <w:r w:rsidR="006F4495">
        <w:t xml:space="preserve">, thus </w:t>
      </w:r>
      <w:r w:rsidR="006F4495" w:rsidRPr="00D85376">
        <w:t>competitively displac</w:t>
      </w:r>
      <w:r w:rsidR="006F4495">
        <w:t>ing</w:t>
      </w:r>
      <w:r w:rsidR="006F4495" w:rsidRPr="00D85376">
        <w:t xml:space="preserve"> natives</w:t>
      </w:r>
      <w:r w:rsidR="006F4495">
        <w:t xml:space="preserve"> </w:t>
      </w:r>
      <w:r w:rsidR="006F4495" w:rsidRPr="00D85376">
        <w:fldChar w:fldCharType="begin"/>
      </w:r>
      <w:r w:rsidR="001003EB">
        <w:instrText xml:space="preserve"> ADDIN ZOTERO_ITEM CSL_CITATION {"citationID":"i9hsmUVW","properties":{"formattedCitation":"(Catford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6F4495" w:rsidRPr="00D85376">
        <w:fldChar w:fldCharType="separate"/>
      </w:r>
      <w:r w:rsidR="006F4495" w:rsidRPr="00A745FD">
        <w:t>(Catford et al., 2018)</w:t>
      </w:r>
      <w:r w:rsidR="006F4495" w:rsidRPr="00D85376">
        <w:fldChar w:fldCharType="end"/>
      </w:r>
      <w:r w:rsidR="00D465AF" w:rsidRPr="00D85376">
        <w:t xml:space="preserve">. </w:t>
      </w:r>
      <w:ins w:id="16" w:author="Cari Ficken" w:date="2021-03-01T13:33:00Z">
        <w:r w:rsidR="00AA1951">
          <w:t xml:space="preserve">Although the relationships </w:t>
        </w:r>
      </w:ins>
      <w:ins w:id="17" w:author="Cari Ficken" w:date="2021-03-01T13:24:00Z">
        <w:r w:rsidR="00753DB9">
          <w:t xml:space="preserve">between </w:t>
        </w:r>
      </w:ins>
      <w:ins w:id="18" w:author="Cari Ficken" w:date="2021-03-01T13:22:00Z">
        <w:r w:rsidR="00753DB9">
          <w:t>native</w:t>
        </w:r>
      </w:ins>
      <w:ins w:id="19" w:author="Cari Ficken" w:date="2021-03-01T13:25:00Z">
        <w:r w:rsidR="00753DB9">
          <w:t xml:space="preserve"> and </w:t>
        </w:r>
      </w:ins>
      <w:ins w:id="20" w:author="Cari Ficken" w:date="2021-03-01T13:22:00Z">
        <w:r w:rsidR="00753DB9">
          <w:t xml:space="preserve">nonnative species </w:t>
        </w:r>
      </w:ins>
      <w:ins w:id="21" w:author="Cari Ficken" w:date="2021-03-01T13:33:00Z">
        <w:r w:rsidR="00AA1951">
          <w:t>are complex, invading species appear to generally conserve their niche dimensions in their new, nonnative habitats</w:t>
        </w:r>
      </w:ins>
      <w:ins w:id="22" w:author="Cari Ficken" w:date="2021-03-01T13:23:00Z">
        <w:r w:rsidR="00753DB9">
          <w:t xml:space="preserve"> </w:t>
        </w:r>
      </w:ins>
      <w:r w:rsidR="00AA1951">
        <w:fldChar w:fldCharType="begin"/>
      </w:r>
      <w:r w:rsidR="00AA1951">
        <w:instrText xml:space="preserve"> ADDIN ZOTERO_ITEM CSL_CITATION {"citationID":"WFUFRIR2","properties":{"formattedCitation":"(Liu et al., 2020; Petitpierre et al., 2012)","plainCitation":"(Liu et al., 2020; Petitpierre et al., 2012)","noteIndex":0},"citationItems":[{"id":2279,"uris":["http://zotero.org/users/5389092/items/KTURVC2L"],"uri":["http://zotero.org/users/5389092/items/KTURVC2L"],"itemData":{"id":2279,"type":"article-journal","abstract":"The ecological niche is a key concept for elucidating patterns of species distributions and developing strategies for conserving biodiversity. However, recent times are seeing a widespread debate whether species niches are conserved across space and time (niche conservatism hypothesis). Biological invasions represent a unique opportunity to test this hypothesis in a short time frame at the global scale. We synthesized empirical findings for 434 invasive species from 86 studies to assess whether invasive species conserve their climatic niche between native and introduced ranges. Although the niche conservatism hypothesis was rejected in most studies, highly contrasting conclusions for the same species between and within studies suggest that the dichotomous conclusions of these studies were sensitive to techniques, assessment criteria, or author preferences. We performed a consistent quantitative analysis of the dynamics between native and introduced climatic niches reported by previous studies. Our results show there is very limited niche expansion between native and introduced ranges, and introduced niches occupy a position similar to native niches in the environmental space. These findings support the niche conservatism hypothesis overall. In particular, introduced niches were narrower for terrestrial animals, species introduced more recently, or species with more native occurrences. Niche similarity was lower for aquatic species, species introduced only intentionally or more recently, or species with fewer introduced occurrences. Climatic niche conservatism for invasive species not only increases our confidence in transferring ecological niche models to new ranges but also supports the use of niche models for forecasting species responses to changing climates.","container-title":"Proceedings of the National Academy of Sciences","DOI":"10.1073/pnas.2004289117","ISSN":"0027-8424, 1091-6490","issue":"38","journalAbbreviation":"PNAS","language":"en","note":"publisher: National Academy of Sciences\nsection: Biological Sciences\nPMID: 32883880","page":"23643-23651","source":"www-pnas-org.gate.lib.buffalo.edu","title":"Most invasive species largely conserve their climatic niche","volume":"117","author":[{"family":"Liu","given":"Chunlong"},{"family":"Wolter","given":"Christian"},{"family":"Xian","given":"Weiwei"},{"family":"Jeschke","given":"Jonathan M."}],"issued":{"date-parts":[["2020",9,22]]}}},{"id":2282,"uris":["http://zotero.org/users/5389092/items/HCNTNVH7"],"uri":["http://zotero.org/users/5389092/items/HCNTNVH7"],"itemData":{"id":2282,"type":"article-journal","abstract":"The assumption that climatic niche requirements of invasive species are conserved between their native and invaded ranges is key to predicting the risk of invasion. However, this assumption has been challenged recently by evidence of niche shifts in some species. Here, we report the first large-scale test of niche conservatism for 50 terrestrial plant invaders between Eurasia, North America, and Australia. We show that when analog climates are compared between regions, fewer than 15% of species have more than 10% of their invaded distribution outside their native climatic niche. These findings reveal that substantial niche shifts are rare in terrestrial plant invaders, providing support for an appropriate use of ecological niche models for the prediction of both biological invasions and responses to climate change.\nDistribution data for 50 species confirms that invasive plants usually expand into areas with similar climate characteristics.\nDistribution data for 50 species confirms that invasive plants usually expand into areas with similar climate characteristics.","container-title":"Science","DOI":"10.1126/science.1215933","ISSN":"0036-8075, 1095-9203","issue":"6074","language":"en","note":"publisher: American Association for the Advancement of Science\nsection: Report\nPMID: 22422981","page":"1344-1348","source":"science.sciencemag.org","title":"Climatic Niche Shifts Are Rare Among Terrestrial Plant Invaders","volume":"335","author":[{"family":"Petitpierre","given":"Blaise"},{"family":"Kueffer","given":"Christoph"},{"family":"Broennimann","given":"Olivier"},{"family":"Randin","given":"Christophe"},{"family":"Daehler","given":"Curtis"},{"family":"Guisan","given":"Antoine"}],"issued":{"date-parts":[["2012",3,16]]}}}],"schema":"https://github.com/citation-style-language/schema/raw/master/csl-citation.json"} </w:instrText>
      </w:r>
      <w:r w:rsidR="00AA1951">
        <w:fldChar w:fldCharType="separate"/>
      </w:r>
      <w:r w:rsidR="00AA1951" w:rsidRPr="00AA1951">
        <w:t xml:space="preserve">(Liu et al., 2020; </w:t>
      </w:r>
      <w:proofErr w:type="spellStart"/>
      <w:r w:rsidR="00AA1951" w:rsidRPr="00AA1951">
        <w:t>Petitpierre</w:t>
      </w:r>
      <w:proofErr w:type="spellEnd"/>
      <w:r w:rsidR="00AA1951" w:rsidRPr="00AA1951">
        <w:t xml:space="preserve"> et al., 2012)</w:t>
      </w:r>
      <w:r w:rsidR="00AA1951">
        <w:fldChar w:fldCharType="end"/>
      </w:r>
      <w:ins w:id="23" w:author="Cari Ficken" w:date="2021-03-01T13:36:00Z">
        <w:r w:rsidR="00AA1951">
          <w:t xml:space="preserve"> </w:t>
        </w:r>
        <w:r w:rsidR="00AA1951">
          <w:lastRenderedPageBreak/>
          <w:t>– though it remains unclear if this is also true for nonnative species that are not invasive</w:t>
        </w:r>
      </w:ins>
      <w:ins w:id="24" w:author="Cari Ficken" w:date="2021-03-01T13:34:00Z">
        <w:r w:rsidR="00AA1951">
          <w:t>.</w:t>
        </w:r>
      </w:ins>
      <w:ins w:id="25" w:author="Cari Ficken" w:date="2021-03-01T13:09:00Z">
        <w:r w:rsidR="002C4A44">
          <w:t xml:space="preserve"> </w:t>
        </w:r>
      </w:ins>
      <w:r w:rsidR="00AF105F">
        <w:t>Since</w:t>
      </w:r>
      <w:r w:rsidR="00F862FE" w:rsidRPr="00D85376">
        <w:t xml:space="preserve"> the global occurrence of nonnative species has increased by 40% since 1980</w:t>
      </w:r>
      <w:r w:rsidR="002A431F">
        <w:t xml:space="preserve"> </w:t>
      </w:r>
      <w:r w:rsidR="00F862FE" w:rsidRPr="00D85376">
        <w:fldChar w:fldCharType="begin"/>
      </w:r>
      <w:r w:rsidR="001003EB">
        <w:instrText xml:space="preserve"> ADDIN ZOTERO_ITEM CSL_CITATION {"citationID":"ZDQtstxu","properties":{"formattedCitation":"({\\i{}IPBES}, 2019)","plainCitation":"(IPBES, 2019)","noteIndex":0},"citationItems":[{"id":1951,"uris":["http://zotero.org/users/5389092/items/8NQKSF3P"],"uri":["http://zotero.org/users/5389092/items/8NQKSF3P"],"itemData":{"id":1951,"type":"report","collection-title":"IPBES","event-place":"Bonn,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F862FE" w:rsidRPr="00D85376">
        <w:fldChar w:fldCharType="separate"/>
      </w:r>
      <w:r w:rsidR="00A745FD" w:rsidRPr="00A745FD">
        <w:rPr>
          <w:szCs w:val="24"/>
        </w:rPr>
        <w:t>(</w:t>
      </w:r>
      <w:r w:rsidR="00A745FD" w:rsidRPr="00A745FD">
        <w:rPr>
          <w:i/>
          <w:iCs/>
          <w:szCs w:val="24"/>
        </w:rPr>
        <w:t>IPBES</w:t>
      </w:r>
      <w:r w:rsidR="00A745FD" w:rsidRPr="00A745FD">
        <w:rPr>
          <w:szCs w:val="24"/>
        </w:rPr>
        <w:t>, 2019)</w:t>
      </w:r>
      <w:r w:rsidR="00F862FE" w:rsidRPr="00D85376">
        <w:fldChar w:fldCharType="end"/>
      </w:r>
      <w:r w:rsidR="009A1930" w:rsidRPr="00D85376">
        <w:t xml:space="preserve">, understanding </w:t>
      </w:r>
      <w:r w:rsidR="00AF105F">
        <w:t xml:space="preserve">how and why nonnative species </w:t>
      </w:r>
      <w:r w:rsidR="00A436E4">
        <w:t>affect</w:t>
      </w:r>
      <w:r w:rsidR="00AF105F">
        <w:t xml:space="preserve"> native</w:t>
      </w:r>
      <w:r w:rsidR="006F4495">
        <w:t>s</w:t>
      </w:r>
      <w:r w:rsidR="00AF105F">
        <w:t xml:space="preserve"> will be increasingly important for</w:t>
      </w:r>
      <w:r w:rsidR="00AF105F" w:rsidRPr="00D85376">
        <w:t xml:space="preserve"> </w:t>
      </w:r>
      <w:r>
        <w:t>managing</w:t>
      </w:r>
      <w:r w:rsidR="006255B5" w:rsidRPr="00D85376">
        <w:t xml:space="preserve"> </w:t>
      </w:r>
      <w:r w:rsidR="007F160F" w:rsidRPr="00D85376">
        <w:t>biodiversity</w:t>
      </w:r>
      <w:r>
        <w:t>.</w:t>
      </w:r>
    </w:p>
    <w:p w14:paraId="15BCD817" w14:textId="77777777" w:rsidR="00BE2AEB" w:rsidRPr="00D85376" w:rsidRDefault="00BE2AEB" w:rsidP="00491742"/>
    <w:p w14:paraId="67860EF5" w14:textId="4F169C71" w:rsidR="0006688D" w:rsidRDefault="00F862FE" w:rsidP="00EB62B7">
      <w:r w:rsidRPr="00D85376">
        <w:t xml:space="preserve">Despite </w:t>
      </w:r>
      <w:r w:rsidR="00F23221">
        <w:t xml:space="preserve">a robust literature documenting the processes </w:t>
      </w:r>
      <w:r w:rsidR="002A7477">
        <w:t>underlying</w:t>
      </w:r>
      <w:r w:rsidR="00F23221">
        <w:t xml:space="preserve"> plant coexistence </w:t>
      </w:r>
      <w:r w:rsidR="00815977">
        <w:fldChar w:fldCharType="begin"/>
      </w:r>
      <w:r w:rsidR="00815977">
        <w:instrText xml:space="preserve"> ADDIN ZOTERO_ITEM CSL_CITATION {"citationID":"mZsYd8Zo","properties":{"formattedCitation":"(HilleRisLambers et al., 2012)","plainCitation":"(HilleRisLambers et al., 2012)","noteIndex":0},"citationItems":[{"id":1948,"uris":["http://zotero.org/users/5389092/items/B2ZC9XUK"],"uri":["http://zotero.org/users/5389092/items/B2ZC9XUK"],"itemData":{"id":1948,"type":"article-journal","abstract":"Although research on the role of competitive interactions during community assembly began decades ago, a recent revival of interest has led to new discoveries and research opportunities. Using contemporary coexistence theory that emphasizes stabilizing niche differences and relative fitness differences, we evaluate three empirical approaches for studying community assembly. We show that experimental manipulations of the abiotic or biotic environment, assessments of trait-phylogeny-environment relationships, and investigations of frequency-dependent population growth all suggest strong influences of stabilizing niche differences and fitness differences on the outcome of plant community assembly. Nonetheless, due to the limitations of these approaches applied in isolation, we still have a poor understanding of which niche axes and which traits determine the outcome of competition and community structure. Combining current approaches represents our best chance of achieving this goal, which is fundamental to conceptual ecology and to the management of plant communities under global change.","container-title":"Annual Review of Ecology, Evolution, and Systematics","DOI":"10.1146/annurev-ecolsys-110411-160411","ISSN":"1543-592X","issue":"1","journalAbbreviation":"Annu. Rev. Ecol. Evol. Syst.","page":"227-248","title":"Rethinking Community Assembly through the Lens of Coexistence Theory","volume":"43","author":[{"family":"HilleRisLambers","given":"J."},{"family":"Adler","given":"P.B."},{"family":"Harpole","given":"W.S."},{"family":"Levine","given":"J.M."},{"family":"Mayfield","given":"M.M."}],"issued":{"date-parts":[["2012",11,5]]}}}],"schema":"https://github.com/citation-style-language/schema/raw/master/csl-citation.json"} </w:instrText>
      </w:r>
      <w:r w:rsidR="00815977">
        <w:fldChar w:fldCharType="separate"/>
      </w:r>
      <w:r w:rsidR="00815977" w:rsidRPr="00815977">
        <w:t>(</w:t>
      </w:r>
      <w:proofErr w:type="spellStart"/>
      <w:r w:rsidR="00815977" w:rsidRPr="00815977">
        <w:t>HilleRisLambers</w:t>
      </w:r>
      <w:proofErr w:type="spellEnd"/>
      <w:r w:rsidR="00815977" w:rsidRPr="00815977">
        <w:t xml:space="preserve"> et al., 2012)</w:t>
      </w:r>
      <w:r w:rsidR="00815977">
        <w:fldChar w:fldCharType="end"/>
      </w:r>
      <w:r w:rsidR="00F23221">
        <w:t xml:space="preserve"> and </w:t>
      </w:r>
      <w:r w:rsidR="00084F5E">
        <w:t>a strong appreciation</w:t>
      </w:r>
      <w:r w:rsidR="001D7699">
        <w:t xml:space="preserve"> that</w:t>
      </w:r>
      <w:r w:rsidR="00084F5E">
        <w:t xml:space="preserve"> human activity </w:t>
      </w:r>
      <w:r w:rsidR="001D7699">
        <w:t>impacts</w:t>
      </w:r>
      <w:r w:rsidR="00084F5E">
        <w:t xml:space="preserve"> global diversity</w:t>
      </w:r>
      <w:r w:rsidR="00815977">
        <w:t xml:space="preserve"> </w:t>
      </w:r>
      <w:r w:rsidR="00815977" w:rsidRPr="00D85376">
        <w:fldChar w:fldCharType="begin"/>
      </w:r>
      <w:r w:rsidR="009336D6">
        <w:instrText xml:space="preserve"> ADDIN ZOTERO_ITEM CSL_CITATION {"citationID":"I7CHGT65","properties":{"formattedCitation":"({\\i{}IPBES}, 2019; Hallmann et al., 2017; Marques et al., 2019)","plainCitation":"(IPBES, 2019; Hallmann et al., 2017; Marques et al., 2019)","noteIndex":0},"citationItems":[{"id":1890,"uris":["http://zotero.org/users/5389092/items/GSI79Z5U"],"uri":["http://zotero.org/users/5389092/items/GSI79Z5U"],"itemData":{"id":1890,"type":"article-journal","abstract":"Biodiversity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Evolution","DOI":"10.1038/s41559-019-0824-3","ISSN":"2397-334X","issue":"4","journalAbbreviation":"Nature Ecology &amp; Evolution","page":"628-637","title":"Increasing impacts of land use on biodiversity and carbon sequestration driven by population and economic growth","volume":"3","author":[{"family":"Marques","given":"Alexandra"},{"family":"Martins","given":"Inês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M."}],"issued":{"date-parts":[["2019",4,1]]}}},{"id":1950,"uris":["http://zotero.org/users/5389092/items/UMLUEZ5F"],"uri":["http://zotero.org/users/5389092/items/UMLUEZ5F"],"itemData":{"id":1950,"type":"article-journal","abstract":"Global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ONE","DOI":"10.1371/journal.pone.0185809","issue":"10","journalAbbreviation":"PLOS ONE","page":"e0185809","title":"More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non-dropping-particle":"de"}],"issued":{"date-parts":[["2017",10,18]]}}},{"id":1951,"uris":["http://zotero.org/users/5389092/items/8NQKSF3P"],"uri":["http://zotero.org/users/5389092/items/8NQKSF3P"],"itemData":{"id":1951,"type":"report","collection-title":"IPBES","event-place":"Bonn, Germany","publisher":"IPBES secretariat","publisher-place":"Bonn, Germany","title":"Summary for policymakers of the global assessment report on biodiversity and ecosystem services of the Intergovernmental Science-Policy Platform on Biodiversity and Ecosystem Services","title-short":"IPBES","collection-editor":[{"literal":"Díaz S"},{"family":"J. Settele","given":""},{"family":"E. S. Brondizio","given":""},{"family":"H. T. Ngo","given":""},{"family":"M. Guèze","given":""},{"family":"J. Agard","given":""},{"family":"A. Arneth","given":""},{"family":"P. Balvanera","given":""},{"family":"K. A. Brauman","given":""},{"family":"S. H. M. Butchart","given":""},{"family":"K. M. A. Chan","given":""},{"family":"L. A. Garibaldi","given":""},{"family":"K. Ichii","given":""},{"family":"J. Liu","given":""},{"family":"S. M. Subramanian","given":""},{"family":"G. F. Midgley","given":""},{"family":"P. Miloslavich","given":""},{"family":"Z. Molnár","given":""},{"literal":"D. Obura"},{"family":"A. Pfaff","given":""},{"family":"S. Polasky","given":""},{"family":"A. Purvis","given":""},{"family":"J. Razzaque","given":""},{"family":"B. Reyers","given":""},{"family":"R. Roy Chowdhury","given":""},{"family":"Y. J. Shin","given":""},{"family":"I. J. Visseren-Hamakers","given":""},{"family":"K. J. Willis","given":""}],"issued":{"date-parts":[["2019"]]}}}],"schema":"https://github.com/citation-style-language/schema/raw/master/csl-citation.json"} </w:instrText>
      </w:r>
      <w:r w:rsidR="00815977" w:rsidRPr="00D85376">
        <w:fldChar w:fldCharType="separate"/>
      </w:r>
      <w:r w:rsidR="00815977" w:rsidRPr="00A745FD">
        <w:rPr>
          <w:szCs w:val="24"/>
        </w:rPr>
        <w:t>(</w:t>
      </w:r>
      <w:r w:rsidR="00815977" w:rsidRPr="00A745FD">
        <w:rPr>
          <w:i/>
          <w:iCs/>
          <w:szCs w:val="24"/>
        </w:rPr>
        <w:t>IPBES</w:t>
      </w:r>
      <w:r w:rsidR="00815977" w:rsidRPr="00A745FD">
        <w:rPr>
          <w:szCs w:val="24"/>
        </w:rPr>
        <w:t xml:space="preserve">, 2019; </w:t>
      </w:r>
      <w:proofErr w:type="spellStart"/>
      <w:r w:rsidR="00815977" w:rsidRPr="00A745FD">
        <w:rPr>
          <w:szCs w:val="24"/>
        </w:rPr>
        <w:t>Hallmann</w:t>
      </w:r>
      <w:proofErr w:type="spellEnd"/>
      <w:r w:rsidR="00815977" w:rsidRPr="00A745FD">
        <w:rPr>
          <w:szCs w:val="24"/>
        </w:rPr>
        <w:t xml:space="preserve"> et al., 2017; Marques et al., 2019)</w:t>
      </w:r>
      <w:r w:rsidR="00815977" w:rsidRPr="00D85376">
        <w:fldChar w:fldCharType="end"/>
      </w:r>
      <w:r w:rsidR="00815977" w:rsidRPr="00D85376">
        <w:t>,</w:t>
      </w:r>
      <w:r w:rsidR="001D7699">
        <w:t xml:space="preserve"> the </w:t>
      </w:r>
      <w:r w:rsidR="00196123">
        <w:t>effects</w:t>
      </w:r>
      <w:r w:rsidR="001D7699">
        <w:t xml:space="preserve"> of human activity on local diversity are debated</w:t>
      </w:r>
      <w:r w:rsidR="00283B4F">
        <w:t xml:space="preserve"> </w:t>
      </w:r>
      <w:r w:rsidR="00283B4F" w:rsidRPr="00D85376">
        <w:fldChar w:fldCharType="begin"/>
      </w:r>
      <w:r w:rsidR="001003EB">
        <w:instrText xml:space="preserve"> ADDIN ZOTERO_ITEM CSL_CITATION {"citationID":"CJ94hzWZ","properties":{"formattedCitation":"(Cardinale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283B4F" w:rsidRPr="00D85376">
        <w:fldChar w:fldCharType="separate"/>
      </w:r>
      <w:r w:rsidR="00283B4F" w:rsidRPr="00A745FD">
        <w:t xml:space="preserve">(Cardinale et al., 2018; Sax &amp; Gaines, 2003; </w:t>
      </w:r>
      <w:proofErr w:type="spellStart"/>
      <w:r w:rsidR="00283B4F" w:rsidRPr="00A745FD">
        <w:t>Vellend</w:t>
      </w:r>
      <w:proofErr w:type="spellEnd"/>
      <w:r w:rsidR="00283B4F" w:rsidRPr="00A745FD">
        <w:t xml:space="preserve"> et al., 2013)</w:t>
      </w:r>
      <w:r w:rsidR="00283B4F" w:rsidRPr="00D85376">
        <w:fldChar w:fldCharType="end"/>
      </w:r>
      <w:r w:rsidR="00196123">
        <w:t xml:space="preserve">. Moreover, it is not clear how human activity impacts the </w:t>
      </w:r>
      <w:r w:rsidR="002A7477">
        <w:t>small-scale</w:t>
      </w:r>
      <w:r w:rsidR="00196123">
        <w:t xml:space="preserve"> </w:t>
      </w:r>
      <w:r w:rsidR="002A7477">
        <w:t xml:space="preserve">processes which maintain coexistence and </w:t>
      </w:r>
      <w:r w:rsidR="004B3385">
        <w:t xml:space="preserve">promote </w:t>
      </w:r>
      <w:r w:rsidR="00196123">
        <w:t>diversity</w:t>
      </w:r>
      <w:r w:rsidR="009336D6">
        <w:t xml:space="preserve"> </w:t>
      </w:r>
      <w:r w:rsidR="009336D6">
        <w:fldChar w:fldCharType="begin"/>
      </w:r>
      <w:r w:rsidR="009336D6">
        <w:instrText xml:space="preserve"> ADDIN ZOTERO_ITEM CSL_CITATION {"citationID":"CCDF5Iiu","properties":{"formattedCitation":"(Tylianakis et al., 2008)","plainCitation":"(Tylianakis et al., 2008)","noteIndex":0},"citationItems":[{"id":2119,"uris":["http://zotero.org/users/5389092/items/IXTXK798"],"uri":["http://zotero.org/users/5389092/items/IXTXK798"],"itemData":{"id":2119,"type":"article-journal","abstract":"The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interactions.","container-title":"Ecology Letters","DOI":"10.1111/j.1461-0248.2008.01250.x","ISSN":"1461-0248","issue":"12","language":"en","note":"_eprint: https://onlinelibrary.wiley.com/doi/pdf/10.1111/j.1461-0248.2008.01250.x","page":"1351-1363","source":"Wiley Online Library","title":"Global change and species interactions in terrestrial ecosystems","volume":"11","author":[{"family":"Tylianakis","given":"Jason M."},{"family":"Didham","given":"Raphael K."},{"family":"Bascompte","given":"Jordi"},{"family":"Wardle","given":"David A."}],"issued":{"date-parts":[["2008"]]}}}],"schema":"https://github.com/citation-style-language/schema/raw/master/csl-citation.json"} </w:instrText>
      </w:r>
      <w:r w:rsidR="009336D6">
        <w:fldChar w:fldCharType="separate"/>
      </w:r>
      <w:r w:rsidR="009336D6" w:rsidRPr="009336D6">
        <w:t>(</w:t>
      </w:r>
      <w:proofErr w:type="spellStart"/>
      <w:r w:rsidR="009336D6" w:rsidRPr="009336D6">
        <w:t>Tylianakis</w:t>
      </w:r>
      <w:proofErr w:type="spellEnd"/>
      <w:r w:rsidR="009336D6" w:rsidRPr="009336D6">
        <w:t xml:space="preserve"> et al., 2008)</w:t>
      </w:r>
      <w:r w:rsidR="009336D6">
        <w:fldChar w:fldCharType="end"/>
      </w:r>
      <w:r w:rsidR="00A05050">
        <w:t xml:space="preserve">. For example, </w:t>
      </w:r>
      <w:r w:rsidR="00883122" w:rsidRPr="00D85376">
        <w:t xml:space="preserve">a recent study found </w:t>
      </w:r>
      <w:r w:rsidR="00883122">
        <w:t xml:space="preserve">inconsistent responses of native and nonnative boreal plant species to human development extent </w:t>
      </w:r>
      <w:r w:rsidR="00883122" w:rsidRPr="00D85376">
        <w:t>(i.e. areal proportion of altered landscape</w:t>
      </w:r>
      <w:r w:rsidR="00883122">
        <w:t>)</w:t>
      </w:r>
      <w:r w:rsidR="00883122" w:rsidRPr="00883122">
        <w:t xml:space="preserve"> </w:t>
      </w:r>
      <w:r w:rsidR="00883122" w:rsidRPr="00D85376">
        <w:fldChar w:fldCharType="begin"/>
      </w:r>
      <w:r w:rsidR="001003EB">
        <w:instrText xml:space="preserve"> ADDIN ZOTERO_ITEM CSL_CITATION {"citationID":"B2T6Th6l","properties":{"formattedCitation":"(Mayor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883122" w:rsidRPr="00D85376">
        <w:fldChar w:fldCharType="separate"/>
      </w:r>
      <w:r w:rsidR="00883122" w:rsidRPr="00A745FD">
        <w:t>(Mayor et al., 2012)</w:t>
      </w:r>
      <w:r w:rsidR="00883122" w:rsidRPr="00D85376">
        <w:fldChar w:fldCharType="end"/>
      </w:r>
      <w:r w:rsidR="00883122">
        <w:t xml:space="preserve">, but it is not clear whether </w:t>
      </w:r>
      <w:r w:rsidR="004C6D25">
        <w:t xml:space="preserve">native, nonnative, and total species richness will respond in the same way to the </w:t>
      </w:r>
      <w:r w:rsidR="00883122">
        <w:t xml:space="preserve">same </w:t>
      </w:r>
      <w:r w:rsidR="004C6D25">
        <w:t>drivers</w:t>
      </w:r>
      <w:r w:rsidR="00883122">
        <w:t>.</w:t>
      </w:r>
      <w:r w:rsidR="005A2917">
        <w:t xml:space="preserve"> </w:t>
      </w:r>
      <w:r w:rsidR="00CD52FF">
        <w:t>Similarly</w:t>
      </w:r>
      <w:r w:rsidR="005A2917">
        <w:t xml:space="preserve">, </w:t>
      </w:r>
      <w:r w:rsidRPr="00D85376">
        <w:t xml:space="preserve">it is </w:t>
      </w:r>
      <w:r w:rsidR="006850FE" w:rsidRPr="00D85376">
        <w:t xml:space="preserve">unlikely </w:t>
      </w:r>
      <w:r w:rsidRPr="00D85376">
        <w:t xml:space="preserve">that native species in invaded communities </w:t>
      </w:r>
      <w:r w:rsidR="006850FE" w:rsidRPr="00D85376">
        <w:t>should</w:t>
      </w:r>
      <w:r w:rsidRPr="00D85376">
        <w:t xml:space="preserve"> be examined in the absence of their </w:t>
      </w:r>
      <w:r w:rsidR="00640446" w:rsidRPr="00D85376">
        <w:t xml:space="preserve">nonnative </w:t>
      </w:r>
      <w:r w:rsidRPr="00D85376">
        <w:t>co-inhabitants</w:t>
      </w:r>
      <w:r w:rsidR="00974207">
        <w:t xml:space="preserve">, since native and nonnative species interact when co-inhabiting an area </w:t>
      </w:r>
      <w:r w:rsidR="00974207">
        <w:fldChar w:fldCharType="begin"/>
      </w:r>
      <w:r w:rsidR="00974207">
        <w:instrText xml:space="preserve"> ADDIN ZOTERO_ITEM CSL_CITATION {"citationID":"FkRjsOVi","properties":{"formattedCitation":"(Waller et al., 2020)","plainCitation":"(Waller et al., 2020)","noteIndex":0},"citationItems":[{"id":2122,"uris":["http://zotero.org/users/5389092/items/IJR47J2H"],"uri":["http://zotero.org/users/5389092/items/IJR47J2H"],"itemData":{"id":2122,"type":"article-journal","abstract":"Exotic plants reduce carbon sequestration\nInvasive exotic plants have become a major problem worldwide, with transformational effects on the composition and function of ecosystems. In a multifactorial experiment in New Zealand, Waller et al. show that exotic plants accelerate carbon loss from soils through their interactions with invertebrate herbivores and soil biota (see the Perspective by Urcelay and Austin). They built 160 mini-ecosystems in the field, manipulating interactions among plants, invertebrate herbivores, and soil biota. Key biological and abiotic responses were measured to quantify the relative contribution and interactions of the components of each community, revealing the potential of invasive plants to influence and suppress carbon sequestration through biotic interactions.\nScience, this issue p. 967; see also p. 934\nEcosystem process rates typically increase after plant invasion, but the extent to which this is driven by (i) changes in productivity, (ii) exotic species’ traits, or (iii) novel (non-coevolved) biotic interactions has never been quantified. We created communities varying in exotic plant dominance, plant traits, soil biota, and invertebrate herbivores and measured indicators of carbon cycling. Interactions with soil biota and herbivores were the strongest drivers of exotic plant effects, particularly on measures of soil carbon turnover. Moreover, plant traits related to growth and nutrient acquisition explained differences in the ways that exotic plants interacted with novel biota compared with natives. We conclude that novel biological interactions with exotic species are a more important driver of ecosystem transformation than was previously recognized.\nExotic plant interactions with herbivores and soil biota underpin ecosystem transformations in carbon cycling rates.\nExotic plant interactions with herbivores and soil biota underpin ecosystem transformations in carbon cycling rates.","container-title":"Science","DOI":"10.1126/science.aba2225","ISSN":"0036-8075, 1095-9203","issue":"6494","language":"en","note":"publisher: American Association for the Advancement of Science\nsection: Research Article\nPMID: 32467385","page":"967-972","source":"science.sciencemag.org","title":"Biotic interactions drive ecosystem responses to exotic plant invaders","volume":"368","author":[{"family":"Waller","given":"L. P."},{"family":"Allen","given":"W. J."},{"family":"Barratt","given":"B. I. P."},{"family":"Condron","given":"L. M."},{"family":"França","given":"F. M."},{"family":"Hunt","given":"J. E."},{"family":"Koele","given":"N."},{"family":"Orwin","given":"K. H."},{"family":"Steel","given":"G. S."},{"family":"Tylianakis","given":"J. M."},{"family":"Wakelin","given":"S. A."},{"family":"Dickie","given":"I. A."}],"issued":{"date-parts":[["2020",5,29]]}}}],"schema":"https://github.com/citation-style-language/schema/raw/master/csl-citation.json"} </w:instrText>
      </w:r>
      <w:r w:rsidR="00974207">
        <w:fldChar w:fldCharType="separate"/>
      </w:r>
      <w:r w:rsidR="00974207" w:rsidRPr="00974207">
        <w:t>(Waller et al., 2020)</w:t>
      </w:r>
      <w:r w:rsidR="00974207">
        <w:fldChar w:fldCharType="end"/>
      </w:r>
      <w:r w:rsidR="00974207">
        <w:t>.</w:t>
      </w:r>
    </w:p>
    <w:p w14:paraId="49FDAEA7" w14:textId="77777777" w:rsidR="00BE2AEB" w:rsidRPr="00D85376" w:rsidRDefault="00BE2AEB" w:rsidP="00491742"/>
    <w:p w14:paraId="736364C5" w14:textId="3F1B3660" w:rsidR="00D373C2" w:rsidRDefault="004C6D25" w:rsidP="00694155">
      <w:r>
        <w:t>Our goal was t</w:t>
      </w:r>
      <w:r w:rsidR="00C0542A">
        <w:t>o</w:t>
      </w:r>
      <w:r w:rsidR="00283D13" w:rsidRPr="00D85376">
        <w:t xml:space="preserve"> </w:t>
      </w:r>
      <w:r>
        <w:t>examine</w:t>
      </w:r>
      <w:r w:rsidRPr="00D85376">
        <w:t xml:space="preserve"> </w:t>
      </w:r>
      <w:r w:rsidR="00283D13" w:rsidRPr="00D85376">
        <w:t xml:space="preserve">how human activity relates to local patterns of </w:t>
      </w:r>
      <w:r w:rsidR="008A12F1" w:rsidRPr="00D85376">
        <w:t xml:space="preserve">plant </w:t>
      </w:r>
      <w:r w:rsidR="00CD52FF">
        <w:t xml:space="preserve">diversity and </w:t>
      </w:r>
      <w:r>
        <w:t xml:space="preserve">better understand </w:t>
      </w:r>
      <w:r w:rsidR="00CD52FF">
        <w:t>which processes underlie the relationship</w:t>
      </w:r>
      <w:r>
        <w:t xml:space="preserve"> between human activity and plant diversity. To do so, </w:t>
      </w:r>
      <w:r w:rsidR="00C0542A">
        <w:t>we</w:t>
      </w:r>
      <w:r w:rsidR="00CD52FF">
        <w:t xml:space="preserve"> </w:t>
      </w:r>
      <w:r w:rsidR="00694155">
        <w:t xml:space="preserve">examined how richness and niche specialization covaried across a human development gradient, </w:t>
      </w:r>
      <w:commentRangeStart w:id="26"/>
      <w:commentRangeStart w:id="27"/>
      <w:r w:rsidR="00694155">
        <w:t>and assessed the</w:t>
      </w:r>
      <w:r w:rsidR="00F862FE" w:rsidRPr="00D85376">
        <w:t xml:space="preserve"> </w:t>
      </w:r>
      <w:r w:rsidR="00900709" w:rsidRPr="00D85376">
        <w:t>degree</w:t>
      </w:r>
      <w:r w:rsidR="00F862FE" w:rsidRPr="00D85376">
        <w:t xml:space="preserve"> to which nonnative species contribute</w:t>
      </w:r>
      <w:r w:rsidR="00694155">
        <w:t>d</w:t>
      </w:r>
      <w:r w:rsidR="00F862FE" w:rsidRPr="00D85376">
        <w:t xml:space="preserve"> to </w:t>
      </w:r>
      <w:r w:rsidR="00694155">
        <w:t xml:space="preserve">the </w:t>
      </w:r>
      <w:r w:rsidR="00F862FE" w:rsidRPr="00D85376">
        <w:t>pattern</w:t>
      </w:r>
      <w:commentRangeEnd w:id="26"/>
      <w:commentRangeEnd w:id="27"/>
      <w:ins w:id="28" w:author="Cari Ficken" w:date="2021-02-10T11:50:00Z">
        <w:r w:rsidR="006F0C56">
          <w:t xml:space="preserve"> in our study area</w:t>
        </w:r>
      </w:ins>
      <w:r w:rsidR="001E2FDA">
        <w:rPr>
          <w:rStyle w:val="CommentReference"/>
        </w:rPr>
        <w:commentReference w:id="26"/>
      </w:r>
      <w:r w:rsidR="00315B97">
        <w:rPr>
          <w:rStyle w:val="CommentReference"/>
        </w:rPr>
        <w:commentReference w:id="27"/>
      </w:r>
      <w:r w:rsidR="00694155">
        <w:t>.</w:t>
      </w:r>
      <w:r w:rsidR="00F862FE" w:rsidRPr="00D85376">
        <w:t xml:space="preserve"> </w:t>
      </w:r>
      <w:r>
        <w:t>W</w:t>
      </w:r>
      <w:r w:rsidR="00586597" w:rsidRPr="00D85376">
        <w:t>e</w:t>
      </w:r>
      <w:r w:rsidR="00283D13" w:rsidRPr="00D85376">
        <w:t xml:space="preserve"> paired</w:t>
      </w:r>
      <w:r w:rsidR="00F862FE" w:rsidRPr="00D85376">
        <w:t xml:space="preserve"> a provincial scale assessment of wetland</w:t>
      </w:r>
      <w:r w:rsidR="00283D13" w:rsidRPr="00D85376">
        <w:t xml:space="preserve"> vascular</w:t>
      </w:r>
      <w:r w:rsidR="00F862FE" w:rsidRPr="00D85376">
        <w:t xml:space="preserve"> plant species occurrences in Alberta </w:t>
      </w:r>
      <w:r w:rsidR="00283D13" w:rsidRPr="00D85376">
        <w:t>with measures of</w:t>
      </w:r>
      <w:r w:rsidR="00562889" w:rsidRPr="00D85376">
        <w:t xml:space="preserve"> </w:t>
      </w:r>
      <w:r w:rsidR="00A93982" w:rsidRPr="00D85376">
        <w:t>human development extent</w:t>
      </w:r>
      <w:r w:rsidR="00F862FE" w:rsidRPr="00D85376">
        <w:t>.</w:t>
      </w:r>
      <w:r w:rsidR="00694155">
        <w:t xml:space="preserve"> W</w:t>
      </w:r>
      <w:r w:rsidR="00F862FE" w:rsidRPr="00D85376">
        <w:t>e test</w:t>
      </w:r>
      <w:r w:rsidR="00694155">
        <w:t>ed</w:t>
      </w:r>
      <w:r w:rsidR="00F862FE" w:rsidRPr="00D85376">
        <w:t xml:space="preserve"> the </w:t>
      </w:r>
      <w:r w:rsidR="00562889" w:rsidRPr="00D85376">
        <w:t xml:space="preserve">following </w:t>
      </w:r>
      <w:r>
        <w:t>predictions</w:t>
      </w:r>
      <w:r w:rsidR="00562889" w:rsidRPr="00D85376">
        <w:t>: (1) the</w:t>
      </w:r>
      <w:r w:rsidR="00F862FE" w:rsidRPr="00D85376">
        <w:t xml:space="preserve"> high</w:t>
      </w:r>
      <w:r w:rsidR="00586597" w:rsidRPr="00D85376">
        <w:t>est</w:t>
      </w:r>
      <w:r w:rsidR="00F862FE" w:rsidRPr="00D85376">
        <w:t xml:space="preserve"> </w:t>
      </w:r>
      <w:r w:rsidR="0006688D" w:rsidRPr="00D85376">
        <w:t xml:space="preserve">wetland vascular plant </w:t>
      </w:r>
      <w:r w:rsidR="00F862FE" w:rsidRPr="00D85376">
        <w:t xml:space="preserve">species richness </w:t>
      </w:r>
      <w:r w:rsidR="004D7D4E" w:rsidRPr="00D85376">
        <w:t>will occur</w:t>
      </w:r>
      <w:r w:rsidR="00586597" w:rsidRPr="00D85376">
        <w:t xml:space="preserve"> </w:t>
      </w:r>
      <w:r w:rsidR="00F862FE" w:rsidRPr="00D85376">
        <w:t xml:space="preserve">at intermediate development </w:t>
      </w:r>
      <w:r w:rsidR="00586597" w:rsidRPr="00D85376">
        <w:t>extents</w:t>
      </w:r>
      <w:ins w:id="29" w:author="Cari Ficken" w:date="2021-03-01T15:24:00Z">
        <w:r w:rsidR="00DF0E85">
          <w:t xml:space="preserve">, consistent with findings from other work </w:t>
        </w:r>
      </w:ins>
      <w:r w:rsidR="00DF0E85">
        <w:fldChar w:fldCharType="begin"/>
      </w:r>
      <w:r w:rsidR="00DF0E85">
        <w:instrText xml:space="preserve"> ADDIN ZOTERO_ITEM CSL_CITATION {"citationID":"eaKBlI8I","properties":{"formattedCitation":"(Mayor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DF0E85">
        <w:fldChar w:fldCharType="separate"/>
      </w:r>
      <w:r w:rsidR="00DF0E85" w:rsidRPr="00DF0E85">
        <w:t>(Mayor et al., 2012)</w:t>
      </w:r>
      <w:r w:rsidR="00DF0E85">
        <w:fldChar w:fldCharType="end"/>
      </w:r>
      <w:ins w:id="30" w:author="Cari Ficken" w:date="2021-03-01T15:25:00Z">
        <w:r w:rsidR="00DF0E85">
          <w:t>,</w:t>
        </w:r>
      </w:ins>
      <w:r w:rsidR="00586597" w:rsidRPr="00D85376">
        <w:t xml:space="preserve"> and </w:t>
      </w:r>
      <w:r w:rsidR="00694155">
        <w:t>will be</w:t>
      </w:r>
      <w:r w:rsidR="00694155" w:rsidRPr="00D85376">
        <w:t xml:space="preserve"> </w:t>
      </w:r>
      <w:r w:rsidR="004D7D4E" w:rsidRPr="00D85376">
        <w:t>associated with</w:t>
      </w:r>
      <w:r w:rsidR="00F862FE" w:rsidRPr="00D85376">
        <w:t xml:space="preserve"> broad </w:t>
      </w:r>
      <w:r w:rsidR="007509C0" w:rsidRPr="00D85376">
        <w:t xml:space="preserve">realized </w:t>
      </w:r>
      <w:r w:rsidR="00F862FE" w:rsidRPr="00D85376">
        <w:t xml:space="preserve">niche breadths </w:t>
      </w:r>
      <w:r w:rsidR="007509C0" w:rsidRPr="00D85376">
        <w:t xml:space="preserve">(i.e. low specialization) </w:t>
      </w:r>
      <w:r w:rsidR="00F862FE" w:rsidRPr="00D85376">
        <w:t xml:space="preserve">of </w:t>
      </w:r>
      <w:r w:rsidR="00A93982" w:rsidRPr="00D85376">
        <w:t>resident</w:t>
      </w:r>
      <w:r w:rsidR="00F862FE" w:rsidRPr="00D85376">
        <w:t xml:space="preserve"> species plus the additions of nonnative </w:t>
      </w:r>
      <w:r w:rsidR="0006688D" w:rsidRPr="00D85376">
        <w:t>plants</w:t>
      </w:r>
      <w:r w:rsidR="00F862FE" w:rsidRPr="00D85376">
        <w:t>;</w:t>
      </w:r>
      <w:r w:rsidR="00562889" w:rsidRPr="00D85376">
        <w:t xml:space="preserve"> (2)</w:t>
      </w:r>
      <w:r w:rsidR="00F862FE" w:rsidRPr="00D85376">
        <w:t xml:space="preserve"> </w:t>
      </w:r>
      <w:r w:rsidR="00562889" w:rsidRPr="00D85376">
        <w:t xml:space="preserve">low richness </w:t>
      </w:r>
      <w:r w:rsidR="00F862FE" w:rsidRPr="00D85376">
        <w:t>at high development extents</w:t>
      </w:r>
      <w:r w:rsidR="008A12F1" w:rsidRPr="00D85376">
        <w:t xml:space="preserve"> </w:t>
      </w:r>
      <w:r w:rsidR="00694155">
        <w:t>will be</w:t>
      </w:r>
      <w:r w:rsidR="00694155" w:rsidRPr="00D85376">
        <w:t xml:space="preserve"> </w:t>
      </w:r>
      <w:r w:rsidR="00F862FE" w:rsidRPr="00D85376">
        <w:t xml:space="preserve">due to the </w:t>
      </w:r>
      <w:r w:rsidR="00A93982" w:rsidRPr="00D85376">
        <w:t>replacement</w:t>
      </w:r>
      <w:r w:rsidR="00F862FE" w:rsidRPr="00D85376">
        <w:t xml:space="preserve"> of native</w:t>
      </w:r>
      <w:r w:rsidR="0006688D" w:rsidRPr="00D85376">
        <w:t xml:space="preserve"> plants</w:t>
      </w:r>
      <w:r w:rsidR="00F862FE" w:rsidRPr="00D85376">
        <w:t xml:space="preserve"> by nonnatives;</w:t>
      </w:r>
      <w:r w:rsidR="00562889" w:rsidRPr="00D85376">
        <w:t xml:space="preserve"> (3)</w:t>
      </w:r>
      <w:r w:rsidR="00F862FE" w:rsidRPr="00D85376">
        <w:t xml:space="preserve"> </w:t>
      </w:r>
      <w:r w:rsidR="00562889" w:rsidRPr="00D85376">
        <w:t xml:space="preserve">low richness </w:t>
      </w:r>
      <w:r w:rsidR="00F862FE" w:rsidRPr="00D85376">
        <w:t xml:space="preserve">at low human development extents </w:t>
      </w:r>
      <w:r w:rsidR="00694155">
        <w:t>will be</w:t>
      </w:r>
      <w:r w:rsidR="00694155" w:rsidRPr="00D85376">
        <w:t xml:space="preserve"> </w:t>
      </w:r>
      <w:r w:rsidR="004D7D4E" w:rsidRPr="00D85376">
        <w:t>associated with</w:t>
      </w:r>
      <w:r w:rsidR="00F862FE" w:rsidRPr="00D85376">
        <w:t xml:space="preserve"> </w:t>
      </w:r>
      <w:r w:rsidR="007509C0" w:rsidRPr="00D85376">
        <w:t xml:space="preserve">high niche specialization of </w:t>
      </w:r>
      <w:r w:rsidR="00A93982" w:rsidRPr="00D85376">
        <w:t>resident</w:t>
      </w:r>
      <w:r w:rsidR="007509C0" w:rsidRPr="00D85376">
        <w:t xml:space="preserve"> species</w:t>
      </w:r>
      <w:r w:rsidR="00F862FE" w:rsidRPr="00D85376">
        <w:t xml:space="preserve">. We thus predict that species richness and niche specialization will show non-linear and inverse responses to </w:t>
      </w:r>
      <w:r w:rsidR="0006688D" w:rsidRPr="00D85376">
        <w:t>human development and</w:t>
      </w:r>
      <w:r w:rsidR="00F862FE" w:rsidRPr="00D85376">
        <w:t xml:space="preserve"> that the </w:t>
      </w:r>
      <w:r w:rsidR="0041234F" w:rsidRPr="00D85376">
        <w:t>occurrence</w:t>
      </w:r>
      <w:r w:rsidR="00F862FE" w:rsidRPr="00D85376">
        <w:t xml:space="preserve"> of nonnative </w:t>
      </w:r>
      <w:r w:rsidR="0006688D" w:rsidRPr="00D85376">
        <w:t xml:space="preserve">plant species </w:t>
      </w:r>
      <w:r w:rsidR="00F862FE" w:rsidRPr="00D85376">
        <w:t xml:space="preserve">will increase with increasing </w:t>
      </w:r>
      <w:r w:rsidR="0006688D" w:rsidRPr="00D85376">
        <w:t>human development</w:t>
      </w:r>
      <w:r w:rsidR="00F862FE" w:rsidRPr="00D85376">
        <w:t>.</w:t>
      </w:r>
      <w:ins w:id="31" w:author="Cari Ficken" w:date="2021-03-01T15:12:00Z">
        <w:r w:rsidR="00351368">
          <w:t xml:space="preserve"> </w:t>
        </w:r>
      </w:ins>
    </w:p>
    <w:p w14:paraId="14562947" w14:textId="1F65D030" w:rsidR="00D373C2" w:rsidRPr="00491742" w:rsidRDefault="00216397" w:rsidP="00491742">
      <w:pPr>
        <w:pStyle w:val="Heading1"/>
      </w:pPr>
      <w:r w:rsidRPr="00491742">
        <w:t xml:space="preserve">Materials and </w:t>
      </w:r>
      <w:r w:rsidR="00D373C2" w:rsidRPr="00491742">
        <w:t>Methods</w:t>
      </w:r>
    </w:p>
    <w:p w14:paraId="487A3753" w14:textId="77777777" w:rsidR="00D373C2" w:rsidRPr="00D85376" w:rsidRDefault="00D373C2" w:rsidP="00491742">
      <w:pPr>
        <w:pStyle w:val="Heading2"/>
      </w:pPr>
      <w:bookmarkStart w:id="32" w:name="_17rlq42aonc8" w:colFirst="0" w:colLast="0"/>
      <w:bookmarkEnd w:id="32"/>
      <w:r w:rsidRPr="00D85376">
        <w:t>Site selection</w:t>
      </w:r>
    </w:p>
    <w:p w14:paraId="13A93D47" w14:textId="08146782" w:rsidR="00D373C2" w:rsidRDefault="00D373C2" w:rsidP="00491742">
      <w:r w:rsidRPr="00D85376">
        <w:t>We used vegetation and human development data from the Alberta Biodiversity Monitoring Institute (ABMI) permanent sampling plots. We used wetland vegetation datasets from ABMI captured using two separate protocols: the ‘terrestrial’ and ‘wetland’ protocols. Wetlands sampled using the terrestrial protocol include bogs, fens, marshes and wet meadows that comprise a subset of monitoring plots uniformly distributed across a 20 km by 20 km grid that covers the province. The wetland protocol was used to sample bogs, fens, marshes, wet meadows, and shallow open water wetlands with an open water surface area between 1 and 100 ha and water depth between 0.5 and 2.0 m at mid-summer. Thus, wetlands sampled with the wetland monitoring generally include wetlands with larger open water extents than wetlands sampled with the terrestrial monitoring program. Wetlands sampled with both protocols are classified based on the dominant vegetation community, and soil nutrient and moisture statuses. Detailed sampling protocols are available through ABMI</w:t>
      </w:r>
      <w:r w:rsidR="00B765A8">
        <w:t xml:space="preserve"> </w:t>
      </w:r>
      <w:r w:rsidRPr="00D85376">
        <w:fldChar w:fldCharType="begin"/>
      </w:r>
      <w:r w:rsidR="001003EB">
        <w:instrText xml:space="preserve"> ADDIN ZOTERO_ITEM CSL_CITATION {"citationID":"nLg1XCqv","properties":{"formattedCitation":"(Alberta Biodiversity Monitoring Institute, 2014, 2016)","plainCitation":"(Alberta Biodiversity Monitoring Institute, 2014, 2016)","noteIndex":0},"citationItems":[{"id":888,"uris":["http://zotero.org/users/5389092/items/8T4A7L2E"],"uri":["http://zotero.org/users/5389092/items/8T4A7L2E"],"itemData":{"id":888,"type":"report","event-place":"Alberta, Canada","publisher":"Alberta Biodiversity Monitoring Institute","publisher-place":"Alberta, Canada","title":"Terrestrial field data collection protocols (abridged version) 2018-05-07","URL":"abmi.ca","author":[{"literal":"Alberta Biodiversity Monitoring Institute"}],"accessed":{"date-parts":[["2019",2,22]]},"issued":{"date-parts":[["2014"]]}}},{"id":927,"uris":["http://zotero.org/users/5389092/items/YXS3F3E2"],"uri":["http://zotero.org/users/5389092/items/YXS3F3E2"],"itemData":{"id":927,"type":"report","event-place":"Alberta, Canada","publisher":"Alberta Biodiversity Monitoring Institute","publisher-place":"Alberta, Canada","title":"Wetland Field Data Collection Protocols (Abridged Version) 2018-05-07","URL":"abmi.ca","author":[{"literal":"Alberta Biodiversity Monitoring Institute"}],"accessed":{"date-parts":[["2019",2,22]]},"issued":{"date-parts":[["2016"]]}}}],"schema":"https://github.com/citation-style-language/schema/raw/master/csl-citation.json"} </w:instrText>
      </w:r>
      <w:r w:rsidRPr="00D85376">
        <w:fldChar w:fldCharType="separate"/>
      </w:r>
      <w:r w:rsidR="00A745FD" w:rsidRPr="00A745FD">
        <w:t>(Alberta Biodiversity Monitoring Institute, 2014, 2016)</w:t>
      </w:r>
      <w:r w:rsidRPr="00D85376">
        <w:fldChar w:fldCharType="end"/>
      </w:r>
      <w:r w:rsidRPr="00D85376">
        <w:t>.</w:t>
      </w:r>
    </w:p>
    <w:p w14:paraId="35B4772E" w14:textId="77777777" w:rsidR="004F2961" w:rsidRPr="00D85376" w:rsidRDefault="004F2961" w:rsidP="00491742"/>
    <w:p w14:paraId="5EA08344" w14:textId="562642EC" w:rsidR="00D373C2" w:rsidRPr="00D85376" w:rsidRDefault="00D373C2" w:rsidP="00491742">
      <w:r w:rsidRPr="00D85376">
        <w:t xml:space="preserve">We focused our analyses on all ABMI wetlands sampled between 2007 and 2016 using either protocol (terrestrial or wetland) for which both vegetation data and human development data were available (see below). </w:t>
      </w:r>
      <w:commentRangeStart w:id="33"/>
      <w:commentRangeStart w:id="34"/>
      <w:r w:rsidRPr="00D85376">
        <w:t xml:space="preserve">This dataset consisted of </w:t>
      </w:r>
      <w:commentRangeStart w:id="35"/>
      <w:commentRangeStart w:id="36"/>
      <w:r w:rsidRPr="00D85376">
        <w:t>158</w:t>
      </w:r>
      <w:ins w:id="37" w:author="Cari Ficken" w:date="2021-02-18T09:44:00Z">
        <w:r w:rsidR="00574926">
          <w:t>2</w:t>
        </w:r>
      </w:ins>
      <w:del w:id="38" w:author="Cari Ficken" w:date="2021-02-18T09:44:00Z">
        <w:r w:rsidRPr="00D85376" w:rsidDel="00574926">
          <w:delText>5</w:delText>
        </w:r>
      </w:del>
      <w:r w:rsidRPr="00D85376">
        <w:t xml:space="preserve"> </w:t>
      </w:r>
      <w:commentRangeEnd w:id="35"/>
      <w:r w:rsidR="00F04AFD">
        <w:rPr>
          <w:rStyle w:val="CommentReference"/>
        </w:rPr>
        <w:commentReference w:id="35"/>
      </w:r>
      <w:commentRangeEnd w:id="36"/>
      <w:r w:rsidR="004F778B">
        <w:rPr>
          <w:rStyle w:val="CommentReference"/>
        </w:rPr>
        <w:commentReference w:id="36"/>
      </w:r>
      <w:r w:rsidRPr="00D85376">
        <w:t xml:space="preserve">unique wetlands, of which </w:t>
      </w:r>
      <w:del w:id="39" w:author="Cari Ficken" w:date="2021-02-18T09:45:00Z">
        <w:r w:rsidRPr="00D85376" w:rsidDel="00574926">
          <w:delText xml:space="preserve">470 </w:delText>
        </w:r>
      </w:del>
      <w:ins w:id="40" w:author="Cari Ficken" w:date="2021-02-18T09:45:00Z">
        <w:r w:rsidR="00574926">
          <w:t xml:space="preserve">a number were sampled on multiple years. For wetlands sampled over multiple years, we used only the sampling event that was </w:t>
        </w:r>
        <w:r w:rsidR="00574926">
          <w:lastRenderedPageBreak/>
          <w:t>closest to the median sample year (i.e. 2013)</w:t>
        </w:r>
        <w:r w:rsidR="00574926" w:rsidRPr="00D85376">
          <w:t xml:space="preserve"> </w:t>
        </w:r>
        <w:r w:rsidR="00574926">
          <w:t>to red</w:t>
        </w:r>
      </w:ins>
      <w:ins w:id="41" w:author="Cari Ficken" w:date="2021-02-18T09:46:00Z">
        <w:r w:rsidR="00574926">
          <w:t xml:space="preserve">uce any potential variability in richness due to interannual </w:t>
        </w:r>
      </w:ins>
      <w:ins w:id="42" w:author="Cari Ficken" w:date="2021-02-18T09:47:00Z">
        <w:r w:rsidR="00574926">
          <w:t>climatic differences</w:t>
        </w:r>
      </w:ins>
      <w:ins w:id="43" w:author="Cari Ficken" w:date="2021-02-18T09:46:00Z">
        <w:r w:rsidR="00574926">
          <w:t>. T</w:t>
        </w:r>
      </w:ins>
      <w:ins w:id="44" w:author="Cari Ficken" w:date="2021-02-18T09:47:00Z">
        <w:r w:rsidR="00574926">
          <w:t>hus, our final dataset</w:t>
        </w:r>
      </w:ins>
      <w:ins w:id="45" w:author="Cari Ficken" w:date="2021-02-18T09:48:00Z">
        <w:r w:rsidR="00574926">
          <w:t xml:space="preserve"> consisted of </w:t>
        </w:r>
      </w:ins>
      <w:ins w:id="46" w:author="Cari Ficken" w:date="2021-02-18T09:50:00Z">
        <w:r w:rsidR="00574926">
          <w:t xml:space="preserve">554 wetlands sampled with the terrestrial protocol and </w:t>
        </w:r>
      </w:ins>
      <w:ins w:id="47" w:author="Cari Ficken" w:date="2021-02-18T09:51:00Z">
        <w:r w:rsidR="00574926">
          <w:t>1028 wetlands sampled with the wetland protocol for a total of N =</w:t>
        </w:r>
      </w:ins>
      <w:ins w:id="48" w:author="Cari Ficken" w:date="2021-02-18T09:48:00Z">
        <w:r w:rsidR="00574926">
          <w:t xml:space="preserve">1582 </w:t>
        </w:r>
      </w:ins>
      <w:ins w:id="49" w:author="Cari Ficken" w:date="2021-02-18T09:51:00Z">
        <w:r w:rsidR="00574926">
          <w:t>sites.</w:t>
        </w:r>
      </w:ins>
      <w:del w:id="50" w:author="Cari Ficken" w:date="2021-02-18T09:51:00Z">
        <w:r w:rsidRPr="00D85376" w:rsidDel="00574926">
          <w:delText xml:space="preserve">had been sampled twice and 1 had been sampled thrice for a total of 2054 sampling events. There were on average 5.3 years between sampling events for ABMI sites sampled twice, the site sampled thrice was sampled in 2010, 2011, and 2016. For clarity and concision, we refer to these 2054 sampling events as </w:delText>
        </w:r>
        <w:commentRangeStart w:id="51"/>
        <w:commentRangeStart w:id="52"/>
        <w:r w:rsidRPr="00D85376" w:rsidDel="00574926">
          <w:delText>sites</w:delText>
        </w:r>
        <w:commentRangeEnd w:id="51"/>
        <w:r w:rsidR="001E2FDA" w:rsidDel="00574926">
          <w:rPr>
            <w:rStyle w:val="CommentReference"/>
          </w:rPr>
          <w:commentReference w:id="51"/>
        </w:r>
      </w:del>
      <w:commentRangeEnd w:id="52"/>
      <w:r w:rsidR="00574926">
        <w:rPr>
          <w:rStyle w:val="CommentReference"/>
        </w:rPr>
        <w:commentReference w:id="52"/>
      </w:r>
      <w:r w:rsidRPr="00D85376">
        <w:t>.</w:t>
      </w:r>
      <w:commentRangeEnd w:id="33"/>
      <w:r w:rsidR="00F04AFD">
        <w:rPr>
          <w:rStyle w:val="CommentReference"/>
        </w:rPr>
        <w:commentReference w:id="33"/>
      </w:r>
      <w:commentRangeEnd w:id="34"/>
      <w:r w:rsidR="009464E7">
        <w:rPr>
          <w:rStyle w:val="CommentReference"/>
        </w:rPr>
        <w:commentReference w:id="34"/>
      </w:r>
    </w:p>
    <w:p w14:paraId="4ED8A391" w14:textId="77777777" w:rsidR="00D373C2" w:rsidRPr="00D85376" w:rsidRDefault="00D373C2" w:rsidP="00491742">
      <w:pPr>
        <w:pStyle w:val="Heading2"/>
      </w:pPr>
      <w:bookmarkStart w:id="53" w:name="_vydztjy7tncz" w:colFirst="0" w:colLast="0"/>
      <w:bookmarkEnd w:id="53"/>
      <w:r w:rsidRPr="00D85376">
        <w:t>Vascular plant richness</w:t>
      </w:r>
    </w:p>
    <w:p w14:paraId="6807BFAD" w14:textId="19CB26E5" w:rsidR="00D373C2" w:rsidRPr="00D85376" w:rsidRDefault="00D373C2" w:rsidP="00491742">
      <w:r w:rsidRPr="00D85376">
        <w:t>To examine the floristic composition and species richness of Albertan wetlands, we merged data on vascular plant species occurrence (presence or absence) from the wetlands sampled under both the terrestrial and wetland protocols</w:t>
      </w:r>
      <w:r w:rsidR="005C38A9">
        <w:t>,</w:t>
      </w:r>
      <w:r w:rsidRPr="00D85376">
        <w:t xml:space="preserve"> yielding a total of 905 species. We classified species as native or nonnative based on the Alberta Conservation Information Management System (ACIMS) online database for vascular plants</w:t>
      </w:r>
      <w:r w:rsidR="00B765A8">
        <w:t xml:space="preserve"> </w:t>
      </w:r>
      <w:r w:rsidRPr="00D85376">
        <w:fldChar w:fldCharType="begin"/>
      </w:r>
      <w:r w:rsidR="001003EB">
        <w:instrText xml:space="preserve"> ADDIN ZOTERO_ITEM CSL_CITATION {"citationID":"KUZ0EZq6","properties":{"formattedCitation":"(ACIMS, n.d.)","plainCitation":"(ACIMS, n.d.)","noteIndex":0},"citationItems":[{"id":2057,"uris":["http://zotero.org/users/5389092/items/B6MU5UAH"],"uri":["http://zotero.org/users/5389092/items/B6MU5UAH"],"itemData":{"id":2057,"type":"article","title":"Alberta Conservation Information Management System. Online data accessed 6 January 2020. Alberta Environment &amp; Parks, Edmonton, Alberta.","author":[{"literal":"ACIMS"}]}}],"schema":"https://github.com/citation-style-language/schema/raw/master/csl-citation.json"} </w:instrText>
      </w:r>
      <w:r w:rsidRPr="00D85376">
        <w:fldChar w:fldCharType="separate"/>
      </w:r>
      <w:r w:rsidR="00A745FD" w:rsidRPr="00A745FD">
        <w:t>(ACIMS, n.d.)</w:t>
      </w:r>
      <w:r w:rsidRPr="00D85376">
        <w:fldChar w:fldCharType="end"/>
      </w:r>
      <w:r w:rsidRPr="00D85376">
        <w:t>. For 37 species not found in the ACIMS database, nativity status was assigned based on the designation in the US Department of Agriculture PLANTS database</w:t>
      </w:r>
      <w:r w:rsidR="00B765A8">
        <w:t xml:space="preserve"> </w:t>
      </w:r>
      <w:r w:rsidRPr="00D85376">
        <w:fldChar w:fldCharType="begin"/>
      </w:r>
      <w:r w:rsidR="001003EB">
        <w:instrText xml:space="preserve"> ADDIN ZOTERO_ITEM CSL_CITATION {"citationID":"Qn5AXiCQ","properties":{"formattedCitation":"(USDA &amp; NRCS, 2020)","plainCitation":"(USDA &amp; NRCS, 2020)","noteIndex":0},"citationItems":[{"id":2058,"uris":["http://zotero.org/users/5389092/items/6LVALDAA"],"uri":["http://zotero.org/users/5389092/items/6LVALDAA"],"itemData":{"id":2058,"type":"article","title":"The PLANTS Database (http://plants.usda.gov, 6 January 2020). National Plant Data Team, Greensboro, NC 27401-4901 USA.","author":[{"literal":"USDA"},{"literal":"NRCS"}],"issued":{"date-parts":[["2020"]]}}}],"schema":"https://github.com/citation-style-language/schema/raw/master/csl-citation.json"} </w:instrText>
      </w:r>
      <w:r w:rsidRPr="00D85376">
        <w:fldChar w:fldCharType="separate"/>
      </w:r>
      <w:r w:rsidR="00A745FD" w:rsidRPr="00A745FD">
        <w:t>(USDA &amp; NRCS, 2020)</w:t>
      </w:r>
      <w:r w:rsidRPr="00D85376">
        <w:fldChar w:fldCharType="end"/>
      </w:r>
      <w:r w:rsidRPr="00D85376">
        <w:t>. Vascular plants were surveyed between the end of June and the beginning of August. Under the terrestrial protocol, vascular plants were surveyed within a central 1-ha plot at each site for 80 minutes. Under the wetland protocol, vascular plants were surveyed in 20 m</w:t>
      </w:r>
      <w:r w:rsidRPr="00D85376">
        <w:rPr>
          <w:vertAlign w:val="superscript"/>
        </w:rPr>
        <w:t>2</w:t>
      </w:r>
      <w:r w:rsidRPr="00D85376">
        <w:t xml:space="preserve"> plots spaced at 25 m intervals along a transect running </w:t>
      </w:r>
      <w:r w:rsidR="005C38A9">
        <w:t>parallel</w:t>
      </w:r>
      <w:r w:rsidRPr="00D85376">
        <w:t xml:space="preserve"> to wetland moisture gradient; </w:t>
      </w:r>
      <w:ins w:id="54" w:author="Cari Ficken" w:date="2021-02-18T09:55:00Z">
        <w:r w:rsidR="00EE659B">
          <w:t>the vast majority of sites were sampled using 5 transects (</w:t>
        </w:r>
        <w:r w:rsidR="00EE659B" w:rsidRPr="00EE659B">
          <w:rPr>
            <w:highlight w:val="yellow"/>
            <w:rPrChange w:id="55" w:author="Cari Ficken" w:date="2021-02-18T09:56:00Z">
              <w:rPr/>
            </w:rPrChange>
          </w:rPr>
          <w:t xml:space="preserve">n = </w:t>
        </w:r>
      </w:ins>
      <w:ins w:id="56" w:author="Cari Ficken" w:date="2021-02-18T09:56:00Z">
        <w:r w:rsidR="00EE659B" w:rsidRPr="00EE659B">
          <w:rPr>
            <w:highlight w:val="yellow"/>
            <w:rPrChange w:id="57" w:author="Cari Ficken" w:date="2021-02-18T09:56:00Z">
              <w:rPr/>
            </w:rPrChange>
          </w:rPr>
          <w:t>~1000</w:t>
        </w:r>
        <w:r w:rsidR="00EE659B">
          <w:t xml:space="preserve">), though </w:t>
        </w:r>
      </w:ins>
      <w:ins w:id="58" w:author="Cari Ficken" w:date="2021-02-18T09:55:00Z">
        <w:r w:rsidR="00EE659B">
          <w:t>the number of transects sampled ranged from 1 to</w:t>
        </w:r>
      </w:ins>
      <w:ins w:id="59" w:author="Cari Ficken" w:date="2021-02-18T09:56:00Z">
        <w:r w:rsidR="00EE659B">
          <w:t xml:space="preserve"> 8.</w:t>
        </w:r>
      </w:ins>
      <w:commentRangeStart w:id="60"/>
      <w:commentRangeStart w:id="61"/>
      <w:del w:id="62" w:author="Cari Ficken" w:date="2021-02-18T09:56:00Z">
        <w:r w:rsidRPr="00D85376" w:rsidDel="00EE659B">
          <w:delText>up to 14 plots were assessed at each wetland site, spread across this gradient</w:delText>
        </w:r>
        <w:commentRangeEnd w:id="60"/>
        <w:r w:rsidR="001E2FDA" w:rsidDel="00EE659B">
          <w:rPr>
            <w:rStyle w:val="CommentReference"/>
          </w:rPr>
          <w:commentReference w:id="60"/>
        </w:r>
      </w:del>
      <w:commentRangeEnd w:id="61"/>
      <w:r w:rsidR="00EE659B">
        <w:rPr>
          <w:rStyle w:val="CommentReference"/>
        </w:rPr>
        <w:commentReference w:id="61"/>
      </w:r>
      <w:r w:rsidRPr="00D85376">
        <w:t>. Five minutes was spent in each plot identifying vascular plant species. For both protocols, unknown plants were identified in the field after the allotted survey time or brought back to the lab for further identification by an expert botanist.</w:t>
      </w:r>
    </w:p>
    <w:p w14:paraId="0C512D10" w14:textId="77777777" w:rsidR="00D373C2" w:rsidRPr="00D85376" w:rsidRDefault="00D373C2" w:rsidP="00491742">
      <w:pPr>
        <w:pStyle w:val="Heading2"/>
      </w:pPr>
      <w:bookmarkStart w:id="63" w:name="_wla45hqbj46v" w:colFirst="0" w:colLast="0"/>
      <w:bookmarkEnd w:id="63"/>
      <w:commentRangeStart w:id="64"/>
      <w:commentRangeStart w:id="65"/>
      <w:r w:rsidRPr="00D85376">
        <w:t>Human development</w:t>
      </w:r>
      <w:commentRangeEnd w:id="64"/>
      <w:r w:rsidR="00A059B4">
        <w:rPr>
          <w:rStyle w:val="CommentReference"/>
          <w:i w:val="0"/>
        </w:rPr>
        <w:commentReference w:id="64"/>
      </w:r>
      <w:commentRangeEnd w:id="65"/>
      <w:r w:rsidR="009C2D57">
        <w:rPr>
          <w:rStyle w:val="CommentReference"/>
          <w:i w:val="0"/>
        </w:rPr>
        <w:commentReference w:id="65"/>
      </w:r>
    </w:p>
    <w:p w14:paraId="213A70CB" w14:textId="35767C58" w:rsidR="00D373C2" w:rsidRPr="00D85376" w:rsidRDefault="00D373C2" w:rsidP="00491742">
      <w:r w:rsidRPr="00D85376">
        <w:t>The Alberta Human Footprint Monitoring Program identifies 21 categories of human development (i.e. any non-natural land cover) based on manually delineated polygons from SPOT6 satellite imagery and geospatial datasets</w:t>
      </w:r>
      <w:r w:rsidR="00B765A8">
        <w:t xml:space="preserve"> </w:t>
      </w:r>
      <w:r w:rsidRPr="00D85376">
        <w:fldChar w:fldCharType="begin"/>
      </w:r>
      <w:r w:rsidR="001003EB">
        <w:instrText xml:space="preserve"> ADDIN ZOTERO_ITEM CSL_CITATION {"citationID":"mcEgZZ5a","properties":{"formattedCitation":"(Alberta Environment and Parks, 2016)","plainCitation":"(Alberta Environment and Parks, 2016)","noteIndex":0},"citationItems":[{"id":887,"uris":["http://zotero.org/users/5389092/items/HHF4QVKK"],"uri":["http://zotero.org/users/5389092/items/HHF4QVKK"],"itemData":{"id":887,"type":"map","title":"Alberta Human Footprint Monitoring Program (AHFMP) - Footprint Sublayers - Circa 2014","URL":"https://open.alberta.ca/opendata/ahfmp#detailed","author":[{"family":"Alberta Environment and Parks","given":""}],"issued":{"date-parts":[["2016"]]}}}],"schema":"https://github.com/citation-style-language/schema/raw/master/csl-citation.json"} </w:instrText>
      </w:r>
      <w:r w:rsidRPr="00D85376">
        <w:fldChar w:fldCharType="separate"/>
      </w:r>
      <w:r w:rsidR="00A745FD" w:rsidRPr="00A745FD">
        <w:t>(Alberta Environment and Parks, 2016)</w:t>
      </w:r>
      <w:r w:rsidRPr="00D85376">
        <w:fldChar w:fldCharType="end"/>
      </w:r>
      <w:r w:rsidRPr="00D85376">
        <w:t xml:space="preserve">. Human development datasets have been produced for years 2003-2017, although not for every site for every year. Development is broken down into six categories (agriculture, commercial and industrial, energy and mining, forestry, residential and recreational, and transportation). </w:t>
      </w:r>
      <w:commentRangeStart w:id="66"/>
      <w:commentRangeStart w:id="67"/>
      <w:r w:rsidRPr="00D85376">
        <w:t>For sites sampled using the terrestrial protocol, the relative area of human development (%) is examined in a 250-m radius circle (~0.196 km</w:t>
      </w:r>
      <w:r w:rsidRPr="00D85376">
        <w:rPr>
          <w:vertAlign w:val="superscript"/>
        </w:rPr>
        <w:t>2</w:t>
      </w:r>
      <w:r w:rsidRPr="00D85376">
        <w:t>) centered on the vegetation survey plot</w:t>
      </w:r>
      <w:ins w:id="68" w:author="Cari Ficken" w:date="2021-02-11T14:07:00Z">
        <w:r w:rsidR="00B34699">
          <w:t>; thus</w:t>
        </w:r>
      </w:ins>
      <w:ins w:id="69" w:author="Cari Ficken" w:date="2021-02-11T14:08:00Z">
        <w:r w:rsidR="00B34699">
          <w:t>,</w:t>
        </w:r>
      </w:ins>
      <w:ins w:id="70" w:author="Cari Ficken" w:date="2021-02-11T14:07:00Z">
        <w:r w:rsidR="00B34699">
          <w:t xml:space="preserve"> for terrestrial sites the human </w:t>
        </w:r>
      </w:ins>
      <w:ins w:id="71" w:author="Cari Ficken" w:date="2021-02-11T14:18:00Z">
        <w:r w:rsidR="00F672C4">
          <w:t>development</w:t>
        </w:r>
      </w:ins>
      <w:ins w:id="72" w:author="Cari Ficken" w:date="2021-02-11T14:07:00Z">
        <w:r w:rsidR="00B34699">
          <w:t xml:space="preserve"> area over</w:t>
        </w:r>
      </w:ins>
      <w:ins w:id="73" w:author="Cari Ficken" w:date="2021-02-11T14:09:00Z">
        <w:r w:rsidR="00B34699">
          <w:t>laps with the vegetation sampling plots</w:t>
        </w:r>
      </w:ins>
      <w:r w:rsidRPr="00D85376">
        <w:t>. For sites sampled with the wetland protocol, the relative area of human development is determined for a 250 m buffer around the open water zone</w:t>
      </w:r>
      <w:ins w:id="74" w:author="Cari Ficken" w:date="2021-02-11T14:11:00Z">
        <w:r w:rsidR="00B34699">
          <w:t xml:space="preserve">; </w:t>
        </w:r>
      </w:ins>
      <w:ins w:id="75" w:author="Cari Ficken" w:date="2021-02-11T14:16:00Z">
        <w:r w:rsidR="00F672C4">
          <w:t xml:space="preserve">thus, for wetland sites, the human </w:t>
        </w:r>
      </w:ins>
      <w:ins w:id="76" w:author="Cari Ficken" w:date="2021-02-11T14:18:00Z">
        <w:r w:rsidR="00F672C4">
          <w:t>development ar</w:t>
        </w:r>
      </w:ins>
      <w:ins w:id="77" w:author="Cari Ficken" w:date="2021-02-11T14:17:00Z">
        <w:r w:rsidR="00F672C4">
          <w:t>ea also overlaps the vegetation sampling plots</w:t>
        </w:r>
      </w:ins>
      <w:r w:rsidRPr="00D85376">
        <w:t xml:space="preserve">. </w:t>
      </w:r>
      <w:commentRangeEnd w:id="66"/>
      <w:r w:rsidR="00F04AFD">
        <w:rPr>
          <w:rStyle w:val="CommentReference"/>
        </w:rPr>
        <w:commentReference w:id="66"/>
      </w:r>
      <w:commentRangeEnd w:id="67"/>
      <w:r w:rsidR="009B6FB7">
        <w:rPr>
          <w:rStyle w:val="CommentReference"/>
        </w:rPr>
        <w:commentReference w:id="67"/>
      </w:r>
      <w:r w:rsidRPr="00D85376">
        <w:t>To make wetlands sampled with each protocol comparable, we report the areal extent of human development as a percentage of the total surveyed area at each site. For each vegetation sampling event, we paired human development data collected from the same year. If human development was not collected in the same year as the vegetation was sampled, we interpolated the human development collected during the closest year prior to and following vegetation sampling.</w:t>
      </w:r>
    </w:p>
    <w:p w14:paraId="5A05D524" w14:textId="77777777" w:rsidR="00D373C2" w:rsidRPr="00D85376" w:rsidRDefault="00D373C2" w:rsidP="00491742">
      <w:pPr>
        <w:pStyle w:val="Heading2"/>
      </w:pPr>
      <w:bookmarkStart w:id="78" w:name="_22ihufvmrgcg" w:colFirst="0" w:colLast="0"/>
      <w:bookmarkEnd w:id="78"/>
      <w:r w:rsidRPr="00D85376">
        <w:t>Realized niche specialization</w:t>
      </w:r>
    </w:p>
    <w:p w14:paraId="2CCEA52A" w14:textId="00CF6168" w:rsidR="00D373C2" w:rsidRDefault="00D373C2" w:rsidP="00491742">
      <w:r w:rsidRPr="00D85376">
        <w:t xml:space="preserve">To calculate the realized human development niche specialization of vascular plant species, we adapted the methodology followed by </w:t>
      </w:r>
      <w:proofErr w:type="spellStart"/>
      <w:r w:rsidRPr="00D85376">
        <w:t>Devictor</w:t>
      </w:r>
      <w:proofErr w:type="spellEnd"/>
      <w:r w:rsidRPr="00D85376">
        <w:t xml:space="preserve"> et al</w:t>
      </w:r>
      <w:r w:rsidR="00B765A8">
        <w:t xml:space="preserve"> </w:t>
      </w:r>
      <w:r w:rsidRPr="00D85376">
        <w:fldChar w:fldCharType="begin"/>
      </w:r>
      <w:r w:rsidR="001003EB">
        <w:instrText xml:space="preserve"> ADDIN ZOTERO_ITEM CSL_CITATION {"citationID":"YWksOSe6","properties":{"formattedCitation":"(2010)","plainCitation":"(2010)","noteIndex":0},"citationItems":[{"id":2029,"uris":["http://zotero.org/users/5389092/items/5HF7EQNX"],"uri":["http://zotero.org/users/5389092/items/5HF7EQNX"],"itemData":{"id":2029,"type":"article-journal","abstract":"1. Ecological specialization is one of the main concepts in ecology and conservation. However, this concept has become highly context-dependent and is now obscured by the great variability of existing definitions and methods used to characterize ecological specialization. 2. In this study, we clarify this concept by reviewing the strengths and limitations of different approaches commonly used to define and measure ecological specialization. We first show that ecological specialization can either be considered as reflecting species’ requirements or species’ impacts. We then explain how specialization depends on species-specific characteristics and on local and contingent environmental constraints. We further show why and how ecological specialization should be scaled across spatial and temporal scales, and from individuals to communities. 3. We then illustrate how this review can be used as a practical toolbox to classify widely used metrics of ecological specialization in applied ecology, depending on the question being addressed, the method used, and the data available. 4. Synthesis and applications. Clarifying ecological specialization is useful to make explicit connections between several fields of ecology using the niche concept. Defining this concept and its practical metrics is also a crucial step to better formulate predictions of scientific interest in ecology and conservation. Finally, understanding the different facets of ecological specialization should facilitate to investigate the causes and consequences of biotic homogenization and to derive relevant indicators of biodiversity responses to land-use changes.","container-title":"Journal of Applied Ecology","DOI":"10.1111/j.1365-2664.2009.01744.x","ISSN":"1365-2664","issue":"1","language":"en","page":"15-25","source":"Wiley Online Library","title":"Defining and measuring ecological specialization","volume":"47","author":[{"family":"Devictor","given":"Vincent"},{"family":"Clavel","given":"Joanne"},{"family":"Julliard","given":"Romain"},{"family":"Lavergne","given":"Sébastien"},{"family":"Mouillot","given":"David"},{"family":"Thuiller","given":"Wilfried"},{"family":"Venail","given":"Patrick"},{"family":"Villéger","given":"Sébastien"},{"family":"Mouquet","given":"Nicolas"}],"issued":{"date-parts":[["2010"]]}},"suppress-author":true}],"schema":"https://github.com/citation-style-language/schema/raw/master/csl-citation.json"} </w:instrText>
      </w:r>
      <w:r w:rsidRPr="00D85376">
        <w:fldChar w:fldCharType="separate"/>
      </w:r>
      <w:r w:rsidR="00A745FD" w:rsidRPr="00A745FD">
        <w:t>(2010)</w:t>
      </w:r>
      <w:r w:rsidRPr="00D85376">
        <w:fldChar w:fldCharType="end"/>
      </w:r>
      <w:r w:rsidRPr="00D85376">
        <w:t xml:space="preserve"> for presence/absence data. Briefly, sites were binned into deciles of human development extent. As the niche specialization calculation is based on species occurrence, to avoid bias</w:t>
      </w:r>
      <w:r w:rsidR="003372EE">
        <w:t>,</w:t>
      </w:r>
      <w:r w:rsidRPr="00D85376">
        <w:t xml:space="preserve"> each bin </w:t>
      </w:r>
      <w:r w:rsidR="003372EE">
        <w:t>was</w:t>
      </w:r>
      <w:r w:rsidRPr="00D85376">
        <w:t xml:space="preserve"> assigned the same number of sites. We excluded 127 species that </w:t>
      </w:r>
      <w:r w:rsidRPr="00D85376">
        <w:lastRenderedPageBreak/>
        <w:t xml:space="preserve">we deemed to be ‘rare’ (≤ 3 occurrences in the dataset) to avoid including records that may have reflected potential </w:t>
      </w:r>
      <w:r w:rsidR="003372EE">
        <w:t>mis</w:t>
      </w:r>
      <w:r w:rsidRPr="00D85376">
        <w:t xml:space="preserve">identification </w:t>
      </w:r>
      <w:r w:rsidR="003372EE">
        <w:t>or</w:t>
      </w:r>
      <w:r w:rsidRPr="00D85376">
        <w:t xml:space="preserve"> naming inconsistencies. For each of the remaining species (n = 778), we summed its occurrence in every bin and calculated the coefficient of variation for the distribution of its occurrence frequency across the binned human development gradient. Thus, a species found within only a very narrow range of human development extents will occur only in one or a few bins and will have a high coefficient of variation reflecting its high realized niche specialization towards human development. In contrast, a species that occurs across a broad range of human development extents will occur relatively more evenly across all human development bins; this species will have a lower coefficient of variation reflecting its lower realized niche specialization. Finally, we averaged the niche specialization value of each species present at each site to calculate the mean community niche specialization for each wetland.</w:t>
      </w:r>
    </w:p>
    <w:p w14:paraId="0F8CD587" w14:textId="77777777" w:rsidR="004F2961" w:rsidRPr="00D85376" w:rsidRDefault="004F2961" w:rsidP="00491742"/>
    <w:p w14:paraId="0EA302FE" w14:textId="77777777" w:rsidR="00D373C2" w:rsidRPr="00D85376" w:rsidRDefault="00D373C2" w:rsidP="00491742">
      <w:r w:rsidRPr="00D85376">
        <w:t xml:space="preserve">However, the distribution of sites across the human development gradient was left-skewed (i.e. there were more sites with no or little human development), resulting in multiple bins with the same low average human development extent. That is, if bins 1, 2, and 3 all have 0% human development, a species’ occurrence would be arbitrarily counted in any one of these three bins despite there being no ecological difference among the bins. To correct for this, we randomly selected a subset of wetlands with 0% human development such that when dividing the human development gradient into new bins of equal numbers of sites, the human development extent increments more closely aligned with deciles (i.e. 0-10%, 10-20%... 90-100%). We created 1000 of these randomly truncated binned human development gradients, summed the occurrence of each plant species in each new bin for each random gradient, and calculated the coefficient of variation for each species as above. We finally assigned each species (n = 778) the mean niche specialization (coefficient of variation) calculated across the randomizations for which it was included (maximum = 1000 randomizations). There was a strong overall correlation between the niche specialization values calculated among each of the 1000 randomizations (mean spearman </w:t>
      </w:r>
      <w:r w:rsidRPr="00D85376">
        <w:rPr>
          <w:i/>
        </w:rPr>
        <w:t>ρ</w:t>
      </w:r>
      <w:r w:rsidRPr="00D85376">
        <w:t xml:space="preserve"> = 0.937 ± 0.009; SI 4).</w:t>
      </w:r>
    </w:p>
    <w:p w14:paraId="1EB68FBC" w14:textId="77777777" w:rsidR="00D373C2" w:rsidRPr="00D85376" w:rsidRDefault="00D373C2" w:rsidP="00491742">
      <w:pPr>
        <w:pStyle w:val="Heading2"/>
      </w:pPr>
      <w:bookmarkStart w:id="79" w:name="_mfgpgxqp5efs" w:colFirst="0" w:colLast="0"/>
      <w:bookmarkStart w:id="80" w:name="_Hlk27990297"/>
      <w:bookmarkEnd w:id="79"/>
      <w:r w:rsidRPr="00D85376">
        <w:t>Comparisons among human development levels</w:t>
      </w:r>
    </w:p>
    <w:bookmarkEnd w:id="80"/>
    <w:p w14:paraId="5CB4E162" w14:textId="5179004E" w:rsidR="00D373C2" w:rsidRPr="00D85376" w:rsidRDefault="00D373C2" w:rsidP="00491742">
      <w:r w:rsidRPr="00D85376">
        <w:t xml:space="preserve">To compare wetlands surrounded by different human development extents, we selected wetlands surrounded by 0% (n = </w:t>
      </w:r>
      <w:del w:id="81" w:author="Cari Ficken" w:date="2021-02-18T11:46:00Z">
        <w:r w:rsidRPr="00D85376" w:rsidDel="00A01116">
          <w:delText>566</w:delText>
        </w:r>
      </w:del>
      <w:ins w:id="82" w:author="Cari Ficken" w:date="2021-02-18T11:46:00Z">
        <w:r w:rsidR="00A01116">
          <w:t>435</w:t>
        </w:r>
      </w:ins>
      <w:commentRangeStart w:id="83"/>
      <w:commentRangeStart w:id="84"/>
      <w:r w:rsidRPr="00D85376">
        <w:t xml:space="preserve">), 45-55% (n = </w:t>
      </w:r>
      <w:del w:id="85" w:author="Cari Ficken" w:date="2021-02-18T11:46:00Z">
        <w:r w:rsidRPr="00D85376" w:rsidDel="00A01116">
          <w:delText>69</w:delText>
        </w:r>
      </w:del>
      <w:ins w:id="86" w:author="Cari Ficken" w:date="2021-02-18T11:46:00Z">
        <w:r w:rsidR="00A01116">
          <w:t>53</w:t>
        </w:r>
      </w:ins>
      <w:r w:rsidRPr="00D85376">
        <w:t xml:space="preserve">), </w:t>
      </w:r>
      <w:commentRangeEnd w:id="83"/>
      <w:r w:rsidR="001E2FDA">
        <w:rPr>
          <w:rStyle w:val="CommentReference"/>
        </w:rPr>
        <w:commentReference w:id="83"/>
      </w:r>
      <w:commentRangeEnd w:id="84"/>
      <w:r w:rsidR="00F672C4">
        <w:rPr>
          <w:rStyle w:val="CommentReference"/>
        </w:rPr>
        <w:commentReference w:id="84"/>
      </w:r>
      <w:r w:rsidRPr="00D85376">
        <w:t>and ≥</w:t>
      </w:r>
      <w:r w:rsidR="00B765A8">
        <w:t xml:space="preserve"> </w:t>
      </w:r>
      <w:r w:rsidRPr="00D85376">
        <w:t>90% (n = 1</w:t>
      </w:r>
      <w:ins w:id="87" w:author="Cari Ficken" w:date="2021-02-18T11:46:00Z">
        <w:r w:rsidR="00A01116">
          <w:t>25</w:t>
        </w:r>
      </w:ins>
      <w:del w:id="88" w:author="Cari Ficken" w:date="2021-02-18T11:46:00Z">
        <w:r w:rsidRPr="00D85376" w:rsidDel="00A01116">
          <w:delText>76</w:delText>
        </w:r>
      </w:del>
      <w:r w:rsidRPr="00D85376">
        <w:t>) total human development extent, and categorized them as low, intermediate, and high human development levels, respectively. To distinguish analyses using the defined human development rankings (e.g. comparing floristic composition among sites with low, intermediate, high human development levels) from those using the continuous gradient of human development, we refer to the former as human development levels and the latter as human development extent.</w:t>
      </w:r>
    </w:p>
    <w:p w14:paraId="22374E63" w14:textId="77777777" w:rsidR="00D373C2" w:rsidRPr="00D85376" w:rsidRDefault="00D373C2" w:rsidP="00491742">
      <w:pPr>
        <w:pStyle w:val="Heading2"/>
      </w:pPr>
      <w:commentRangeStart w:id="89"/>
      <w:commentRangeStart w:id="90"/>
      <w:commentRangeStart w:id="91"/>
      <w:commentRangeStart w:id="92"/>
      <w:r w:rsidRPr="00491742">
        <w:t>Statistical</w:t>
      </w:r>
      <w:r w:rsidRPr="00D85376">
        <w:t xml:space="preserve"> analyses</w:t>
      </w:r>
      <w:commentRangeEnd w:id="89"/>
      <w:r w:rsidR="00A059B4">
        <w:rPr>
          <w:rStyle w:val="CommentReference"/>
          <w:i w:val="0"/>
        </w:rPr>
        <w:commentReference w:id="89"/>
      </w:r>
      <w:commentRangeEnd w:id="90"/>
      <w:commentRangeEnd w:id="91"/>
      <w:commentRangeEnd w:id="92"/>
      <w:r w:rsidR="008B2DA1">
        <w:rPr>
          <w:rStyle w:val="CommentReference"/>
          <w:i w:val="0"/>
        </w:rPr>
        <w:commentReference w:id="90"/>
      </w:r>
      <w:r w:rsidR="008B2DA1">
        <w:rPr>
          <w:rStyle w:val="CommentReference"/>
          <w:i w:val="0"/>
        </w:rPr>
        <w:commentReference w:id="91"/>
      </w:r>
      <w:r w:rsidR="00EF6CFA">
        <w:rPr>
          <w:rStyle w:val="CommentReference"/>
          <w:i w:val="0"/>
        </w:rPr>
        <w:commentReference w:id="92"/>
      </w:r>
    </w:p>
    <w:p w14:paraId="3EC6E104" w14:textId="11626698" w:rsidR="00D373C2" w:rsidRDefault="00D373C2" w:rsidP="00491742">
      <w:pPr>
        <w:rPr>
          <w:highlight w:val="yellow"/>
        </w:rPr>
      </w:pPr>
      <w:r w:rsidRPr="00D85376">
        <w:t xml:space="preserve">We examined relationships between human development and both plant richness and mean community-level niche specialization for 778 vascular plant species at n = 2054 sites. To do so, we created mixed effects models using the </w:t>
      </w:r>
      <w:proofErr w:type="spellStart"/>
      <w:r w:rsidRPr="00D85376">
        <w:t>lmer</w:t>
      </w:r>
      <w:proofErr w:type="spellEnd"/>
      <w:r w:rsidRPr="00D85376">
        <w:t xml:space="preserve"> function in the lme4</w:t>
      </w:r>
      <w:r w:rsidR="00B765A8">
        <w:t xml:space="preserve"> </w:t>
      </w:r>
      <w:r w:rsidRPr="00D85376">
        <w:fldChar w:fldCharType="begin"/>
      </w:r>
      <w:r w:rsidR="001003EB">
        <w:instrText xml:space="preserve"> ADDIN ZOTERO_ITEM CSL_CITATION {"citationID":"XoSnauLM","properties":{"formattedCitation":"(Bates et al., 2015)","plainCitation":"(Bates et al., 2015)","noteIndex":0},"citationItems":[{"id":2026,"uris":["http://zotero.org/users/5389092/items/XDWE326H"],"uri":["http://zotero.org/users/5389092/items/XDWE326H"],"itemData":{"id":2026,"type":"article-journal","container-title":"Journal of Statistical Software","DOI":"10.18637/jss.v067.i01","ISSN":"1548-7660","issue":"1","language":"en","page":"1-48","source":"www.jstatsoft.org","title":"Fitting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Pr="00D85376">
        <w:fldChar w:fldCharType="separate"/>
      </w:r>
      <w:r w:rsidR="00A745FD" w:rsidRPr="00A745FD">
        <w:t>(Bates et al., 2015)</w:t>
      </w:r>
      <w:r w:rsidRPr="00D85376">
        <w:fldChar w:fldCharType="end"/>
      </w:r>
      <w:r w:rsidRPr="00D85376">
        <w:t xml:space="preserve"> package in R version 3.6.0</w:t>
      </w:r>
      <w:r w:rsidR="00A21816">
        <w:t xml:space="preserve"> </w:t>
      </w:r>
      <w:r w:rsidRPr="00D85376">
        <w:fldChar w:fldCharType="begin"/>
      </w:r>
      <w:r w:rsidR="001003EB">
        <w:instrText xml:space="preserve"> ADDIN ZOTERO_ITEM CSL_CITATION {"citationID":"eaJmZe6f","properties":{"formattedCitation":"(R Core Team, 2018)","plainCitation":"(R Core Team, 2018)","noteIndex":0},"citationItems":[{"id":954,"uris":["http://zotero.org/users/5389092/items/PU22PCDR"],"uri":["http://zotero.org/users/5389092/items/PU22PCDR"],"itemData":{"id":954,"type":"book","event-place":"Vienna, Austria","publisher-place":"Vienna, Austria","title":"R: A language and environment for statistical computing. R Foundation for Statistical Computing","author":[{"family":"R Core Team","given":""}],"issued":{"date-parts":[["2018"]]}}}],"schema":"https://github.com/citation-style-language/schema/raw/master/csl-citation.json"} </w:instrText>
      </w:r>
      <w:r w:rsidRPr="00D85376">
        <w:fldChar w:fldCharType="separate"/>
      </w:r>
      <w:r w:rsidR="00A745FD" w:rsidRPr="00A745FD">
        <w:t>(R Core Team, 2018)</w:t>
      </w:r>
      <w:r w:rsidRPr="00D85376">
        <w:fldChar w:fldCharType="end"/>
      </w:r>
      <w:r w:rsidRPr="00D85376">
        <w:t>. Separate models were created for richness and niche specialization</w:t>
      </w:r>
      <w:ins w:id="93" w:author="Cari Ficken" w:date="2021-02-11T14:47:00Z">
        <w:r w:rsidR="008B2DA1">
          <w:t xml:space="preserve"> (both untransformed)</w:t>
        </w:r>
      </w:ins>
      <w:r w:rsidRPr="00D85376">
        <w:t>.</w:t>
      </w:r>
      <w:ins w:id="94" w:author="Cari Ficken" w:date="2021-02-18T09:59:00Z">
        <w:r w:rsidR="00EE659B">
          <w:t xml:space="preserve"> </w:t>
        </w:r>
      </w:ins>
      <w:ins w:id="95" w:author="Cari Ficken" w:date="2021-02-18T11:47:00Z">
        <w:r w:rsidR="00A01116">
          <w:t>Data and models</w:t>
        </w:r>
      </w:ins>
      <w:ins w:id="96" w:author="Cari Ficken" w:date="2021-02-18T09:59:00Z">
        <w:r w:rsidR="00EE659B">
          <w:t xml:space="preserve"> were visually inspected to determine that they met the </w:t>
        </w:r>
      </w:ins>
      <w:ins w:id="97" w:author="Cari Ficken" w:date="2021-02-18T11:46:00Z">
        <w:r w:rsidR="00A01116">
          <w:t>test</w:t>
        </w:r>
      </w:ins>
      <w:ins w:id="98" w:author="Cari Ficken" w:date="2021-02-18T11:47:00Z">
        <w:r w:rsidR="00A01116">
          <w:t xml:space="preserve"> </w:t>
        </w:r>
      </w:ins>
      <w:ins w:id="99" w:author="Cari Ficken" w:date="2021-02-18T09:59:00Z">
        <w:r w:rsidR="00EE659B">
          <w:t>assumptions.</w:t>
        </w:r>
      </w:ins>
      <w:r w:rsidRPr="00D85376">
        <w:t xml:space="preserve"> </w:t>
      </w:r>
      <w:commentRangeStart w:id="100"/>
      <w:commentRangeStart w:id="101"/>
      <w:r w:rsidRPr="00D85376">
        <w:t xml:space="preserve">In both models, the percent cover of human development was the predictor and we included </w:t>
      </w:r>
      <w:commentRangeStart w:id="102"/>
      <w:commentRangeStart w:id="103"/>
      <w:r w:rsidRPr="00D85376">
        <w:t xml:space="preserve">protocol (i.e. wetland or terrestrial) as a </w:t>
      </w:r>
      <w:commentRangeStart w:id="104"/>
      <w:commentRangeStart w:id="105"/>
      <w:r w:rsidRPr="00D85376">
        <w:t xml:space="preserve">fixed effect </w:t>
      </w:r>
      <w:commentRangeEnd w:id="102"/>
      <w:r w:rsidR="00A059B4">
        <w:rPr>
          <w:rStyle w:val="CommentReference"/>
        </w:rPr>
        <w:commentReference w:id="102"/>
      </w:r>
      <w:commentRangeEnd w:id="103"/>
      <w:r w:rsidR="00EA7342">
        <w:rPr>
          <w:rStyle w:val="CommentReference"/>
        </w:rPr>
        <w:commentReference w:id="103"/>
      </w:r>
      <w:r w:rsidRPr="00D85376">
        <w:t>to account for potential differences in the response variable due to sampling methodology.</w:t>
      </w:r>
      <w:commentRangeEnd w:id="100"/>
      <w:r w:rsidR="00F04AFD">
        <w:rPr>
          <w:rStyle w:val="CommentReference"/>
        </w:rPr>
        <w:commentReference w:id="100"/>
      </w:r>
      <w:commentRangeEnd w:id="101"/>
      <w:r w:rsidR="00EA7342">
        <w:rPr>
          <w:rStyle w:val="CommentReference"/>
        </w:rPr>
        <w:commentReference w:id="101"/>
      </w:r>
      <w:r w:rsidRPr="00D85376">
        <w:t xml:space="preserve"> </w:t>
      </w:r>
      <w:commentRangeEnd w:id="104"/>
      <w:r w:rsidR="001E2FDA">
        <w:rPr>
          <w:rStyle w:val="CommentReference"/>
        </w:rPr>
        <w:commentReference w:id="104"/>
      </w:r>
      <w:commentRangeEnd w:id="105"/>
      <w:r w:rsidR="00151242">
        <w:rPr>
          <w:rStyle w:val="CommentReference"/>
        </w:rPr>
        <w:commentReference w:id="105"/>
      </w:r>
      <w:commentRangeStart w:id="106"/>
      <w:commentRangeStart w:id="107"/>
      <w:r w:rsidRPr="00D85376">
        <w:t xml:space="preserve">We included sampling year </w:t>
      </w:r>
      <w:del w:id="108" w:author="Cari Ficken" w:date="2021-02-22T15:56:00Z">
        <w:r w:rsidRPr="00D85376" w:rsidDel="00606DFD">
          <w:delText xml:space="preserve">and site identity </w:delText>
        </w:r>
      </w:del>
      <w:r w:rsidRPr="00D85376">
        <w:t>as</w:t>
      </w:r>
      <w:ins w:id="109" w:author="Cari Ficken" w:date="2021-02-22T15:56:00Z">
        <w:r w:rsidR="00606DFD">
          <w:t xml:space="preserve"> a</w:t>
        </w:r>
      </w:ins>
      <w:r w:rsidRPr="00D85376">
        <w:t xml:space="preserve"> random effect</w:t>
      </w:r>
      <w:del w:id="110" w:author="Cari Ficken" w:date="2021-02-22T15:56:00Z">
        <w:r w:rsidRPr="00D85376" w:rsidDel="00606DFD">
          <w:delText>s</w:delText>
        </w:r>
      </w:del>
      <w:r w:rsidRPr="00D85376">
        <w:t xml:space="preserve"> to account for any differences in </w:t>
      </w:r>
      <w:ins w:id="111" w:author="Cari Ficken" w:date="2021-02-22T15:56:00Z">
        <w:r w:rsidR="00606DFD">
          <w:t xml:space="preserve">response due to interannual climatic variation </w:t>
        </w:r>
      </w:ins>
      <w:del w:id="112" w:author="Cari Ficken" w:date="2021-02-22T15:56:00Z">
        <w:r w:rsidRPr="00D85376" w:rsidDel="00606DFD">
          <w:delText xml:space="preserve">sampling year for sites that were sampled </w:delText>
        </w:r>
        <w:r w:rsidR="00D60152" w:rsidDel="00606DFD">
          <w:delText>more than one</w:delText>
        </w:r>
        <w:r w:rsidRPr="00D85376" w:rsidDel="00606DFD">
          <w:delText xml:space="preserve"> time</w:delText>
        </w:r>
      </w:del>
      <w:r w:rsidRPr="00D85376">
        <w:t xml:space="preserve">. </w:t>
      </w:r>
      <w:commentRangeEnd w:id="106"/>
      <w:r w:rsidR="001E2FDA">
        <w:rPr>
          <w:rStyle w:val="CommentReference"/>
        </w:rPr>
        <w:commentReference w:id="106"/>
      </w:r>
      <w:commentRangeEnd w:id="107"/>
      <w:r w:rsidR="00EC762F">
        <w:rPr>
          <w:rStyle w:val="CommentReference"/>
        </w:rPr>
        <w:commentReference w:id="107"/>
      </w:r>
      <w:commentRangeStart w:id="113"/>
      <w:commentRangeStart w:id="114"/>
      <w:r w:rsidRPr="00D85376">
        <w:t xml:space="preserve">We first compared models that included plant species richness as a linear vs second order polynomial fit of human development using </w:t>
      </w:r>
      <w:commentRangeStart w:id="115"/>
      <w:r w:rsidRPr="00D85376">
        <w:t xml:space="preserve">AIC </w:t>
      </w:r>
      <w:commentRangeEnd w:id="115"/>
      <w:r w:rsidR="001E2FDA">
        <w:rPr>
          <w:rStyle w:val="CommentReference"/>
        </w:rPr>
        <w:commentReference w:id="115"/>
      </w:r>
      <w:r w:rsidRPr="00D85376">
        <w:t>and chose the model that minimized AIC</w:t>
      </w:r>
      <w:commentRangeEnd w:id="113"/>
      <w:r w:rsidR="001E2FDA">
        <w:rPr>
          <w:rStyle w:val="CommentReference"/>
        </w:rPr>
        <w:commentReference w:id="113"/>
      </w:r>
      <w:commentRangeEnd w:id="114"/>
      <w:r w:rsidR="00434351">
        <w:rPr>
          <w:rStyle w:val="CommentReference"/>
        </w:rPr>
        <w:commentReference w:id="114"/>
      </w:r>
      <w:r w:rsidRPr="00D85376">
        <w:t xml:space="preserve">. </w:t>
      </w:r>
      <w:ins w:id="117" w:author="Cari Ficken" w:date="2021-03-01T15:25:00Z">
        <w:r w:rsidR="00D92492">
          <w:t xml:space="preserve">We </w:t>
        </w:r>
      </w:ins>
      <w:ins w:id="118" w:author="Cari Ficken" w:date="2021-03-01T15:26:00Z">
        <w:r w:rsidR="00D92492">
          <w:t xml:space="preserve">compared linear and polynomial models because our </w:t>
        </w:r>
        <w:r w:rsidR="00D92492">
          <w:rPr>
            <w:i/>
          </w:rPr>
          <w:t xml:space="preserve">a </w:t>
        </w:r>
        <w:r w:rsidR="00D92492" w:rsidRPr="00D92492">
          <w:rPr>
            <w:i/>
          </w:rPr>
          <w:t>priori</w:t>
        </w:r>
        <w:r w:rsidR="00D92492">
          <w:t xml:space="preserve"> hypothesis</w:t>
        </w:r>
      </w:ins>
      <w:ins w:id="119" w:author="Cari Ficken" w:date="2021-03-01T15:27:00Z">
        <w:r w:rsidR="00D92492">
          <w:t>,</w:t>
        </w:r>
      </w:ins>
      <w:ins w:id="120" w:author="Cari Ficken" w:date="2021-03-01T15:26:00Z">
        <w:r w:rsidR="00D92492">
          <w:t xml:space="preserve"> </w:t>
        </w:r>
      </w:ins>
      <w:ins w:id="121" w:author="Cari Ficken" w:date="2021-03-01T15:27:00Z">
        <w:r w:rsidR="00D92492">
          <w:t xml:space="preserve">based on previous work </w:t>
        </w:r>
      </w:ins>
      <w:r w:rsidR="00D92492">
        <w:fldChar w:fldCharType="begin"/>
      </w:r>
      <w:r w:rsidR="00D92492">
        <w:instrText xml:space="preserve"> ADDIN ZOTERO_ITEM CSL_CITATION {"citationID":"5U2NtJOo","properties":{"formattedCitation":"(Mayor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D92492">
        <w:fldChar w:fldCharType="separate"/>
      </w:r>
      <w:r w:rsidR="00D92492" w:rsidRPr="00D92492">
        <w:t xml:space="preserve">(Mayor </w:t>
      </w:r>
      <w:r w:rsidR="00D92492" w:rsidRPr="00D92492">
        <w:lastRenderedPageBreak/>
        <w:t>et al., 2012)</w:t>
      </w:r>
      <w:r w:rsidR="00D92492">
        <w:fldChar w:fldCharType="end"/>
      </w:r>
      <w:ins w:id="122" w:author="Cari Ficken" w:date="2021-03-01T15:28:00Z">
        <w:r w:rsidR="00D92492">
          <w:t xml:space="preserve">, </w:t>
        </w:r>
        <w:r w:rsidR="00D92492">
          <w:t>was that a second order polynomial model would be the best fit</w:t>
        </w:r>
        <w:r w:rsidR="00D92492">
          <w:t xml:space="preserve"> for relationships between human development and richness; visual inspection of the relationships did not warrant testing other polynomial models.</w:t>
        </w:r>
      </w:ins>
      <w:ins w:id="123" w:author="Cari Ficken" w:date="2021-03-01T15:26:00Z">
        <w:r w:rsidR="00D92492">
          <w:t xml:space="preserve"> </w:t>
        </w:r>
      </w:ins>
      <w:commentRangeStart w:id="124"/>
      <w:commentRangeStart w:id="125"/>
      <w:r w:rsidRPr="00D92492">
        <w:t>Next</w:t>
      </w:r>
      <w:r w:rsidRPr="00D85376">
        <w:t xml:space="preserve">, for models of species richness, we compared whether </w:t>
      </w:r>
      <w:r w:rsidR="00704219">
        <w:t xml:space="preserve">previous </w:t>
      </w:r>
      <w:r w:rsidRPr="00D85376">
        <w:t xml:space="preserve">models were improved by including </w:t>
      </w:r>
      <w:r w:rsidR="00704219" w:rsidRPr="00D85376">
        <w:t xml:space="preserve">the proportion of nonnative species </w:t>
      </w:r>
      <w:r w:rsidR="00704219">
        <w:t>as a supplementary</w:t>
      </w:r>
      <w:r w:rsidRPr="00D85376">
        <w:t xml:space="preserve"> </w:t>
      </w:r>
      <w:r w:rsidR="00704219">
        <w:t xml:space="preserve">explanatory variable along with its </w:t>
      </w:r>
      <w:r w:rsidRPr="00D85376">
        <w:t>interaction</w:t>
      </w:r>
      <w:r w:rsidR="00704219">
        <w:t xml:space="preserve"> effect with</w:t>
      </w:r>
      <w:r w:rsidRPr="00D85376">
        <w:t xml:space="preserve"> human development, and again chose the model that minimized AIC.</w:t>
      </w:r>
      <w:commentRangeEnd w:id="124"/>
      <w:r w:rsidR="00F04AFD">
        <w:rPr>
          <w:rStyle w:val="CommentReference"/>
        </w:rPr>
        <w:commentReference w:id="124"/>
      </w:r>
      <w:commentRangeEnd w:id="125"/>
      <w:r w:rsidR="007938FF">
        <w:rPr>
          <w:rStyle w:val="CommentReference"/>
        </w:rPr>
        <w:commentReference w:id="125"/>
      </w:r>
      <w:ins w:id="126" w:author="Cari Ficken" w:date="2021-02-22T15:57:00Z">
        <w:r w:rsidR="00606DFD">
          <w:t xml:space="preserve"> We tested for spatial autocorrelation of final models by calculating Moran’s I statistic </w:t>
        </w:r>
      </w:ins>
      <w:ins w:id="127" w:author="Cari Ficken" w:date="2021-02-22T15:58:00Z">
        <w:r w:rsidR="00606DFD">
          <w:t xml:space="preserve">with the </w:t>
        </w:r>
        <w:proofErr w:type="spellStart"/>
        <w:r w:rsidR="00606DFD">
          <w:t>Moran.I</w:t>
        </w:r>
        <w:proofErr w:type="spellEnd"/>
        <w:r w:rsidR="00606DFD">
          <w:t xml:space="preserve"> function in the ape package </w:t>
        </w:r>
      </w:ins>
      <w:r w:rsidR="005050CD">
        <w:fldChar w:fldCharType="begin"/>
      </w:r>
      <w:r w:rsidR="005050CD">
        <w:instrText xml:space="preserve"> ADDIN ZOTERO_ITEM CSL_CITATION {"citationID":"3QsWjeln","properties":{"formattedCitation":"(Paradis &amp; Schliep, 2019, p. 0)","plainCitation":"(Paradis &amp; Schliep, 2019, p. 0)","noteIndex":0},"citationItems":[{"id":2275,"uris":["http://zotero.org/users/5389092/items/FWR5IJMC"],"uri":["http://zotero.org/users/5389092/items/FWR5IJMC"],"itemData":{"id":2275,"type":"article-journal","container-title":"Bioinformatics","DOI":"10.1093/bioinformatics/bty633","ISSN":"1367-4803","issue":"3","language":"English","note":"publisher: Oxford University Press\nPMID: 30016406","page":"526-528","source":"graz.pure.elsevier.com","title":"ape 5.0: an environment for modern phylogenetics and evolutionary analyses in R","title-short":"ape 5.0","volume":"35","author":[{"family":"Paradis","given":"Emmanuel"},{"family":"Schliep","given":"Klaus"}],"issued":{"date-parts":[["2019",2,1]]}},"locator":"0"}],"schema":"https://github.com/citation-style-language/schema/raw/master/csl-citation.json"} </w:instrText>
      </w:r>
      <w:r w:rsidR="005050CD">
        <w:fldChar w:fldCharType="separate"/>
      </w:r>
      <w:r w:rsidR="005050CD" w:rsidRPr="005050CD">
        <w:t xml:space="preserve">(Paradis &amp; </w:t>
      </w:r>
      <w:proofErr w:type="spellStart"/>
      <w:r w:rsidR="005050CD" w:rsidRPr="005050CD">
        <w:t>Schliep</w:t>
      </w:r>
      <w:proofErr w:type="spellEnd"/>
      <w:r w:rsidR="005050CD" w:rsidRPr="005050CD">
        <w:t>, 2019, p. 0)</w:t>
      </w:r>
      <w:r w:rsidR="005050CD">
        <w:fldChar w:fldCharType="end"/>
      </w:r>
      <w:ins w:id="128" w:author="Cari Ficken" w:date="2021-02-22T19:10:00Z">
        <w:r w:rsidR="005050CD">
          <w:t>.</w:t>
        </w:r>
      </w:ins>
    </w:p>
    <w:p w14:paraId="73BFCD89" w14:textId="77777777" w:rsidR="004F2961" w:rsidRPr="00D85376" w:rsidRDefault="004F2961" w:rsidP="00491742">
      <w:pPr>
        <w:rPr>
          <w:highlight w:val="yellow"/>
        </w:rPr>
      </w:pPr>
    </w:p>
    <w:p w14:paraId="0D17685E" w14:textId="48A0D441" w:rsidR="00D373C2" w:rsidRPr="00491742" w:rsidRDefault="00D373C2" w:rsidP="00491742">
      <w:r w:rsidRPr="00491742">
        <w:t xml:space="preserve">To examine whether the floristic composition differed among communities surrounded by low, intermediate, and high human development levels, we performed a Nonmetric Multidimensional Scaling (NMDS) analysis with </w:t>
      </w:r>
      <w:commentRangeStart w:id="129"/>
      <w:commentRangeStart w:id="130"/>
      <w:del w:id="131" w:author="Cari Ficken" w:date="2021-02-18T10:25:00Z">
        <w:r w:rsidRPr="00491742" w:rsidDel="00EC762F">
          <w:delText xml:space="preserve">Jaccard </w:delText>
        </w:r>
      </w:del>
      <w:commentRangeEnd w:id="129"/>
      <w:proofErr w:type="spellStart"/>
      <w:ins w:id="132" w:author="Cari Ficken" w:date="2021-02-22T15:07:00Z">
        <w:r w:rsidR="003470B9">
          <w:t>Raup</w:t>
        </w:r>
        <w:proofErr w:type="spellEnd"/>
        <w:r w:rsidR="003470B9">
          <w:t>-Crick</w:t>
        </w:r>
      </w:ins>
      <w:ins w:id="133" w:author="Cari Ficken" w:date="2021-02-18T10:25:00Z">
        <w:r w:rsidR="00EC762F" w:rsidRPr="00491742">
          <w:t xml:space="preserve"> </w:t>
        </w:r>
      </w:ins>
      <w:r w:rsidR="00F04AFD">
        <w:rPr>
          <w:rStyle w:val="CommentReference"/>
        </w:rPr>
        <w:commentReference w:id="129"/>
      </w:r>
      <w:commentRangeEnd w:id="130"/>
      <w:r w:rsidR="00EC762F">
        <w:rPr>
          <w:rStyle w:val="CommentReference"/>
        </w:rPr>
        <w:commentReference w:id="130"/>
      </w:r>
      <w:r w:rsidRPr="00491742">
        <w:t xml:space="preserve">distances using the </w:t>
      </w:r>
      <w:proofErr w:type="spellStart"/>
      <w:r w:rsidRPr="00491742">
        <w:t>metaMDS</w:t>
      </w:r>
      <w:proofErr w:type="spellEnd"/>
      <w:r w:rsidRPr="00491742">
        <w:t xml:space="preserve"> function in the vegan</w:t>
      </w:r>
      <w:r w:rsidR="00A21816" w:rsidRPr="00491742">
        <w:t xml:space="preserve"> </w:t>
      </w:r>
      <w:r w:rsidRPr="00491742">
        <w:fldChar w:fldCharType="begin"/>
      </w:r>
      <w:r w:rsidR="001003EB">
        <w:instrText xml:space="preserve"> ADDIN ZOTERO_ITEM CSL_CITATION {"citationID":"1BQCpkTM","properties":{"formattedCitation":"(Oksanen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package in R. We assessed whether sites in each human development level exhibited a significantly distinct floristic assemblage using permutational multivariate analysis of variance (PERMANOVA) with the adonis2 function in the vegan package</w:t>
      </w:r>
      <w:r w:rsidR="00A21816" w:rsidRPr="00491742">
        <w:t xml:space="preserve"> </w:t>
      </w:r>
      <w:r w:rsidRPr="00491742">
        <w:fldChar w:fldCharType="begin"/>
      </w:r>
      <w:r w:rsidR="001003EB">
        <w:instrText xml:space="preserve"> ADDIN ZOTERO_ITEM CSL_CITATION {"citationID":"qZbvZP4c","properties":{"formattedCitation":"(Oksanen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r w:rsidRPr="00491742">
        <w:fldChar w:fldCharType="separate"/>
      </w:r>
      <w:r w:rsidR="00A745FD" w:rsidRPr="00A745FD">
        <w:t>(Oksanen et al., 2018)</w:t>
      </w:r>
      <w:r w:rsidRPr="00491742">
        <w:fldChar w:fldCharType="end"/>
      </w:r>
      <w:r w:rsidRPr="00491742">
        <w:t xml:space="preserve"> in R.</w:t>
      </w:r>
      <w:ins w:id="134" w:author="Cari Ficken" w:date="2021-02-18T11:26:00Z">
        <w:r w:rsidR="00AB06F1">
          <w:t xml:space="preserve"> </w:t>
        </w:r>
        <w:r w:rsidR="00704F53">
          <w:t>Differenc</w:t>
        </w:r>
      </w:ins>
      <w:ins w:id="135" w:author="Cari Ficken" w:date="2021-02-18T11:27:00Z">
        <w:r w:rsidR="00704F53">
          <w:t xml:space="preserve">es in composition detected by adonis2 can be attributable to different mean composition or composition variances; to test whether </w:t>
        </w:r>
      </w:ins>
      <w:ins w:id="136" w:author="Cari Ficken" w:date="2021-02-18T11:28:00Z">
        <w:r w:rsidR="00704F53">
          <w:t>sites in each human development level exhibited different variances, we also performed a dispersion</w:t>
        </w:r>
      </w:ins>
      <w:ins w:id="137" w:author="Cari Ficken" w:date="2021-02-18T11:29:00Z">
        <w:r w:rsidR="00704F53">
          <w:t xml:space="preserve"> test using the </w:t>
        </w:r>
        <w:proofErr w:type="spellStart"/>
        <w:r w:rsidR="00704F53">
          <w:t>betadisper</w:t>
        </w:r>
        <w:proofErr w:type="spellEnd"/>
        <w:r w:rsidR="00704F53">
          <w:t xml:space="preserve"> function in the </w:t>
        </w:r>
        <w:r w:rsidR="00704F53" w:rsidRPr="00491742">
          <w:t xml:space="preserve">vegan package </w:t>
        </w:r>
        <w:r w:rsidR="00704F53" w:rsidRPr="00491742">
          <w:fldChar w:fldCharType="begin"/>
        </w:r>
      </w:ins>
      <w:r w:rsidR="005050CD">
        <w:instrText xml:space="preserve"> ADDIN ZOTERO_ITEM CSL_CITATION {"citationID":"xAA2QlVs","properties":{"formattedCitation":"(Oksanen et al., 2018)","plainCitation":"(Oksanen et al., 2018)","noteIndex":0},"citationItems":[{"id":760,"uris":["http://zotero.org/users/5389092/items/G9NDYFXF"],"uri":["http://zotero.org/users/5389092/items/G9NDYFXF"],"itemData":{"id":760,"type":"book","title":"vegan: Community Ecology Package","author":[{"family":"Oksanen","given":"J"},{"family":"Blanchet","given":"F. Guillaume"},{"family":"Friendly","given":"Michael"},{"family":"Kindt","given":"Roeland"},{"family":"Legendre","given":"P."},{"family":"McGlinn","given":"Dan"},{"family":"Minchin","given":"Peter R."},{"family":"O'Hara","given":"R B"},{"family":"Simpson","given":"Gavin L."},{"family":"Solymos","given":"Peter"},{"family":"Stevens","given":"M. Henry H."},{"family":"Szoecs","given":"Eduard"},{"family":"Wagner","given":"Helene"}],"issued":{"date-parts":[["2018"]]}}}],"schema":"https://github.com/citation-style-language/schema/raw/master/csl-citation.json"} </w:instrText>
      </w:r>
      <w:ins w:id="138" w:author="Cari Ficken" w:date="2021-02-18T11:29:00Z">
        <w:r w:rsidR="00704F53" w:rsidRPr="00491742">
          <w:fldChar w:fldCharType="separate"/>
        </w:r>
        <w:r w:rsidR="00704F53" w:rsidRPr="00A745FD">
          <w:t>(Oksanen et al., 2018)</w:t>
        </w:r>
        <w:r w:rsidR="00704F53" w:rsidRPr="00491742">
          <w:fldChar w:fldCharType="end"/>
        </w:r>
        <w:r w:rsidR="00704F53" w:rsidRPr="00491742">
          <w:t xml:space="preserve"> in R</w:t>
        </w:r>
        <w:r w:rsidR="00704F53">
          <w:t xml:space="preserve">. </w:t>
        </w:r>
      </w:ins>
    </w:p>
    <w:p w14:paraId="01E34BB9" w14:textId="77777777" w:rsidR="00491742" w:rsidRDefault="00C9158F" w:rsidP="00491742">
      <w:pPr>
        <w:pStyle w:val="Heading1"/>
      </w:pPr>
      <w:bookmarkStart w:id="139" w:name="_e69flg9djva6" w:colFirst="0" w:colLast="0"/>
      <w:bookmarkEnd w:id="139"/>
      <w:commentRangeStart w:id="140"/>
      <w:commentRangeStart w:id="141"/>
      <w:r w:rsidRPr="00491742">
        <w:t>Results</w:t>
      </w:r>
      <w:commentRangeEnd w:id="140"/>
      <w:r w:rsidR="00A059B4">
        <w:rPr>
          <w:rStyle w:val="CommentReference"/>
          <w:b w:val="0"/>
        </w:rPr>
        <w:commentReference w:id="140"/>
      </w:r>
      <w:commentRangeEnd w:id="141"/>
      <w:r w:rsidR="003470B9">
        <w:rPr>
          <w:rStyle w:val="CommentReference"/>
          <w:b w:val="0"/>
        </w:rPr>
        <w:commentReference w:id="141"/>
      </w:r>
    </w:p>
    <w:p w14:paraId="49E017F4" w14:textId="4A1A6D74" w:rsidR="00FD6BAE" w:rsidRPr="00491742" w:rsidRDefault="00E90020" w:rsidP="00491742">
      <w:pPr>
        <w:rPr>
          <w:rFonts w:cs="Arial"/>
        </w:rPr>
      </w:pPr>
      <w:r>
        <w:t>A</w:t>
      </w:r>
      <w:r w:rsidRPr="00D85376">
        <w:t xml:space="preserve">cross </w:t>
      </w:r>
      <w:del w:id="142" w:author="Cari Ficken" w:date="2021-02-18T11:47:00Z">
        <w:r w:rsidRPr="00D85376" w:rsidDel="00441EA7">
          <w:delText xml:space="preserve">2054 </w:delText>
        </w:r>
      </w:del>
      <w:ins w:id="143" w:author="Cari Ficken" w:date="2021-02-18T11:47:00Z">
        <w:r w:rsidR="00441EA7">
          <w:t>1582</w:t>
        </w:r>
        <w:r w:rsidR="00441EA7" w:rsidRPr="00D85376">
          <w:t xml:space="preserve"> </w:t>
        </w:r>
      </w:ins>
      <w:r w:rsidRPr="00D85376">
        <w:t>wetland</w:t>
      </w:r>
      <w:r>
        <w:t>s</w:t>
      </w:r>
      <w:r w:rsidRPr="00E90020">
        <w:t xml:space="preserve"> </w:t>
      </w:r>
      <w:r w:rsidRPr="00D85376">
        <w:t>in Alberta</w:t>
      </w:r>
      <w:r>
        <w:t>, t</w:t>
      </w:r>
      <w:r w:rsidR="00C9158F" w:rsidRPr="00D85376">
        <w:t xml:space="preserve">here was a peaked, unimodal response of vascular plant species richness </w:t>
      </w:r>
      <w:r w:rsidR="00CD1C2A">
        <w:t xml:space="preserve">across </w:t>
      </w:r>
      <w:r w:rsidR="001A5696" w:rsidRPr="00D85376">
        <w:t>a human development gradient</w:t>
      </w:r>
      <w:r w:rsidR="00C9158F" w:rsidRPr="00D85376">
        <w:t xml:space="preserve"> (marginal-R² = 0.1</w:t>
      </w:r>
      <w:del w:id="144" w:author="Cari Ficken" w:date="2021-02-18T16:26:00Z">
        <w:r w:rsidR="006531FC" w:rsidRPr="00D85376" w:rsidDel="00031BB4">
          <w:delText>7</w:delText>
        </w:r>
      </w:del>
      <w:ins w:id="145" w:author="Cari Ficken" w:date="2021-02-18T16:26:00Z">
        <w:r w:rsidR="00031BB4">
          <w:t>9</w:t>
        </w:r>
      </w:ins>
      <w:r w:rsidR="00C9158F" w:rsidRPr="00D85376">
        <w:t>, conditional-R² = 0.</w:t>
      </w:r>
      <w:del w:id="146" w:author="Cari Ficken" w:date="2021-02-18T16:26:00Z">
        <w:r w:rsidR="00C9158F" w:rsidRPr="00D85376" w:rsidDel="00031BB4">
          <w:delText>74</w:delText>
        </w:r>
      </w:del>
      <w:ins w:id="147" w:author="Cari Ficken" w:date="2021-02-18T16:26:00Z">
        <w:r w:rsidR="00031BB4">
          <w:t>21</w:t>
        </w:r>
      </w:ins>
      <w:r w:rsidR="00C9158F" w:rsidRPr="00D85376">
        <w:t>, all</w:t>
      </w:r>
      <w:r w:rsidR="00F77742" w:rsidRPr="00D85376">
        <w:t xml:space="preserve"> predictors</w:t>
      </w:r>
      <w:r w:rsidR="00C9158F" w:rsidRPr="00D85376">
        <w:t xml:space="preserve"> P &lt; 0.001; ΔAIC vs linear model = </w:t>
      </w:r>
      <w:ins w:id="148" w:author="Cari Ficken" w:date="2021-02-18T16:27:00Z">
        <w:r w:rsidR="00031BB4">
          <w:t>88.</w:t>
        </w:r>
      </w:ins>
      <w:ins w:id="149" w:author="Cari Ficken" w:date="2021-02-18T16:35:00Z">
        <w:r w:rsidR="00031BB4">
          <w:t>6</w:t>
        </w:r>
      </w:ins>
      <w:ins w:id="150" w:author="Cari Ficken" w:date="2021-02-18T16:27:00Z">
        <w:r w:rsidR="00031BB4">
          <w:t>7</w:t>
        </w:r>
      </w:ins>
      <w:del w:id="151" w:author="Cari Ficken" w:date="2021-02-18T16:27:00Z">
        <w:r w:rsidR="00C9158F" w:rsidRPr="00D85376" w:rsidDel="00031BB4">
          <w:delText>99.</w:delText>
        </w:r>
        <w:r w:rsidR="006531FC" w:rsidRPr="00D85376" w:rsidDel="00031BB4">
          <w:delText>3</w:delText>
        </w:r>
      </w:del>
      <w:r w:rsidR="00C9158F" w:rsidRPr="00D85376">
        <w:t>; Figure 1</w:t>
      </w:r>
      <w:r w:rsidR="00AB3494" w:rsidRPr="00D85376">
        <w:t>a</w:t>
      </w:r>
      <w:r w:rsidR="001E7007" w:rsidRPr="00D85376">
        <w:t>; Supp</w:t>
      </w:r>
      <w:r w:rsidR="007033EB">
        <w:t>orting</w:t>
      </w:r>
      <w:r w:rsidR="001E7007" w:rsidRPr="00D85376">
        <w:t xml:space="preserve"> Information</w:t>
      </w:r>
      <w:r w:rsidR="00DB3F45" w:rsidRPr="00D85376">
        <w:t xml:space="preserve"> </w:t>
      </w:r>
      <w:r w:rsidR="004D7D4E" w:rsidRPr="00D85376">
        <w:t xml:space="preserve">(SI) </w:t>
      </w:r>
      <w:r w:rsidR="00DB3F45" w:rsidRPr="00D85376">
        <w:t>1</w:t>
      </w:r>
      <w:r w:rsidR="00C9158F" w:rsidRPr="00D85376">
        <w:t xml:space="preserve">). Species richness </w:t>
      </w:r>
      <w:r w:rsidR="007E41F9" w:rsidRPr="00D85376">
        <w:t>was i</w:t>
      </w:r>
      <w:r w:rsidR="00C9158F" w:rsidRPr="00D85376">
        <w:t xml:space="preserve">nitially </w:t>
      </w:r>
      <w:r w:rsidR="007E41F9" w:rsidRPr="00D85376">
        <w:t xml:space="preserve">positively correlated with </w:t>
      </w:r>
      <w:r w:rsidR="00C9158F" w:rsidRPr="00D85376">
        <w:t>human development</w:t>
      </w:r>
      <w:r w:rsidR="00610B05" w:rsidRPr="00D85376">
        <w:t xml:space="preserve"> extent</w:t>
      </w:r>
      <w:r w:rsidR="007E41F9" w:rsidRPr="00D85376">
        <w:t>,</w:t>
      </w:r>
      <w:r w:rsidR="00C9158F" w:rsidRPr="00D85376">
        <w:t xml:space="preserve"> peaked </w:t>
      </w:r>
      <w:r w:rsidR="001B5563" w:rsidRPr="00D85376">
        <w:t>around 40</w:t>
      </w:r>
      <w:r w:rsidR="00C9158F" w:rsidRPr="00D85376">
        <w:t xml:space="preserve">% human development, and </w:t>
      </w:r>
      <w:r w:rsidR="007E41F9" w:rsidRPr="00D85376">
        <w:t>was negatively correlated with human</w:t>
      </w:r>
      <w:r w:rsidR="00C9158F" w:rsidRPr="00D85376">
        <w:t xml:space="preserve"> development </w:t>
      </w:r>
      <w:r w:rsidR="00610B05" w:rsidRPr="00D85376">
        <w:t>extent</w:t>
      </w:r>
      <w:r w:rsidR="007E41F9" w:rsidRPr="00D85376">
        <w:t>s over about 50%</w:t>
      </w:r>
      <w:r w:rsidR="00C9158F" w:rsidRPr="00D85376">
        <w:t xml:space="preserve"> (Figure </w:t>
      </w:r>
      <w:r w:rsidR="00AB3494" w:rsidRPr="00D85376">
        <w:t>1a</w:t>
      </w:r>
      <w:r w:rsidR="00C9158F" w:rsidRPr="00D85376">
        <w:t xml:space="preserve">). </w:t>
      </w:r>
      <w:r w:rsidR="00F3548B">
        <w:t>In c</w:t>
      </w:r>
      <w:r w:rsidR="00877036">
        <w:t>ontrast</w:t>
      </w:r>
      <w:r w:rsidR="00F3548B">
        <w:t>,</w:t>
      </w:r>
      <w:r w:rsidR="00877036">
        <w:t xml:space="preserve"> </w:t>
      </w:r>
      <w:r>
        <w:t xml:space="preserve">vascular plant niche specialization </w:t>
      </w:r>
      <w:r w:rsidR="00CD1C2A">
        <w:t>exhibited a</w:t>
      </w:r>
      <w:r w:rsidR="00877036">
        <w:t xml:space="preserve"> U-shaped response </w:t>
      </w:r>
      <w:r w:rsidR="00CD1C2A">
        <w:t>to</w:t>
      </w:r>
      <w:r w:rsidR="00877036">
        <w:t xml:space="preserve"> the same human development gradient </w:t>
      </w:r>
      <w:r w:rsidR="00AB3494" w:rsidRPr="00D85376">
        <w:t>(marginal-R² = 0.</w:t>
      </w:r>
      <w:r w:rsidR="004A1DC6" w:rsidRPr="00D85376">
        <w:t>1</w:t>
      </w:r>
      <w:del w:id="152" w:author="Cari Ficken" w:date="2021-02-18T16:32:00Z">
        <w:r w:rsidR="004A1DC6" w:rsidRPr="00D85376" w:rsidDel="00031BB4">
          <w:delText>3</w:delText>
        </w:r>
      </w:del>
      <w:ins w:id="153" w:author="Cari Ficken" w:date="2021-02-18T16:32:00Z">
        <w:r w:rsidR="00031BB4">
          <w:t>4</w:t>
        </w:r>
      </w:ins>
      <w:r w:rsidR="00AB3494" w:rsidRPr="00D85376">
        <w:t>, conditional-R² = 0.</w:t>
      </w:r>
      <w:ins w:id="154" w:author="Cari Ficken" w:date="2021-02-18T16:32:00Z">
        <w:r w:rsidR="00031BB4">
          <w:t>16</w:t>
        </w:r>
      </w:ins>
      <w:del w:id="155" w:author="Cari Ficken" w:date="2021-02-18T16:32:00Z">
        <w:r w:rsidR="001D00FB" w:rsidRPr="00D85376" w:rsidDel="00031BB4">
          <w:delText>85</w:delText>
        </w:r>
      </w:del>
      <w:r w:rsidR="00AB3494" w:rsidRPr="00D85376">
        <w:t xml:space="preserve">, all </w:t>
      </w:r>
      <w:commentRangeStart w:id="156"/>
      <w:r w:rsidR="00AB3494" w:rsidRPr="00D85376">
        <w:t>P &lt; 0.001</w:t>
      </w:r>
      <w:commentRangeEnd w:id="156"/>
      <w:r w:rsidR="00031BB4">
        <w:rPr>
          <w:rStyle w:val="CommentReference"/>
        </w:rPr>
        <w:commentReference w:id="156"/>
      </w:r>
      <w:r w:rsidR="00AB3494" w:rsidRPr="00D85376">
        <w:t xml:space="preserve">, ΔAIC vs linear model = </w:t>
      </w:r>
      <w:ins w:id="157" w:author="Cari Ficken" w:date="2021-02-18T16:34:00Z">
        <w:r w:rsidR="00031BB4">
          <w:t>101.63</w:t>
        </w:r>
      </w:ins>
      <w:del w:id="158" w:author="Cari Ficken" w:date="2021-02-18T16:34:00Z">
        <w:r w:rsidR="004A1DC6" w:rsidRPr="00D85376" w:rsidDel="00031BB4">
          <w:delText>86.47</w:delText>
        </w:r>
      </w:del>
      <w:r w:rsidR="00AB3494" w:rsidRPr="00D85376">
        <w:t xml:space="preserve">; Figure 1b and </w:t>
      </w:r>
      <w:r w:rsidR="004D7D4E" w:rsidRPr="00D85376">
        <w:t>SI</w:t>
      </w:r>
      <w:r w:rsidR="00537463" w:rsidRPr="00D85376">
        <w:t xml:space="preserve"> 1</w:t>
      </w:r>
      <w:r w:rsidR="00092B34" w:rsidRPr="00D85376">
        <w:t>, SI 2</w:t>
      </w:r>
      <w:r w:rsidR="00AB3494" w:rsidRPr="00D85376">
        <w:t>)</w:t>
      </w:r>
      <w:r w:rsidR="00877036">
        <w:t>.</w:t>
      </w:r>
    </w:p>
    <w:p w14:paraId="4E201596" w14:textId="169D7C43" w:rsidR="00990365" w:rsidRPr="00D85376" w:rsidRDefault="00423C68" w:rsidP="00491742">
      <w:r w:rsidRPr="00D85376">
        <w:rPr>
          <w:noProof/>
        </w:rPr>
        <w:lastRenderedPageBreak/>
        <mc:AlternateContent>
          <mc:Choice Requires="wps">
            <w:drawing>
              <wp:anchor distT="0" distB="0" distL="114300" distR="114300" simplePos="0" relativeHeight="251665408" behindDoc="0" locked="0" layoutInCell="1" allowOverlap="1" wp14:anchorId="68DEAE0D" wp14:editId="6F1501DB">
                <wp:simplePos x="0" y="0"/>
                <wp:positionH relativeFrom="column">
                  <wp:posOffset>3677335</wp:posOffset>
                </wp:positionH>
                <wp:positionV relativeFrom="paragraph">
                  <wp:posOffset>111832</wp:posOffset>
                </wp:positionV>
                <wp:extent cx="2373492" cy="4137825"/>
                <wp:effectExtent l="0" t="0" r="0" b="0"/>
                <wp:wrapNone/>
                <wp:docPr id="9" name="Text Box 9"/>
                <wp:cNvGraphicFramePr/>
                <a:graphic xmlns:a="http://schemas.openxmlformats.org/drawingml/2006/main">
                  <a:graphicData uri="http://schemas.microsoft.com/office/word/2010/wordprocessingShape">
                    <wps:wsp>
                      <wps:cNvSpPr txBox="1"/>
                      <wps:spPr>
                        <a:xfrm>
                          <a:off x="0" y="0"/>
                          <a:ext cx="2373492" cy="4137825"/>
                        </a:xfrm>
                        <a:prstGeom prst="rect">
                          <a:avLst/>
                        </a:prstGeom>
                        <a:noFill/>
                        <a:ln>
                          <a:noFill/>
                        </a:ln>
                      </wps:spPr>
                      <wps:txbx>
                        <w:txbxContent>
                          <w:p w14:paraId="606AC881" w14:textId="0498BD33" w:rsidR="00BA2AFD" w:rsidRPr="000E4810" w:rsidRDefault="00BA2AFD" w:rsidP="00491742">
                            <w:r w:rsidRPr="000E4810">
                              <w:t xml:space="preserve">Figure 1: Vascular plant (a) species richness and (b) mean niche specialization show inverse relationships to human development across Albertan wetlands. Second order polynomial models were the best models </w:t>
                            </w:r>
                            <w:del w:id="159" w:author="Cari Ficken" w:date="2021-02-22T12:04:00Z">
                              <w:r w:rsidRPr="000E4810" w:rsidDel="00A41BFA">
                                <w:delText xml:space="preserve">selected </w:delText>
                              </w:r>
                            </w:del>
                            <w:r w:rsidRPr="000E4810">
                              <w:t xml:space="preserve">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type w14:anchorId="68DEAE0D" id="_x0000_t202" coordsize="21600,21600" o:spt="202" path="m,l,21600r21600,l21600,xe">
                <v:stroke joinstyle="miter"/>
                <v:path gradientshapeok="t" o:connecttype="rect"/>
              </v:shapetype>
              <v:shape id="Text Box 9" o:spid="_x0000_s1026" type="#_x0000_t202" style="position:absolute;margin-left:289.55pt;margin-top:8.8pt;width:186.9pt;height:3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" filled="f" stroked="f">
                <v:textbox inset="2.53958mm,2.53958mm,2.53958mm,2.53958mm">
                  <w:txbxContent>
                    <w:p w14:paraId="606AC881" w14:textId="0498BD33" w:rsidR="00BA2AFD" w:rsidRPr="000E4810" w:rsidRDefault="00BA2AFD" w:rsidP="00491742">
                      <w:r w:rsidRPr="000E4810">
                        <w:t xml:space="preserve">Figure 1: Vascular plant (a) species richness and (b) mean niche specialization show inverse relationships to human development across Albertan wetlands. Second order polynomial models were the best models </w:t>
                      </w:r>
                      <w:del w:id="160" w:author="Cari Ficken" w:date="2021-02-22T12:04:00Z">
                        <w:r w:rsidRPr="000E4810" w:rsidDel="00A41BFA">
                          <w:delText xml:space="preserve">selected </w:delText>
                        </w:r>
                      </w:del>
                      <w:r w:rsidRPr="000E4810">
                        <w:t xml:space="preserve">for both richness and niche specialization. Solid lines in each panel represent the maximum likelihood fit of the two protocols (wetland and terrestrial) combined, and lighter dashed lines represent the fit of each respective protocol from the fitted random effect model. See the </w:t>
                      </w:r>
                      <w:r w:rsidRPr="000E4810">
                        <w:rPr>
                          <w:i/>
                        </w:rPr>
                        <w:t>Human development</w:t>
                      </w:r>
                      <w:r w:rsidRPr="000E4810">
                        <w:t xml:space="preserve"> subsection in </w:t>
                      </w:r>
                      <w:r w:rsidRPr="00C27D3C">
                        <w:rPr>
                          <w:i/>
                        </w:rPr>
                        <w:t>Materials and</w:t>
                      </w:r>
                      <w:r>
                        <w:t xml:space="preserve"> </w:t>
                      </w:r>
                      <w:r w:rsidRPr="000E4810">
                        <w:rPr>
                          <w:i/>
                        </w:rPr>
                        <w:t>Methods</w:t>
                      </w:r>
                      <w:r w:rsidRPr="000E4810">
                        <w:t xml:space="preserve"> for an explanation of the two protocols; see the </w:t>
                      </w:r>
                      <w:r w:rsidRPr="000E4810">
                        <w:rPr>
                          <w:i/>
                        </w:rPr>
                        <w:t>Statistics</w:t>
                      </w:r>
                      <w:r w:rsidRPr="000E4810">
                        <w:t xml:space="preserve"> subsection in </w:t>
                      </w:r>
                      <w:r w:rsidRPr="00C27D3C">
                        <w:rPr>
                          <w:i/>
                        </w:rPr>
                        <w:t xml:space="preserve">Materials and </w:t>
                      </w:r>
                      <w:r w:rsidRPr="000E4810">
                        <w:rPr>
                          <w:i/>
                        </w:rPr>
                        <w:t>Methods</w:t>
                      </w:r>
                      <w:r w:rsidRPr="000E4810">
                        <w:t xml:space="preserve"> for a description of model development and selection; see </w:t>
                      </w:r>
                      <w:r>
                        <w:t>Supporting</w:t>
                      </w:r>
                      <w:r w:rsidRPr="000E4810">
                        <w:t xml:space="preserve"> Information 1 for full statistical output.</w:t>
                      </w:r>
                    </w:p>
                  </w:txbxContent>
                </v:textbox>
              </v:shape>
            </w:pict>
          </mc:Fallback>
        </mc:AlternateContent>
      </w:r>
      <w:commentRangeStart w:id="161"/>
      <w:r w:rsidRPr="00D85376">
        <w:rPr>
          <w:noProof/>
        </w:rPr>
        <w:drawing>
          <wp:inline distT="0" distB="0" distL="0" distR="0" wp14:anchorId="641D8DB5" wp14:editId="4211C765">
            <wp:extent cx="3599688" cy="539800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1 - two panel.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commentRangeEnd w:id="161"/>
      <w:r w:rsidR="00C55E76">
        <w:rPr>
          <w:rStyle w:val="CommentReference"/>
        </w:rPr>
        <w:commentReference w:id="161"/>
      </w:r>
    </w:p>
    <w:p w14:paraId="194EDE8A" w14:textId="785556BB" w:rsidR="005064C2" w:rsidRDefault="00CD1C2A" w:rsidP="00491742">
      <w:pPr>
        <w:rPr>
          <w:ins w:id="162" w:author="Cari Ficken" w:date="2021-02-22T15:16:00Z"/>
        </w:rPr>
      </w:pPr>
      <w:bookmarkStart w:id="163" w:name="_dbv670u354b2" w:colFirst="0" w:colLast="0"/>
      <w:bookmarkEnd w:id="163"/>
      <w:r>
        <w:t>We found a</w:t>
      </w:r>
      <w:r w:rsidR="005064C2" w:rsidRPr="00D85376">
        <w:t xml:space="preserve"> significant difference in the </w:t>
      </w:r>
      <w:r w:rsidR="007033EB">
        <w:t xml:space="preserve">plant species </w:t>
      </w:r>
      <w:r w:rsidR="005064C2" w:rsidRPr="00D85376">
        <w:t xml:space="preserve">composition of wetlands </w:t>
      </w:r>
      <w:r w:rsidR="00660167" w:rsidRPr="00D85376">
        <w:t xml:space="preserve">surrounded by </w:t>
      </w:r>
      <w:r w:rsidR="005064C2" w:rsidRPr="00D85376">
        <w:t>low and high</w:t>
      </w:r>
      <w:r w:rsidR="00F80AC2" w:rsidRPr="00D85376">
        <w:t xml:space="preserve"> human</w:t>
      </w:r>
      <w:r w:rsidR="005064C2" w:rsidRPr="00D85376">
        <w:t xml:space="preserve"> </w:t>
      </w:r>
      <w:r w:rsidR="00065073" w:rsidRPr="00D85376">
        <w:t xml:space="preserve">development </w:t>
      </w:r>
      <w:r w:rsidR="005064C2" w:rsidRPr="00D85376">
        <w:t>levels (PERMANOVA df</w:t>
      </w:r>
      <w:r w:rsidR="004F4AD6" w:rsidRPr="00D85376">
        <w:t xml:space="preserve"> </w:t>
      </w:r>
      <w:r w:rsidR="005064C2" w:rsidRPr="00D85376">
        <w:t>=</w:t>
      </w:r>
      <w:r w:rsidR="004F4AD6" w:rsidRPr="00D85376">
        <w:t xml:space="preserve"> </w:t>
      </w:r>
      <w:r w:rsidR="005064C2" w:rsidRPr="00D85376">
        <w:t xml:space="preserve">1, </w:t>
      </w:r>
      <w:r w:rsidR="001C03B5" w:rsidRPr="00D85376">
        <w:t xml:space="preserve">F = </w:t>
      </w:r>
      <w:del w:id="164" w:author="Cari Ficken" w:date="2021-02-22T13:29:00Z">
        <w:r w:rsidR="001C03B5" w:rsidRPr="00D85376" w:rsidDel="00D571C0">
          <w:delText>56.32</w:delText>
        </w:r>
      </w:del>
      <w:ins w:id="165" w:author="Cari Ficken" w:date="2021-02-22T13:29:00Z">
        <w:r w:rsidR="00D571C0">
          <w:t>201.33</w:t>
        </w:r>
      </w:ins>
      <w:r w:rsidR="001C03B5" w:rsidRPr="00D85376">
        <w:t>, R</w:t>
      </w:r>
      <w:r w:rsidR="001C03B5" w:rsidRPr="00D85376">
        <w:rPr>
          <w:vertAlign w:val="superscript"/>
        </w:rPr>
        <w:t xml:space="preserve">2 </w:t>
      </w:r>
      <w:r w:rsidR="001C03B5" w:rsidRPr="00D85376">
        <w:t>= 0.</w:t>
      </w:r>
      <w:ins w:id="166" w:author="Cari Ficken" w:date="2021-02-22T13:29:00Z">
        <w:r w:rsidR="00D571C0">
          <w:t>27</w:t>
        </w:r>
      </w:ins>
      <w:del w:id="167" w:author="Cari Ficken" w:date="2021-02-22T13:29:00Z">
        <w:r w:rsidR="001C03B5" w:rsidRPr="00D85376" w:rsidDel="00D571C0">
          <w:delText>07</w:delText>
        </w:r>
      </w:del>
      <w:r w:rsidR="005064C2" w:rsidRPr="00D85376">
        <w:t>, p</w:t>
      </w:r>
      <w:r w:rsidR="004F4AD6" w:rsidRPr="00D85376">
        <w:t xml:space="preserve"> </w:t>
      </w:r>
      <w:r w:rsidR="005064C2" w:rsidRPr="00D85376">
        <w:t>=</w:t>
      </w:r>
      <w:r w:rsidR="004F4AD6" w:rsidRPr="00D85376">
        <w:t xml:space="preserve"> </w:t>
      </w:r>
      <w:r w:rsidR="005064C2" w:rsidRPr="00D85376">
        <w:t xml:space="preserve">0.001; </w:t>
      </w:r>
      <w:ins w:id="168" w:author="Cari Ficken" w:date="2021-02-22T14:14:00Z">
        <w:r w:rsidR="002D077C">
          <w:t>Figure 2</w:t>
        </w:r>
      </w:ins>
      <w:del w:id="169" w:author="Cari Ficken" w:date="2021-02-22T14:14:00Z">
        <w:r w:rsidR="00324BFF" w:rsidRPr="00D85376" w:rsidDel="002D077C">
          <w:delText>SI 2</w:delText>
        </w:r>
      </w:del>
      <w:r w:rsidR="005064C2" w:rsidRPr="00D85376">
        <w:t>)</w:t>
      </w:r>
      <w:ins w:id="170" w:author="Cari Ficken" w:date="2021-02-22T13:30:00Z">
        <w:r w:rsidR="00D571C0">
          <w:t xml:space="preserve"> and no significant difference in dispersion </w:t>
        </w:r>
      </w:ins>
      <w:ins w:id="171" w:author="Cari Ficken" w:date="2021-02-22T13:31:00Z">
        <w:r w:rsidR="00D571C0">
          <w:t>between</w:t>
        </w:r>
      </w:ins>
      <w:ins w:id="172" w:author="Cari Ficken" w:date="2021-02-22T13:30:00Z">
        <w:r w:rsidR="00D571C0">
          <w:t xml:space="preserve"> these groups (</w:t>
        </w:r>
      </w:ins>
      <w:ins w:id="173" w:author="Cari Ficken" w:date="2021-02-22T13:31:00Z">
        <w:r w:rsidR="00D571C0" w:rsidRPr="00D571C0">
          <w:t>analysis of multivariate homogeneity of group dispersions</w:t>
        </w:r>
        <w:r w:rsidR="00D571C0">
          <w:t xml:space="preserve">; </w:t>
        </w:r>
      </w:ins>
      <w:ins w:id="174" w:author="Cari Ficken" w:date="2021-02-22T13:32:00Z">
        <w:r w:rsidR="00D571C0">
          <w:t xml:space="preserve">df = 1, F = 2.71, p = 0.101). These results </w:t>
        </w:r>
      </w:ins>
      <w:del w:id="175" w:author="Cari Ficken" w:date="2021-02-22T13:30:00Z">
        <w:r w:rsidR="005064C2" w:rsidRPr="00D85376" w:rsidDel="00D571C0">
          <w:delText xml:space="preserve">, </w:delText>
        </w:r>
      </w:del>
      <w:r w:rsidR="005064C2" w:rsidRPr="00D85376">
        <w:t>indicat</w:t>
      </w:r>
      <w:ins w:id="176" w:author="Cari Ficken" w:date="2021-02-22T13:33:00Z">
        <w:r w:rsidR="00D571C0">
          <w:t>e</w:t>
        </w:r>
      </w:ins>
      <w:del w:id="177" w:author="Cari Ficken" w:date="2021-02-22T13:33:00Z">
        <w:r w:rsidR="005064C2" w:rsidRPr="00D85376" w:rsidDel="00D571C0">
          <w:delText>in</w:delText>
        </w:r>
      </w:del>
      <w:del w:id="178" w:author="Cari Ficken" w:date="2021-02-22T13:32:00Z">
        <w:r w:rsidR="005064C2" w:rsidRPr="00D85376" w:rsidDel="00D571C0">
          <w:delText>g</w:delText>
        </w:r>
      </w:del>
      <w:r w:rsidR="005064C2" w:rsidRPr="00D85376">
        <w:t xml:space="preserve"> that despite similar levels of </w:t>
      </w:r>
      <w:del w:id="179" w:author="Cari Ficken" w:date="2021-02-22T13:33:00Z">
        <w:r w:rsidR="005064C2" w:rsidRPr="00D85376" w:rsidDel="00D571C0">
          <w:delText xml:space="preserve">diversity </w:delText>
        </w:r>
      </w:del>
      <w:ins w:id="180" w:author="Cari Ficken" w:date="2021-02-22T13:33:00Z">
        <w:r w:rsidR="00D571C0">
          <w:t>richness</w:t>
        </w:r>
        <w:r w:rsidR="00D571C0" w:rsidRPr="00D85376">
          <w:t xml:space="preserve"> </w:t>
        </w:r>
      </w:ins>
      <w:r w:rsidR="005064C2" w:rsidRPr="00D85376">
        <w:t>and niche specialization, wetland plant communities at low and high</w:t>
      </w:r>
      <w:r w:rsidR="00CD118F" w:rsidRPr="00D85376">
        <w:t xml:space="preserve"> human development </w:t>
      </w:r>
      <w:r w:rsidR="001C38FC" w:rsidRPr="00D85376">
        <w:t xml:space="preserve">levels </w:t>
      </w:r>
      <w:r w:rsidR="005064C2" w:rsidRPr="00D85376">
        <w:t xml:space="preserve">are compositionally distinct. </w:t>
      </w:r>
      <w:r w:rsidR="00F47BFA" w:rsidRPr="00D85376">
        <w:t xml:space="preserve">We found that </w:t>
      </w:r>
      <w:r w:rsidR="005064C2" w:rsidRPr="00D85376">
        <w:t xml:space="preserve">wetlands </w:t>
      </w:r>
      <w:r w:rsidR="00700EE1" w:rsidRPr="00D85376">
        <w:t xml:space="preserve">surrounded by low human development </w:t>
      </w:r>
      <w:r w:rsidR="00660167" w:rsidRPr="00D85376">
        <w:t xml:space="preserve">levels </w:t>
      </w:r>
      <w:r w:rsidR="005064C2" w:rsidRPr="00D85376">
        <w:t>were typically inhabited by</w:t>
      </w:r>
      <w:r w:rsidR="00D552BF" w:rsidRPr="00D85376">
        <w:t xml:space="preserve"> </w:t>
      </w:r>
      <w:r w:rsidR="00BB51BC" w:rsidRPr="00D85376">
        <w:t xml:space="preserve">native plants </w:t>
      </w:r>
      <w:r w:rsidR="00D552BF" w:rsidRPr="00D85376">
        <w:t xml:space="preserve">characteristic of boreal </w:t>
      </w:r>
      <w:r w:rsidR="00317C41" w:rsidRPr="00D85376">
        <w:t>peatlands</w:t>
      </w:r>
      <w:r w:rsidR="00A95DBD" w:rsidRPr="00D85376">
        <w:t xml:space="preserve"> such as </w:t>
      </w:r>
      <w:proofErr w:type="spellStart"/>
      <w:r w:rsidR="0025394E" w:rsidRPr="00D85376">
        <w:rPr>
          <w:i/>
        </w:rPr>
        <w:t>Carex</w:t>
      </w:r>
      <w:proofErr w:type="spellEnd"/>
      <w:r w:rsidR="0025394E" w:rsidRPr="00D85376">
        <w:rPr>
          <w:i/>
        </w:rPr>
        <w:t xml:space="preserve"> </w:t>
      </w:r>
      <w:proofErr w:type="spellStart"/>
      <w:r w:rsidR="0025394E" w:rsidRPr="00D85376">
        <w:rPr>
          <w:i/>
        </w:rPr>
        <w:t>pauciflora</w:t>
      </w:r>
      <w:proofErr w:type="spellEnd"/>
      <w:r w:rsidR="0025394E" w:rsidRPr="00D85376">
        <w:rPr>
          <w:i/>
        </w:rPr>
        <w:t xml:space="preserve"> </w:t>
      </w:r>
      <w:r w:rsidR="0025394E" w:rsidRPr="00D85376">
        <w:t>(</w:t>
      </w:r>
      <w:proofErr w:type="spellStart"/>
      <w:r w:rsidR="0025394E" w:rsidRPr="00D85376">
        <w:t>fewflower</w:t>
      </w:r>
      <w:proofErr w:type="spellEnd"/>
      <w:r w:rsidR="0025394E" w:rsidRPr="00D85376">
        <w:t xml:space="preserve"> sedge),</w:t>
      </w:r>
      <w:ins w:id="181" w:author="Cari Ficken" w:date="2021-03-01T14:57:00Z">
        <w:r w:rsidR="00E03F02">
          <w:t xml:space="preserve"> </w:t>
        </w:r>
        <w:r w:rsidR="00E03F02" w:rsidRPr="00E03F02">
          <w:t>Kalmia</w:t>
        </w:r>
      </w:ins>
      <w:ins w:id="182" w:author="Cari Ficken" w:date="2021-03-01T14:58:00Z">
        <w:r w:rsidR="00C57E32">
          <w:t xml:space="preserve"> </w:t>
        </w:r>
      </w:ins>
      <w:proofErr w:type="spellStart"/>
      <w:ins w:id="183" w:author="Cari Ficken" w:date="2021-03-01T14:57:00Z">
        <w:r w:rsidR="00E03F02" w:rsidRPr="00E03F02">
          <w:t>polifolia</w:t>
        </w:r>
        <w:proofErr w:type="spellEnd"/>
        <w:r w:rsidR="00E03F02">
          <w:t xml:space="preserve"> </w:t>
        </w:r>
      </w:ins>
      <w:ins w:id="184" w:author="Cari Ficken" w:date="2021-03-01T14:58:00Z">
        <w:r w:rsidR="00C57E32">
          <w:t>(</w:t>
        </w:r>
      </w:ins>
      <w:ins w:id="185" w:author="Cari Ficken" w:date="2021-03-01T14:59:00Z">
        <w:r w:rsidR="00C57E32">
          <w:t>bog laurel</w:t>
        </w:r>
      </w:ins>
      <w:ins w:id="186" w:author="Cari Ficken" w:date="2021-03-01T14:58:00Z">
        <w:r w:rsidR="00C57E32">
          <w:t>),</w:t>
        </w:r>
      </w:ins>
      <w:r w:rsidR="0025394E" w:rsidRPr="00D85376">
        <w:t xml:space="preserve"> </w:t>
      </w:r>
      <w:del w:id="187" w:author="Cari Ficken" w:date="2021-03-01T14:58:00Z">
        <w:r w:rsidR="0025394E" w:rsidRPr="00D85376" w:rsidDel="00C57E32">
          <w:rPr>
            <w:i/>
          </w:rPr>
          <w:delText>Eriophorum viridicarinatum</w:delText>
        </w:r>
        <w:r w:rsidR="0025394E" w:rsidRPr="00D85376" w:rsidDel="00C57E32">
          <w:delText xml:space="preserve"> (thinleaf cottonsedge)</w:delText>
        </w:r>
      </w:del>
      <w:r w:rsidR="0025394E" w:rsidRPr="00D85376">
        <w:t xml:space="preserve">, </w:t>
      </w:r>
      <w:proofErr w:type="spellStart"/>
      <w:r w:rsidR="00D026D2" w:rsidRPr="00D85376">
        <w:rPr>
          <w:i/>
        </w:rPr>
        <w:t>Potamogeton</w:t>
      </w:r>
      <w:proofErr w:type="spellEnd"/>
      <w:r w:rsidR="00D026D2" w:rsidRPr="00D85376">
        <w:rPr>
          <w:i/>
        </w:rPr>
        <w:t xml:space="preserve"> </w:t>
      </w:r>
      <w:proofErr w:type="spellStart"/>
      <w:r w:rsidR="00D026D2" w:rsidRPr="00D85376">
        <w:rPr>
          <w:i/>
        </w:rPr>
        <w:t>robbinsii</w:t>
      </w:r>
      <w:proofErr w:type="spellEnd"/>
      <w:r w:rsidR="00D026D2" w:rsidRPr="00D85376">
        <w:t xml:space="preserve"> (Robbins’ pondweed), </w:t>
      </w:r>
      <w:proofErr w:type="spellStart"/>
      <w:ins w:id="188" w:author="Cari Ficken" w:date="2021-03-01T14:58:00Z">
        <w:r w:rsidR="00C57E32" w:rsidRPr="00C57E32">
          <w:rPr>
            <w:i/>
          </w:rPr>
          <w:t>Potamogeton</w:t>
        </w:r>
        <w:proofErr w:type="spellEnd"/>
        <w:r w:rsidR="00C57E32" w:rsidRPr="00C57E32">
          <w:rPr>
            <w:i/>
          </w:rPr>
          <w:t xml:space="preserve"> </w:t>
        </w:r>
        <w:proofErr w:type="spellStart"/>
        <w:r w:rsidR="00C57E32" w:rsidRPr="00C57E32">
          <w:rPr>
            <w:i/>
          </w:rPr>
          <w:t>amplifolius</w:t>
        </w:r>
        <w:proofErr w:type="spellEnd"/>
        <w:r w:rsidR="00C57E32">
          <w:t xml:space="preserve"> (</w:t>
        </w:r>
      </w:ins>
      <w:ins w:id="189" w:author="Cari Ficken" w:date="2021-03-01T14:59:00Z">
        <w:r w:rsidR="00C57E32">
          <w:t>largeleaf pondweed</w:t>
        </w:r>
      </w:ins>
      <w:ins w:id="190" w:author="Cari Ficken" w:date="2021-03-01T14:58:00Z">
        <w:r w:rsidR="00C57E32">
          <w:t xml:space="preserve">), </w:t>
        </w:r>
      </w:ins>
      <w:del w:id="191" w:author="Cari Ficken" w:date="2021-03-01T14:58:00Z">
        <w:r w:rsidR="00D026D2" w:rsidRPr="00D85376" w:rsidDel="00C57E32">
          <w:rPr>
            <w:i/>
          </w:rPr>
          <w:delText>Ledum palustre</w:delText>
        </w:r>
        <w:r w:rsidR="00D026D2" w:rsidRPr="00D85376" w:rsidDel="00C57E32">
          <w:delText xml:space="preserve"> (marsh Labrador tea)</w:delText>
        </w:r>
      </w:del>
      <w:r w:rsidR="00D026D2" w:rsidRPr="00D85376">
        <w:t xml:space="preserve">, and </w:t>
      </w:r>
      <w:proofErr w:type="spellStart"/>
      <w:r w:rsidR="00D026D2" w:rsidRPr="00D85376">
        <w:rPr>
          <w:i/>
        </w:rPr>
        <w:t>Scheuchzeria</w:t>
      </w:r>
      <w:proofErr w:type="spellEnd"/>
      <w:r w:rsidR="00D026D2" w:rsidRPr="00D85376">
        <w:rPr>
          <w:i/>
        </w:rPr>
        <w:t xml:space="preserve"> </w:t>
      </w:r>
      <w:proofErr w:type="spellStart"/>
      <w:r w:rsidR="00D026D2" w:rsidRPr="00D85376">
        <w:rPr>
          <w:i/>
        </w:rPr>
        <w:t>palustris</w:t>
      </w:r>
      <w:proofErr w:type="spellEnd"/>
      <w:r w:rsidR="00D026D2" w:rsidRPr="00D85376">
        <w:t xml:space="preserve"> (</w:t>
      </w:r>
      <w:proofErr w:type="spellStart"/>
      <w:r w:rsidR="00D026D2" w:rsidRPr="00D85376">
        <w:t>rannoch</w:t>
      </w:r>
      <w:proofErr w:type="spellEnd"/>
      <w:r w:rsidR="00D026D2" w:rsidRPr="00D85376">
        <w:t>-rush)</w:t>
      </w:r>
      <w:r>
        <w:t xml:space="preserve">. In contrast, </w:t>
      </w:r>
      <w:r w:rsidR="005064C2" w:rsidRPr="00D85376">
        <w:t>developed wetlands were typically inhabited by</w:t>
      </w:r>
      <w:r w:rsidR="00C705AF" w:rsidRPr="00D85376">
        <w:t xml:space="preserve"> </w:t>
      </w:r>
      <w:r w:rsidR="00D552BF" w:rsidRPr="00D85376">
        <w:t>nonnative</w:t>
      </w:r>
      <w:r w:rsidR="00C705AF" w:rsidRPr="00D85376">
        <w:t xml:space="preserve"> and agricultural species</w:t>
      </w:r>
      <w:r w:rsidR="00D552BF" w:rsidRPr="00D85376">
        <w:t xml:space="preserve"> including </w:t>
      </w:r>
      <w:r w:rsidR="00D023A2" w:rsidRPr="00D85376">
        <w:rPr>
          <w:i/>
        </w:rPr>
        <w:t xml:space="preserve">Brassica </w:t>
      </w:r>
      <w:proofErr w:type="spellStart"/>
      <w:r w:rsidR="00D023A2" w:rsidRPr="00D85376">
        <w:rPr>
          <w:i/>
        </w:rPr>
        <w:t>rapa</w:t>
      </w:r>
      <w:proofErr w:type="spellEnd"/>
      <w:r w:rsidR="00D023A2" w:rsidRPr="00D85376">
        <w:rPr>
          <w:i/>
        </w:rPr>
        <w:t xml:space="preserve"> </w:t>
      </w:r>
      <w:r w:rsidR="00D023A2" w:rsidRPr="00D85376">
        <w:t xml:space="preserve">(field mustard; nonnative), </w:t>
      </w:r>
      <w:proofErr w:type="spellStart"/>
      <w:r w:rsidR="0025394E" w:rsidRPr="00D85376">
        <w:rPr>
          <w:rStyle w:val="search"/>
          <w:i/>
          <w:iCs/>
        </w:rPr>
        <w:t>Chamaesyce</w:t>
      </w:r>
      <w:proofErr w:type="spellEnd"/>
      <w:r w:rsidR="0025394E" w:rsidRPr="00D85376">
        <w:rPr>
          <w:rStyle w:val="search"/>
          <w:i/>
          <w:iCs/>
        </w:rPr>
        <w:t xml:space="preserve"> </w:t>
      </w:r>
      <w:proofErr w:type="spellStart"/>
      <w:r w:rsidR="0025394E" w:rsidRPr="00D85376">
        <w:rPr>
          <w:i/>
        </w:rPr>
        <w:t>serpyllifolia</w:t>
      </w:r>
      <w:proofErr w:type="spellEnd"/>
      <w:r w:rsidR="0025394E" w:rsidRPr="00D85376">
        <w:rPr>
          <w:i/>
        </w:rPr>
        <w:t xml:space="preserve"> </w:t>
      </w:r>
      <w:r w:rsidR="0025394E" w:rsidRPr="00D85376">
        <w:t>(</w:t>
      </w:r>
      <w:proofErr w:type="spellStart"/>
      <w:r w:rsidR="0025394E" w:rsidRPr="00D85376">
        <w:t>thymeleaf</w:t>
      </w:r>
      <w:proofErr w:type="spellEnd"/>
      <w:r w:rsidR="0025394E" w:rsidRPr="00D85376">
        <w:t xml:space="preserve"> </w:t>
      </w:r>
      <w:proofErr w:type="spellStart"/>
      <w:r w:rsidR="0025394E" w:rsidRPr="00D85376">
        <w:t>sandmat</w:t>
      </w:r>
      <w:proofErr w:type="spellEnd"/>
      <w:r w:rsidR="0025394E" w:rsidRPr="00D85376">
        <w:t xml:space="preserve">), </w:t>
      </w:r>
      <w:r w:rsidR="005064C2" w:rsidRPr="00D85376">
        <w:rPr>
          <w:i/>
        </w:rPr>
        <w:t xml:space="preserve">Fagopyrum </w:t>
      </w:r>
      <w:proofErr w:type="spellStart"/>
      <w:r w:rsidR="005064C2" w:rsidRPr="00D85376">
        <w:rPr>
          <w:i/>
        </w:rPr>
        <w:t>esculentum</w:t>
      </w:r>
      <w:proofErr w:type="spellEnd"/>
      <w:r w:rsidR="00C705AF" w:rsidRPr="00D85376">
        <w:rPr>
          <w:i/>
        </w:rPr>
        <w:t xml:space="preserve"> </w:t>
      </w:r>
      <w:r w:rsidR="00C705AF" w:rsidRPr="00D85376">
        <w:t>(</w:t>
      </w:r>
      <w:r w:rsidR="00BB51BC" w:rsidRPr="00D85376">
        <w:t xml:space="preserve">common buckwheat; </w:t>
      </w:r>
      <w:r w:rsidR="00C705AF" w:rsidRPr="00D85376">
        <w:t>nonnative)</w:t>
      </w:r>
      <w:r w:rsidR="005064C2" w:rsidRPr="00D85376">
        <w:t xml:space="preserve">, </w:t>
      </w:r>
      <w:r w:rsidR="005064C2" w:rsidRPr="00D85376">
        <w:rPr>
          <w:i/>
        </w:rPr>
        <w:t xml:space="preserve">Fagopyrum </w:t>
      </w:r>
      <w:proofErr w:type="spellStart"/>
      <w:r w:rsidR="005064C2" w:rsidRPr="00D85376">
        <w:rPr>
          <w:i/>
        </w:rPr>
        <w:t>tataricum</w:t>
      </w:r>
      <w:proofErr w:type="spellEnd"/>
      <w:r w:rsidR="00C705AF" w:rsidRPr="00D85376">
        <w:rPr>
          <w:i/>
        </w:rPr>
        <w:t xml:space="preserve"> </w:t>
      </w:r>
      <w:r w:rsidR="00C705AF" w:rsidRPr="00D85376">
        <w:t>(</w:t>
      </w:r>
      <w:r w:rsidR="00BB51BC" w:rsidRPr="00D85376">
        <w:t xml:space="preserve">green buckwheat; </w:t>
      </w:r>
      <w:r w:rsidR="00C705AF" w:rsidRPr="00D85376">
        <w:t>nonnative)</w:t>
      </w:r>
      <w:r w:rsidR="005064C2" w:rsidRPr="00D85376">
        <w:t>, and</w:t>
      </w:r>
      <w:r w:rsidR="0025394E" w:rsidRPr="00D85376">
        <w:t xml:space="preserve"> </w:t>
      </w:r>
      <w:ins w:id="192" w:author="Cari Ficken" w:date="2021-03-01T15:01:00Z">
        <w:r w:rsidR="00C57E32" w:rsidRPr="00C57E32">
          <w:rPr>
            <w:i/>
          </w:rPr>
          <w:t>Amaranthus</w:t>
        </w:r>
        <w:r w:rsidR="00C57E32">
          <w:rPr>
            <w:i/>
          </w:rPr>
          <w:t xml:space="preserve"> </w:t>
        </w:r>
        <w:proofErr w:type="spellStart"/>
        <w:r w:rsidR="00C57E32" w:rsidRPr="00C57E32">
          <w:rPr>
            <w:i/>
          </w:rPr>
          <w:t>retroflexus</w:t>
        </w:r>
        <w:proofErr w:type="spellEnd"/>
        <w:r w:rsidR="00C57E32" w:rsidRPr="00C57E32" w:rsidDel="00C57E32">
          <w:rPr>
            <w:i/>
          </w:rPr>
          <w:t xml:space="preserve"> </w:t>
        </w:r>
      </w:ins>
      <w:del w:id="193" w:author="Cari Ficken" w:date="2021-03-01T15:01:00Z">
        <w:r w:rsidR="0025394E" w:rsidRPr="00D85376" w:rsidDel="00C57E32">
          <w:rPr>
            <w:i/>
          </w:rPr>
          <w:delText xml:space="preserve">Solanum triflorum </w:delText>
        </w:r>
      </w:del>
      <w:r w:rsidR="0025394E" w:rsidRPr="00D85376">
        <w:t>(</w:t>
      </w:r>
      <w:ins w:id="194" w:author="Cari Ficken" w:date="2021-03-01T15:01:00Z">
        <w:r w:rsidR="00C57E32">
          <w:t>redroot amaran</w:t>
        </w:r>
      </w:ins>
      <w:ins w:id="195" w:author="Cari Ficken" w:date="2021-03-01T15:02:00Z">
        <w:r w:rsidR="00C57E32">
          <w:t>th</w:t>
        </w:r>
      </w:ins>
      <w:del w:id="196" w:author="Cari Ficken" w:date="2021-03-01T15:02:00Z">
        <w:r w:rsidR="0025394E" w:rsidRPr="00D85376" w:rsidDel="00C57E32">
          <w:delText>cutleaf nightshade</w:delText>
        </w:r>
      </w:del>
      <w:r w:rsidR="0025394E" w:rsidRPr="00D85376">
        <w:t>; nonnative)</w:t>
      </w:r>
      <w:r w:rsidR="005064C2" w:rsidRPr="00D85376">
        <w:t>.</w:t>
      </w:r>
      <w:r w:rsidR="00F45B2F" w:rsidRPr="00D85376">
        <w:t xml:space="preserve"> </w:t>
      </w:r>
      <w:r w:rsidR="005064C2" w:rsidRPr="00D85376">
        <w:t xml:space="preserve">The </w:t>
      </w:r>
      <w:r>
        <w:t>community</w:t>
      </w:r>
      <w:r w:rsidR="005064C2" w:rsidRPr="00D85376">
        <w:t xml:space="preserve"> composition of wetlands </w:t>
      </w:r>
      <w:r w:rsidR="00660167" w:rsidRPr="00D85376">
        <w:t>surrounded by</w:t>
      </w:r>
      <w:r w:rsidR="005064C2" w:rsidRPr="00D85376">
        <w:t xml:space="preserve"> intermediate </w:t>
      </w:r>
      <w:r w:rsidR="00660167" w:rsidRPr="00D85376">
        <w:t xml:space="preserve">human </w:t>
      </w:r>
      <w:r w:rsidR="00CD118F" w:rsidRPr="00D85376">
        <w:t xml:space="preserve">development </w:t>
      </w:r>
      <w:r w:rsidR="00660167" w:rsidRPr="00D85376">
        <w:t xml:space="preserve">levels </w:t>
      </w:r>
      <w:r w:rsidR="005064C2" w:rsidRPr="00D85376">
        <w:t>overlapped with those of the high and low development wetlands</w:t>
      </w:r>
      <w:ins w:id="197" w:author="Cari Ficken" w:date="2021-02-22T14:11:00Z">
        <w:r w:rsidR="002D077C">
          <w:t>; it</w:t>
        </w:r>
      </w:ins>
      <w:del w:id="198" w:author="Cari Ficken" w:date="2021-02-22T14:11:00Z">
        <w:r w:rsidR="005064C2" w:rsidRPr="00D85376" w:rsidDel="002D077C">
          <w:delText xml:space="preserve"> but</w:delText>
        </w:r>
      </w:del>
      <w:r w:rsidR="005064C2" w:rsidRPr="00D85376">
        <w:t xml:space="preserve"> was statistically distinct from the communities </w:t>
      </w:r>
      <w:r w:rsidR="00660167" w:rsidRPr="00D85376">
        <w:t xml:space="preserve">surrounded by </w:t>
      </w:r>
      <w:r w:rsidR="005064C2" w:rsidRPr="00D85376">
        <w:t xml:space="preserve">low and high human development </w:t>
      </w:r>
      <w:r w:rsidR="00660167" w:rsidRPr="00D85376">
        <w:t xml:space="preserve">levels </w:t>
      </w:r>
      <w:r w:rsidR="005064C2" w:rsidRPr="00D85376">
        <w:t>(PERMANOVA df</w:t>
      </w:r>
      <w:r w:rsidR="004F4AD6" w:rsidRPr="00D85376">
        <w:t xml:space="preserve"> </w:t>
      </w:r>
      <w:r w:rsidR="005064C2" w:rsidRPr="00D85376">
        <w:t>=</w:t>
      </w:r>
      <w:r w:rsidR="004F4AD6" w:rsidRPr="00D85376">
        <w:t xml:space="preserve"> </w:t>
      </w:r>
      <w:r w:rsidR="005064C2" w:rsidRPr="00D85376">
        <w:t xml:space="preserve">2, </w:t>
      </w:r>
      <w:r w:rsidR="001C03B5" w:rsidRPr="00D85376">
        <w:t xml:space="preserve">F = </w:t>
      </w:r>
      <w:del w:id="199" w:author="Cari Ficken" w:date="2021-02-22T14:13:00Z">
        <w:r w:rsidR="001C03B5" w:rsidRPr="00D85376" w:rsidDel="002D077C">
          <w:delText>31.58</w:delText>
        </w:r>
      </w:del>
      <w:ins w:id="200" w:author="Cari Ficken" w:date="2021-02-22T14:13:00Z">
        <w:r w:rsidR="002D077C">
          <w:t>107.5</w:t>
        </w:r>
      </w:ins>
      <w:r w:rsidR="001C03B5" w:rsidRPr="00D85376">
        <w:t>, R</w:t>
      </w:r>
      <w:r w:rsidR="001C03B5" w:rsidRPr="00D85376">
        <w:rPr>
          <w:vertAlign w:val="superscript"/>
        </w:rPr>
        <w:t xml:space="preserve">2 </w:t>
      </w:r>
      <w:r w:rsidR="001C03B5" w:rsidRPr="00D85376">
        <w:t>= 0.</w:t>
      </w:r>
      <w:ins w:id="201" w:author="Cari Ficken" w:date="2021-02-22T14:13:00Z">
        <w:r w:rsidR="002D077C">
          <w:t>26</w:t>
        </w:r>
      </w:ins>
      <w:del w:id="202" w:author="Cari Ficken" w:date="2021-02-22T14:13:00Z">
        <w:r w:rsidR="001C03B5" w:rsidRPr="00D85376" w:rsidDel="002D077C">
          <w:delText>07</w:delText>
        </w:r>
      </w:del>
      <w:r w:rsidR="001C03B5" w:rsidRPr="00D85376">
        <w:t xml:space="preserve">, </w:t>
      </w:r>
      <w:r w:rsidR="005064C2" w:rsidRPr="00D85376">
        <w:t>p</w:t>
      </w:r>
      <w:r w:rsidR="004F4AD6" w:rsidRPr="00D85376">
        <w:t xml:space="preserve"> </w:t>
      </w:r>
      <w:r w:rsidR="005064C2" w:rsidRPr="00D85376">
        <w:t>=</w:t>
      </w:r>
      <w:r w:rsidR="004F4AD6" w:rsidRPr="00D85376">
        <w:t xml:space="preserve"> </w:t>
      </w:r>
      <w:r w:rsidR="005064C2" w:rsidRPr="00D85376">
        <w:lastRenderedPageBreak/>
        <w:t xml:space="preserve">0.001; </w:t>
      </w:r>
      <w:r w:rsidR="00B473AE" w:rsidRPr="00D85376">
        <w:t>SI 2</w:t>
      </w:r>
      <w:r w:rsidR="005064C2" w:rsidRPr="00D85376">
        <w:t>)</w:t>
      </w:r>
      <w:ins w:id="203" w:author="Cari Ficken" w:date="2021-02-22T14:12:00Z">
        <w:r w:rsidR="002D077C">
          <w:t xml:space="preserve">, though this may be due to different dispersions among the human development levels (df = 2, F = </w:t>
        </w:r>
      </w:ins>
      <w:ins w:id="204" w:author="Cari Ficken" w:date="2021-02-22T14:13:00Z">
        <w:r w:rsidR="002D077C">
          <w:t>4.06</w:t>
        </w:r>
      </w:ins>
      <w:ins w:id="205" w:author="Cari Ficken" w:date="2021-02-22T14:12:00Z">
        <w:r w:rsidR="002D077C">
          <w:t>, p = 0.01</w:t>
        </w:r>
      </w:ins>
      <w:ins w:id="206" w:author="Cari Ficken" w:date="2021-02-22T14:13:00Z">
        <w:r w:rsidR="002D077C">
          <w:t>8</w:t>
        </w:r>
      </w:ins>
      <w:ins w:id="207" w:author="Cari Ficken" w:date="2021-02-22T14:12:00Z">
        <w:r w:rsidR="002D077C">
          <w:t>)</w:t>
        </w:r>
      </w:ins>
      <w:r w:rsidR="005064C2" w:rsidRPr="00D85376">
        <w:t>.</w:t>
      </w:r>
    </w:p>
    <w:p w14:paraId="2F4D8248" w14:textId="5E2158C9" w:rsidR="00C1221F" w:rsidRDefault="00C1221F" w:rsidP="00491742">
      <w:pPr>
        <w:rPr>
          <w:ins w:id="208" w:author="Cari Ficken" w:date="2021-02-22T15:16:00Z"/>
        </w:rPr>
      </w:pPr>
    </w:p>
    <w:p w14:paraId="4057F1FC" w14:textId="3C3C02ED" w:rsidR="00C1221F" w:rsidRDefault="00C1221F" w:rsidP="00491742">
      <w:pPr>
        <w:rPr>
          <w:ins w:id="209" w:author="Cari Ficken" w:date="2021-03-01T15:03:00Z"/>
        </w:rPr>
      </w:pPr>
      <w:commentRangeStart w:id="210"/>
      <w:ins w:id="211" w:author="Cari Ficken" w:date="2021-02-22T15:16:00Z">
        <w:r>
          <w:rPr>
            <w:noProof/>
          </w:rPr>
          <w:drawing>
            <wp:inline distT="0" distB="0" distL="0" distR="0" wp14:anchorId="75B446BB" wp14:editId="3D0BDFF8">
              <wp:extent cx="4319016" cy="3599688"/>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ds2grps - updated.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9016" cy="3599688"/>
                      </a:xfrm>
                      <a:prstGeom prst="rect">
                        <a:avLst/>
                      </a:prstGeom>
                    </pic:spPr>
                  </pic:pic>
                </a:graphicData>
              </a:graphic>
            </wp:inline>
          </w:drawing>
        </w:r>
      </w:ins>
      <w:commentRangeEnd w:id="210"/>
      <w:ins w:id="212" w:author="Cari Ficken" w:date="2021-03-01T14:56:00Z">
        <w:r w:rsidR="00632B90">
          <w:rPr>
            <w:rStyle w:val="CommentReference"/>
          </w:rPr>
          <w:commentReference w:id="210"/>
        </w:r>
      </w:ins>
    </w:p>
    <w:p w14:paraId="654912C4" w14:textId="617A9FB0" w:rsidR="005048F4" w:rsidDel="00F6554D" w:rsidRDefault="005048F4" w:rsidP="00491742">
      <w:pPr>
        <w:rPr>
          <w:del w:id="213" w:author="Cari Ficken" w:date="2021-03-01T15:05:00Z"/>
        </w:rPr>
      </w:pPr>
      <w:ins w:id="214" w:author="Cari Ficken" w:date="2021-03-01T15:03:00Z">
        <w:r>
          <w:t xml:space="preserve">Figure </w:t>
        </w:r>
      </w:ins>
      <w:ins w:id="215" w:author="Cari Ficken" w:date="2021-03-01T15:04:00Z">
        <w:r>
          <w:t xml:space="preserve">2. NMDS ordination of the vascular plant communities inhabiting wetlands surrounded by the low </w:t>
        </w:r>
      </w:ins>
      <w:ins w:id="216" w:author="Cari Ficken" w:date="2021-03-01T15:06:00Z">
        <w:r w:rsidR="00F6554D">
          <w:t xml:space="preserve">(orange) </w:t>
        </w:r>
      </w:ins>
      <w:ins w:id="217" w:author="Cari Ficken" w:date="2021-03-01T15:04:00Z">
        <w:r>
          <w:t xml:space="preserve">and high </w:t>
        </w:r>
      </w:ins>
      <w:ins w:id="218" w:author="Cari Ficken" w:date="2021-03-01T15:06:00Z">
        <w:r w:rsidR="00F6554D">
          <w:t xml:space="preserve">(green) </w:t>
        </w:r>
      </w:ins>
      <w:ins w:id="219" w:author="Cari Ficken" w:date="2021-03-01T15:04:00Z">
        <w:r>
          <w:t xml:space="preserve">human development levels. </w:t>
        </w:r>
      </w:ins>
      <w:ins w:id="220" w:author="Cari Ficken" w:date="2021-03-01T15:06:00Z">
        <w:r w:rsidR="00F6554D">
          <w:t>Each point represents one wetland sampled using either the “terrestrial” (</w:t>
        </w:r>
      </w:ins>
      <w:ins w:id="221" w:author="Cari Ficken" w:date="2021-03-01T15:07:00Z">
        <w:r w:rsidR="00F6554D">
          <w:t xml:space="preserve">circles) </w:t>
        </w:r>
      </w:ins>
      <w:ins w:id="222" w:author="Cari Ficken" w:date="2021-03-01T15:06:00Z">
        <w:r w:rsidR="00F6554D">
          <w:t>or</w:t>
        </w:r>
      </w:ins>
      <w:ins w:id="223" w:author="Cari Ficken" w:date="2021-03-01T15:07:00Z">
        <w:r w:rsidR="00F6554D">
          <w:t xml:space="preserve"> “wetland” (triangles) protocol. </w:t>
        </w:r>
      </w:ins>
      <w:ins w:id="224" w:author="Cari Ficken" w:date="2021-03-01T15:05:00Z">
        <w:r w:rsidR="00F6554D">
          <w:t>The final ordination converged with 7 dimensions</w:t>
        </w:r>
      </w:ins>
      <w:ins w:id="225" w:author="Cari Ficken" w:date="2021-03-01T15:06:00Z">
        <w:r w:rsidR="00F6554D">
          <w:t xml:space="preserve">; </w:t>
        </w:r>
      </w:ins>
      <w:ins w:id="226" w:author="Cari Ficken" w:date="2021-03-01T15:05:00Z">
        <w:r w:rsidR="00F6554D">
          <w:t xml:space="preserve">stress was 0.06. </w:t>
        </w:r>
      </w:ins>
    </w:p>
    <w:p w14:paraId="4C324911" w14:textId="77777777" w:rsidR="00541422" w:rsidRPr="00D85376" w:rsidRDefault="00541422" w:rsidP="00491742"/>
    <w:p w14:paraId="7EC46173" w14:textId="6F4C7034" w:rsidR="003C22CC" w:rsidRPr="00D85376" w:rsidRDefault="00C82DAD" w:rsidP="00491742">
      <w:r w:rsidRPr="00D85376">
        <w:t>W</w:t>
      </w:r>
      <w:r w:rsidR="00C9158F" w:rsidRPr="00D85376">
        <w:t>e found</w:t>
      </w:r>
      <w:r w:rsidR="00BB59A8">
        <w:t xml:space="preserve"> that</w:t>
      </w:r>
      <w:r w:rsidR="00C9158F" w:rsidRPr="00D85376">
        <w:t xml:space="preserve"> </w:t>
      </w:r>
      <w:r w:rsidR="00D80DD7" w:rsidRPr="00D85376">
        <w:t xml:space="preserve">the proportion of nonnative species was positively associated with </w:t>
      </w:r>
      <w:r w:rsidRPr="00D85376">
        <w:t>human development (</w:t>
      </w:r>
      <w:r w:rsidR="00A75093" w:rsidRPr="00D85376">
        <w:t xml:space="preserve">Figure </w:t>
      </w:r>
      <w:ins w:id="227" w:author="Cari Ficken" w:date="2021-03-01T15:07:00Z">
        <w:r w:rsidR="00BA2AFD">
          <w:t>3</w:t>
        </w:r>
      </w:ins>
      <w:del w:id="228" w:author="Cari Ficken" w:date="2021-03-01T15:07:00Z">
        <w:r w:rsidR="00A75093" w:rsidRPr="00D85376" w:rsidDel="00BA2AFD">
          <w:delText>2</w:delText>
        </w:r>
      </w:del>
      <w:r w:rsidR="00A75093" w:rsidRPr="00D85376">
        <w:t xml:space="preserve">; </w:t>
      </w:r>
      <w:r w:rsidR="00A20346" w:rsidRPr="00D85376">
        <w:t>marginal R</w:t>
      </w:r>
      <w:r w:rsidR="00A20346" w:rsidRPr="00D85376">
        <w:rPr>
          <w:vertAlign w:val="superscript"/>
        </w:rPr>
        <w:t>2</w:t>
      </w:r>
      <w:r w:rsidR="00A6360E" w:rsidRPr="00D85376">
        <w:rPr>
          <w:vertAlign w:val="superscript"/>
        </w:rPr>
        <w:t xml:space="preserve"> </w:t>
      </w:r>
      <w:r w:rsidR="00A20346" w:rsidRPr="00D85376">
        <w:t>=</w:t>
      </w:r>
      <w:r w:rsidR="00A6360E" w:rsidRPr="00D85376">
        <w:t xml:space="preserve"> </w:t>
      </w:r>
      <w:r w:rsidR="00147248" w:rsidRPr="00D85376">
        <w:t>0.4</w:t>
      </w:r>
      <w:ins w:id="229" w:author="Cari Ficken" w:date="2021-02-22T12:06:00Z">
        <w:r w:rsidR="00A41BFA">
          <w:t>6</w:t>
        </w:r>
      </w:ins>
      <w:del w:id="230" w:author="Cari Ficken" w:date="2021-02-22T12:06:00Z">
        <w:r w:rsidR="00147248" w:rsidRPr="00D85376" w:rsidDel="00A41BFA">
          <w:delText>4</w:delText>
        </w:r>
      </w:del>
      <w:r w:rsidR="00147248" w:rsidRPr="00D85376">
        <w:t>, conditional R</w:t>
      </w:r>
      <w:r w:rsidR="00147248" w:rsidRPr="00D85376">
        <w:rPr>
          <w:vertAlign w:val="superscript"/>
        </w:rPr>
        <w:t>2</w:t>
      </w:r>
      <w:r w:rsidR="00A6360E" w:rsidRPr="00D85376">
        <w:rPr>
          <w:vertAlign w:val="superscript"/>
        </w:rPr>
        <w:t xml:space="preserve"> </w:t>
      </w:r>
      <w:r w:rsidR="00147248" w:rsidRPr="00D85376">
        <w:t>=</w:t>
      </w:r>
      <w:r w:rsidR="00A6360E" w:rsidRPr="00D85376">
        <w:t xml:space="preserve"> </w:t>
      </w:r>
      <w:r w:rsidR="00147248" w:rsidRPr="00D85376">
        <w:t>0.</w:t>
      </w:r>
      <w:del w:id="231" w:author="Cari Ficken" w:date="2021-02-22T12:06:00Z">
        <w:r w:rsidR="00147248" w:rsidRPr="00D85376" w:rsidDel="00A41BFA">
          <w:delText>82</w:delText>
        </w:r>
      </w:del>
      <w:ins w:id="232" w:author="Cari Ficken" w:date="2021-02-22T12:06:00Z">
        <w:r w:rsidR="00A41BFA">
          <w:t>46</w:t>
        </w:r>
      </w:ins>
      <w:r w:rsidR="00147248" w:rsidRPr="00D85376">
        <w:t>, mean square</w:t>
      </w:r>
      <w:r w:rsidR="00A6360E" w:rsidRPr="00D85376">
        <w:t xml:space="preserve"> </w:t>
      </w:r>
      <w:r w:rsidR="00147248" w:rsidRPr="00D85376">
        <w:t>=</w:t>
      </w:r>
      <w:r w:rsidR="00A6360E" w:rsidRPr="00D85376">
        <w:t xml:space="preserve"> </w:t>
      </w:r>
      <w:del w:id="233" w:author="Cari Ficken" w:date="2021-02-22T12:06:00Z">
        <w:r w:rsidR="003E4469" w:rsidRPr="00D85376" w:rsidDel="00A41BFA">
          <w:delText>27605</w:delText>
        </w:r>
      </w:del>
      <w:ins w:id="234" w:author="Cari Ficken" w:date="2021-02-22T12:06:00Z">
        <w:r w:rsidR="00A41BFA">
          <w:t>85106</w:t>
        </w:r>
      </w:ins>
      <w:r w:rsidR="00147248" w:rsidRPr="00D85376">
        <w:t xml:space="preserve">.9, </w:t>
      </w:r>
      <w:r w:rsidR="00A75093" w:rsidRPr="00D85376">
        <w:t>df</w:t>
      </w:r>
      <w:r w:rsidR="00A6360E" w:rsidRPr="00D85376">
        <w:t xml:space="preserve"> </w:t>
      </w:r>
      <w:r w:rsidR="00A75093" w:rsidRPr="00D85376">
        <w:t>=</w:t>
      </w:r>
      <w:r w:rsidR="00A6360E" w:rsidRPr="00D85376">
        <w:t xml:space="preserve"> </w:t>
      </w:r>
      <w:r w:rsidR="00A75093" w:rsidRPr="00D85376">
        <w:t>2, F</w:t>
      </w:r>
      <w:r w:rsidR="00A6360E" w:rsidRPr="00D85376">
        <w:t xml:space="preserve"> </w:t>
      </w:r>
      <w:r w:rsidR="00147248" w:rsidRPr="00D85376">
        <w:t>=</w:t>
      </w:r>
      <w:r w:rsidR="00A6360E" w:rsidRPr="00D85376">
        <w:t xml:space="preserve"> </w:t>
      </w:r>
      <w:del w:id="235" w:author="Cari Ficken" w:date="2021-02-22T12:07:00Z">
        <w:r w:rsidR="00AB38F7" w:rsidRPr="00D85376" w:rsidDel="00A41BFA">
          <w:delText>709.65</w:delText>
        </w:r>
      </w:del>
      <w:ins w:id="236" w:author="Cari Ficken" w:date="2021-02-22T12:07:00Z">
        <w:r w:rsidR="00A41BFA">
          <w:t>671.95</w:t>
        </w:r>
      </w:ins>
      <w:r w:rsidR="00147248" w:rsidRPr="00D85376">
        <w:t>, p</w:t>
      </w:r>
      <w:r w:rsidR="00A6360E" w:rsidRPr="00D85376">
        <w:t xml:space="preserve"> </w:t>
      </w:r>
      <w:r w:rsidR="00147248" w:rsidRPr="00D85376">
        <w:t>&lt;</w:t>
      </w:r>
      <w:r w:rsidR="00A6360E" w:rsidRPr="00D85376">
        <w:t xml:space="preserve"> </w:t>
      </w:r>
      <w:r w:rsidR="00147248" w:rsidRPr="00D85376">
        <w:t xml:space="preserve">0.001; </w:t>
      </w:r>
      <w:r w:rsidR="00A75093" w:rsidRPr="00D85376">
        <w:t>ΔAIC vs linear model = 3</w:t>
      </w:r>
      <w:ins w:id="237" w:author="Cari Ficken" w:date="2021-02-22T12:07:00Z">
        <w:r w:rsidR="00A41BFA">
          <w:t>4</w:t>
        </w:r>
      </w:ins>
      <w:del w:id="238" w:author="Cari Ficken" w:date="2021-02-22T12:07:00Z">
        <w:r w:rsidR="00AB38F7" w:rsidRPr="00D85376" w:rsidDel="00A41BFA">
          <w:delText>2</w:delText>
        </w:r>
      </w:del>
      <w:r w:rsidRPr="00D85376">
        <w:t>)</w:t>
      </w:r>
      <w:r w:rsidR="00812B6A">
        <w:t xml:space="preserve">. </w:t>
      </w:r>
      <w:r w:rsidR="00D80DD7">
        <w:t xml:space="preserve">This increase in the </w:t>
      </w:r>
      <w:r w:rsidR="00D80DD7" w:rsidRPr="000E4810">
        <w:t xml:space="preserve">proportion of nonnative species </w:t>
      </w:r>
      <w:r w:rsidR="00D80DD7">
        <w:t xml:space="preserve">was </w:t>
      </w:r>
      <w:r w:rsidR="00D80DD7" w:rsidRPr="000E4810">
        <w:t xml:space="preserve">a result of reduced native species richness </w:t>
      </w:r>
      <w:r w:rsidR="00D80DD7">
        <w:t>plus</w:t>
      </w:r>
      <w:r w:rsidR="00D80DD7" w:rsidRPr="000E4810">
        <w:t xml:space="preserve"> increased nonnative species richness (SI 3)</w:t>
      </w:r>
      <w:r w:rsidR="00D80DD7">
        <w:t xml:space="preserve">. </w:t>
      </w:r>
      <w:r w:rsidRPr="00D85376">
        <w:t>The proportion of nonnative species</w:t>
      </w:r>
      <w:r w:rsidR="00C9158F" w:rsidRPr="00D85376">
        <w:t xml:space="preserve"> differed </w:t>
      </w:r>
      <w:r w:rsidRPr="00D85376">
        <w:t xml:space="preserve">significantly </w:t>
      </w:r>
      <w:r w:rsidR="00C9158F" w:rsidRPr="00D85376">
        <w:t xml:space="preserve">among wetland plant communities </w:t>
      </w:r>
      <w:r w:rsidR="00660167" w:rsidRPr="00D85376">
        <w:t xml:space="preserve">surrounded by </w:t>
      </w:r>
      <w:r w:rsidR="00C9158F" w:rsidRPr="00D85376">
        <w:t>lo</w:t>
      </w:r>
      <w:r w:rsidR="00035283" w:rsidRPr="00D85376">
        <w:t>w, intermediate, and high human</w:t>
      </w:r>
      <w:r w:rsidR="00367564" w:rsidRPr="00D85376">
        <w:t xml:space="preserve"> development</w:t>
      </w:r>
      <w:r w:rsidR="00660167" w:rsidRPr="00D85376">
        <w:t xml:space="preserve"> levels</w:t>
      </w:r>
      <w:r w:rsidR="00812B6A">
        <w:t xml:space="preserve"> (</w:t>
      </w:r>
      <w:r w:rsidR="00812B6A" w:rsidRPr="00D85376">
        <w:t xml:space="preserve">Figure </w:t>
      </w:r>
      <w:ins w:id="239" w:author="Cari Ficken" w:date="2021-03-01T15:07:00Z">
        <w:r w:rsidR="00BA2AFD">
          <w:t>3</w:t>
        </w:r>
      </w:ins>
      <w:del w:id="240" w:author="Cari Ficken" w:date="2021-03-01T15:07:00Z">
        <w:r w:rsidR="00812B6A" w:rsidRPr="00D85376" w:rsidDel="00BA2AFD">
          <w:delText>2</w:delText>
        </w:r>
      </w:del>
      <w:r w:rsidR="00812B6A" w:rsidRPr="00D85376">
        <w:t>b</w:t>
      </w:r>
      <w:r w:rsidR="00812B6A">
        <w:t>)</w:t>
      </w:r>
      <w:r w:rsidR="00035283" w:rsidRPr="00D85376">
        <w:t xml:space="preserve">. </w:t>
      </w:r>
      <w:r w:rsidR="00C9158F" w:rsidRPr="00D85376">
        <w:t xml:space="preserve">Wetland communities </w:t>
      </w:r>
      <w:r w:rsidR="00BB59A8">
        <w:t>surrounded by</w:t>
      </w:r>
      <w:r w:rsidR="00C9158F" w:rsidRPr="00D85376">
        <w:t xml:space="preserve"> low human development </w:t>
      </w:r>
      <w:r w:rsidR="00D80DD7">
        <w:t>levels</w:t>
      </w:r>
      <w:r w:rsidR="00BB59A8">
        <w:t xml:space="preserve"> </w:t>
      </w:r>
      <w:r w:rsidR="00B47C44" w:rsidRPr="00D85376">
        <w:t>were composed of</w:t>
      </w:r>
      <w:r w:rsidR="00C9158F" w:rsidRPr="00D85376">
        <w:t xml:space="preserve"> 0 ±</w:t>
      </w:r>
      <w:r w:rsidR="00A6360E" w:rsidRPr="00D85376">
        <w:t xml:space="preserve"> </w:t>
      </w:r>
      <w:ins w:id="241" w:author="Cari Ficken" w:date="2021-02-22T12:27:00Z">
        <w:r w:rsidR="00D51643">
          <w:t>2</w:t>
        </w:r>
      </w:ins>
      <w:del w:id="242" w:author="Cari Ficken" w:date="2021-02-22T12:26:00Z">
        <w:r w:rsidR="006D6023" w:rsidRPr="00D85376" w:rsidDel="00D51643">
          <w:delText>0</w:delText>
        </w:r>
      </w:del>
      <w:r w:rsidR="00C9158F" w:rsidRPr="00D85376">
        <w:t xml:space="preserve">% </w:t>
      </w:r>
      <w:r w:rsidR="00035283" w:rsidRPr="00D85376">
        <w:t>nonnative</w:t>
      </w:r>
      <w:r w:rsidR="00C9158F" w:rsidRPr="00D85376">
        <w:t xml:space="preserve"> species (median ±</w:t>
      </w:r>
      <w:r w:rsidR="00A6360E" w:rsidRPr="00D85376">
        <w:t xml:space="preserve"> </w:t>
      </w:r>
      <w:r w:rsidR="00C9158F" w:rsidRPr="00D85376">
        <w:t xml:space="preserve">IQR); wetland communities </w:t>
      </w:r>
      <w:r w:rsidR="00BB59A8">
        <w:t>surrounded by</w:t>
      </w:r>
      <w:r w:rsidR="00C9158F" w:rsidRPr="00D85376">
        <w:t xml:space="preserve"> intermediate </w:t>
      </w:r>
      <w:r w:rsidR="00B47C44" w:rsidRPr="00D85376">
        <w:t>human development</w:t>
      </w:r>
      <w:r w:rsidR="00C9158F" w:rsidRPr="00D85376">
        <w:t xml:space="preserve"> </w:t>
      </w:r>
      <w:r w:rsidR="00D80DD7">
        <w:t>levels</w:t>
      </w:r>
      <w:r w:rsidR="00BB59A8">
        <w:t xml:space="preserve"> </w:t>
      </w:r>
      <w:r w:rsidR="00B47C44" w:rsidRPr="00D85376">
        <w:t>were composed of</w:t>
      </w:r>
      <w:r w:rsidR="00C9158F" w:rsidRPr="00D85376">
        <w:t xml:space="preserve"> 1</w:t>
      </w:r>
      <w:ins w:id="243" w:author="Cari Ficken" w:date="2021-02-22T12:27:00Z">
        <w:r w:rsidR="00D51643">
          <w:t>4</w:t>
        </w:r>
      </w:ins>
      <w:del w:id="244" w:author="Cari Ficken" w:date="2021-02-22T12:27:00Z">
        <w:r w:rsidR="006D6023" w:rsidRPr="00D85376" w:rsidDel="00D51643">
          <w:delText>5</w:delText>
        </w:r>
      </w:del>
      <w:r w:rsidR="00C9158F" w:rsidRPr="00D85376">
        <w:t xml:space="preserve"> ±</w:t>
      </w:r>
      <w:r w:rsidR="00A6360E" w:rsidRPr="00D85376">
        <w:t xml:space="preserve"> </w:t>
      </w:r>
      <w:ins w:id="245" w:author="Cari Ficken" w:date="2021-02-22T12:27:00Z">
        <w:r w:rsidR="00D51643">
          <w:t>19</w:t>
        </w:r>
      </w:ins>
      <w:del w:id="246" w:author="Cari Ficken" w:date="2021-02-22T12:27:00Z">
        <w:r w:rsidR="006D6023" w:rsidRPr="00D85376" w:rsidDel="00D51643">
          <w:delText>20</w:delText>
        </w:r>
      </w:del>
      <w:r w:rsidR="00C9158F" w:rsidRPr="00D85376">
        <w:t xml:space="preserve">% </w:t>
      </w:r>
      <w:r w:rsidR="006850FE" w:rsidRPr="00D85376">
        <w:t>nonnative</w:t>
      </w:r>
      <w:r w:rsidR="00C9158F" w:rsidRPr="00D85376">
        <w:t xml:space="preserve"> species; and wetland communities </w:t>
      </w:r>
      <w:r w:rsidR="00BB59A8">
        <w:t>surrounded by</w:t>
      </w:r>
      <w:r w:rsidR="00C9158F" w:rsidRPr="00D85376">
        <w:t xml:space="preserve"> high </w:t>
      </w:r>
      <w:r w:rsidR="00B47C44" w:rsidRPr="00D85376">
        <w:t>human development</w:t>
      </w:r>
      <w:r w:rsidR="00BB59A8">
        <w:t xml:space="preserve"> </w:t>
      </w:r>
      <w:r w:rsidR="00D80DD7">
        <w:t>levels</w:t>
      </w:r>
      <w:r w:rsidR="00B47C44" w:rsidRPr="00D85376">
        <w:t xml:space="preserve"> were composed of</w:t>
      </w:r>
      <w:r w:rsidR="00C9158F" w:rsidRPr="00D85376">
        <w:t xml:space="preserve"> 3</w:t>
      </w:r>
      <w:r w:rsidR="006D6023" w:rsidRPr="00D85376">
        <w:t>6</w:t>
      </w:r>
      <w:r w:rsidR="00C9158F" w:rsidRPr="00D85376">
        <w:t xml:space="preserve"> ±</w:t>
      </w:r>
      <w:r w:rsidR="00A6360E" w:rsidRPr="00D85376">
        <w:t xml:space="preserve"> </w:t>
      </w:r>
      <w:ins w:id="247" w:author="Cari Ficken" w:date="2021-02-22T12:27:00Z">
        <w:r w:rsidR="00D51643">
          <w:t>28</w:t>
        </w:r>
      </w:ins>
      <w:del w:id="248" w:author="Cari Ficken" w:date="2021-02-22T12:27:00Z">
        <w:r w:rsidR="00C9158F" w:rsidRPr="00D85376" w:rsidDel="00D51643">
          <w:delText>3</w:delText>
        </w:r>
        <w:r w:rsidR="006D6023" w:rsidRPr="00D85376" w:rsidDel="00D51643">
          <w:delText>2</w:delText>
        </w:r>
      </w:del>
      <w:r w:rsidR="00C9158F" w:rsidRPr="00D85376">
        <w:t xml:space="preserve">% </w:t>
      </w:r>
      <w:r w:rsidR="006850FE" w:rsidRPr="00D85376">
        <w:t xml:space="preserve">nonnative </w:t>
      </w:r>
      <w:r w:rsidR="00C9158F" w:rsidRPr="00D85376">
        <w:t>species (</w:t>
      </w:r>
      <w:r w:rsidR="0040110D" w:rsidRPr="00D85376">
        <w:t xml:space="preserve">mixed model </w:t>
      </w:r>
      <w:r w:rsidR="0067265C" w:rsidRPr="00D85376">
        <w:t xml:space="preserve">ANOVA </w:t>
      </w:r>
      <w:r w:rsidR="00035283" w:rsidRPr="00D85376">
        <w:t xml:space="preserve">F = </w:t>
      </w:r>
      <w:ins w:id="249" w:author="Cari Ficken" w:date="2021-02-22T12:35:00Z">
        <w:r w:rsidR="002F63AA" w:rsidRPr="002F63AA">
          <w:t>158314.4</w:t>
        </w:r>
        <w:r w:rsidR="002F63AA">
          <w:t>5</w:t>
        </w:r>
      </w:ins>
      <w:del w:id="250" w:author="Cari Ficken" w:date="2021-02-22T12:35:00Z">
        <w:r w:rsidR="006D6023" w:rsidRPr="00D85376" w:rsidDel="002F63AA">
          <w:delText>321.79</w:delText>
        </w:r>
      </w:del>
      <w:r w:rsidR="00035283" w:rsidRPr="00D85376">
        <w:t>, p</w:t>
      </w:r>
      <w:r w:rsidR="00A6360E" w:rsidRPr="00D85376">
        <w:t xml:space="preserve"> </w:t>
      </w:r>
      <w:r w:rsidR="00035283" w:rsidRPr="00D85376">
        <w:t>&lt;</w:t>
      </w:r>
      <w:r w:rsidR="00A6360E" w:rsidRPr="00D85376">
        <w:t xml:space="preserve"> </w:t>
      </w:r>
      <w:r w:rsidR="00035283" w:rsidRPr="00D85376">
        <w:t>0.001</w:t>
      </w:r>
      <w:r w:rsidR="00C9158F" w:rsidRPr="00D85376">
        <w:t xml:space="preserve">). </w:t>
      </w:r>
      <w:ins w:id="251" w:author="Cari Ficken" w:date="2021-02-22T12:36:00Z">
        <w:r w:rsidR="002F63AA">
          <w:t>S</w:t>
        </w:r>
      </w:ins>
      <w:del w:id="252" w:author="Cari Ficken" w:date="2021-02-22T12:36:00Z">
        <w:r w:rsidR="00BB59A8" w:rsidDel="002F63AA">
          <w:delText>M</w:delText>
        </w:r>
        <w:r w:rsidR="00812B6A" w:rsidDel="002F63AA">
          <w:delText xml:space="preserve">odels </w:delText>
        </w:r>
        <w:r w:rsidR="00BF4F02" w:rsidRPr="00D85376" w:rsidDel="002F63AA">
          <w:delText>of s</w:delText>
        </w:r>
      </w:del>
      <w:r w:rsidR="00BF4F02" w:rsidRPr="00D85376">
        <w:t xml:space="preserve">pecies richness </w:t>
      </w:r>
      <w:ins w:id="253" w:author="Cari Ficken" w:date="2021-02-22T12:36:00Z">
        <w:r w:rsidR="002F63AA">
          <w:t xml:space="preserve">models </w:t>
        </w:r>
      </w:ins>
      <w:r w:rsidR="00BB59A8">
        <w:t>which</w:t>
      </w:r>
      <w:r w:rsidR="00C239BC" w:rsidRPr="00D85376">
        <w:t xml:space="preserve"> </w:t>
      </w:r>
      <w:r w:rsidR="00BF4F02" w:rsidRPr="00D85376">
        <w:t xml:space="preserve">included </w:t>
      </w:r>
      <w:del w:id="254" w:author="Cari Ficken" w:date="2021-02-22T12:36:00Z">
        <w:r w:rsidR="00BB59A8" w:rsidDel="002F63AA">
          <w:delText>as fixed effects</w:delText>
        </w:r>
        <w:r w:rsidR="00BB59A8" w:rsidRPr="00D85376" w:rsidDel="002F63AA">
          <w:delText xml:space="preserve"> </w:delText>
        </w:r>
      </w:del>
      <w:r w:rsidR="00BB59A8">
        <w:t xml:space="preserve">the proportion of </w:t>
      </w:r>
      <w:r w:rsidR="00C239BC" w:rsidRPr="00D85376">
        <w:t>nonnative species</w:t>
      </w:r>
      <w:r w:rsidR="00812B6A">
        <w:t xml:space="preserve"> </w:t>
      </w:r>
      <w:r w:rsidR="00BB59A8">
        <w:t>and</w:t>
      </w:r>
      <w:r w:rsidR="00812B6A">
        <w:t xml:space="preserve"> its interaction with</w:t>
      </w:r>
      <w:r w:rsidR="00C239BC" w:rsidRPr="00D85376">
        <w:t xml:space="preserve"> human development</w:t>
      </w:r>
      <w:r w:rsidR="00BF4F02" w:rsidRPr="00D85376">
        <w:t xml:space="preserve"> outperformed models with human development alone (</w:t>
      </w:r>
      <w:r w:rsidR="00895F65" w:rsidRPr="00D85376">
        <w:t>SI 1</w:t>
      </w:r>
      <w:r w:rsidR="00BF4F02" w:rsidRPr="00D85376">
        <w:t>).</w:t>
      </w:r>
      <w:del w:id="255" w:author="Cari Ficken" w:date="2021-02-22T12:36:00Z">
        <w:r w:rsidR="00D80DD7" w:rsidDel="002F63AA">
          <w:delText xml:space="preserve"> </w:delText>
        </w:r>
        <w:r w:rsidR="00D80DD7" w:rsidRPr="000E4810" w:rsidDel="002F63AA">
          <w:delText>(a)</w:delText>
        </w:r>
      </w:del>
      <w:r w:rsidR="00D80DD7" w:rsidRPr="000E4810">
        <w:t xml:space="preserve"> </w:t>
      </w:r>
    </w:p>
    <w:p w14:paraId="3E56D96C" w14:textId="0F127071" w:rsidR="00DC4EAD" w:rsidRPr="00D85376" w:rsidRDefault="00805CDC" w:rsidP="00491742">
      <w:r w:rsidRPr="00D85376">
        <w:rPr>
          <w:noProof/>
        </w:rPr>
        <w:lastRenderedPageBreak/>
        <mc:AlternateContent>
          <mc:Choice Requires="wps">
            <w:drawing>
              <wp:anchor distT="0" distB="0" distL="114300" distR="114300" simplePos="0" relativeHeight="251667456" behindDoc="0" locked="0" layoutInCell="1" allowOverlap="1" wp14:anchorId="33A9C39E" wp14:editId="5AA3E818">
                <wp:simplePos x="0" y="0"/>
                <wp:positionH relativeFrom="column">
                  <wp:posOffset>3664424</wp:posOffset>
                </wp:positionH>
                <wp:positionV relativeFrom="paragraph">
                  <wp:posOffset>0</wp:posOffset>
                </wp:positionV>
                <wp:extent cx="2372995" cy="4728949"/>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372995" cy="4728949"/>
                        </a:xfrm>
                        <a:prstGeom prst="rect">
                          <a:avLst/>
                        </a:prstGeom>
                        <a:noFill/>
                        <a:ln>
                          <a:noFill/>
                        </a:ln>
                      </wps:spPr>
                      <wps:txbx>
                        <w:txbxContent>
                          <w:p w14:paraId="414525A2" w14:textId="2A3BD660" w:rsidR="00BA2AFD" w:rsidRPr="000E4810" w:rsidRDefault="00BA2AFD" w:rsidP="00491742">
                            <w:r w:rsidRPr="000E4810">
                              <w:t xml:space="preserve">Figure </w:t>
                            </w:r>
                            <w:del w:id="256" w:author="Cari Ficken" w:date="2021-02-26T14:14:00Z">
                              <w:r w:rsidRPr="000E4810" w:rsidDel="00A019FE">
                                <w:delText>2</w:delText>
                              </w:r>
                            </w:del>
                            <w:ins w:id="257" w:author="Cari Ficken" w:date="2021-02-26T14:14:00Z">
                              <w:r>
                                <w:t>3</w:t>
                              </w:r>
                            </w:ins>
                            <w:r w:rsidRPr="000E4810">
                              <w:t xml:space="preserve">: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thi</w:t>
                            </w:r>
                            <w:ins w:id="258" w:author="Cari Ficken" w:date="2021-02-22T12:38:00Z">
                              <w:r>
                                <w:t>c</w:t>
                              </w:r>
                            </w:ins>
                            <w:r w:rsidRPr="000E4810">
                              <w:t>k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w:t>
                            </w:r>
                            <w:del w:id="259" w:author="Cari Ficken" w:date="2021-02-22T12:37:00Z">
                              <w:r w:rsidDel="002F63AA">
                                <w:delText xml:space="preserve">27 </w:delText>
                              </w:r>
                            </w:del>
                            <w:ins w:id="260" w:author="Cari Ficken" w:date="2021-02-22T12:37:00Z">
                              <w:r>
                                <w:t xml:space="preserve">34 </w:t>
                              </w:r>
                            </w:ins>
                            <w:r w:rsidRPr="00D85376">
                              <w:t>±</w:t>
                            </w:r>
                            <w:r>
                              <w:t xml:space="preserve"> </w:t>
                            </w:r>
                            <w:ins w:id="261" w:author="Cari Ficken" w:date="2021-02-22T12:37:00Z">
                              <w:r>
                                <w:t>19</w:t>
                              </w:r>
                            </w:ins>
                            <w:del w:id="262" w:author="Cari Ficken" w:date="2021-02-22T12:37:00Z">
                              <w:r w:rsidDel="002F63AA">
                                <w:delText>18.5</w:delText>
                              </w:r>
                            </w:del>
                            <w:r>
                              <w:t xml:space="preserve"> for low, </w:t>
                            </w:r>
                            <w:del w:id="263" w:author="Cari Ficken" w:date="2021-02-22T12:37:00Z">
                              <w:r w:rsidDel="002F63AA">
                                <w:delText xml:space="preserve">39 </w:delText>
                              </w:r>
                            </w:del>
                            <w:ins w:id="264" w:author="Cari Ficken" w:date="2021-02-22T12:37:00Z">
                              <w:r>
                                <w:t xml:space="preserve">36 </w:t>
                              </w:r>
                            </w:ins>
                            <w:r w:rsidRPr="00D85376">
                              <w:t>±</w:t>
                            </w:r>
                            <w:r>
                              <w:t xml:space="preserve"> 2</w:t>
                            </w:r>
                            <w:del w:id="265" w:author="Cari Ficken" w:date="2021-02-22T12:37:00Z">
                              <w:r w:rsidDel="002F63AA">
                                <w:delText>3</w:delText>
                              </w:r>
                            </w:del>
                            <w:ins w:id="266" w:author="Cari Ficken" w:date="2021-02-22T12:37:00Z">
                              <w:r>
                                <w:t>6</w:t>
                              </w:r>
                            </w:ins>
                            <w:r>
                              <w:t xml:space="preserve"> for intermediate and </w:t>
                            </w:r>
                            <w:del w:id="267" w:author="Cari Ficken" w:date="2021-02-22T12:37:00Z">
                              <w:r w:rsidDel="002F63AA">
                                <w:delText xml:space="preserve">35 </w:delText>
                              </w:r>
                            </w:del>
                            <w:ins w:id="268" w:author="Cari Ficken" w:date="2021-02-22T12:37:00Z">
                              <w:r>
                                <w:t xml:space="preserve">27 </w:t>
                              </w:r>
                            </w:ins>
                            <w:r w:rsidRPr="00D85376">
                              <w:t>±</w:t>
                            </w:r>
                            <w:r>
                              <w:t xml:space="preserve"> </w:t>
                            </w:r>
                            <w:del w:id="269" w:author="Cari Ficken" w:date="2021-02-22T12:37:00Z">
                              <w:r w:rsidDel="002F63AA">
                                <w:delText>19.75</w:delText>
                              </w:r>
                            </w:del>
                            <w:ins w:id="270" w:author="Cari Ficken" w:date="2021-02-22T12:37:00Z">
                              <w:r>
                                <w:t>1</w:t>
                              </w:r>
                            </w:ins>
                            <w:ins w:id="271" w:author="Cari Ficken" w:date="2021-02-22T12:38:00Z">
                              <w:r>
                                <w:t>8</w:t>
                              </w:r>
                            </w:ins>
                            <w:r>
                              <w:t xml:space="preserve"> for high </w:t>
                            </w:r>
                            <w:r w:rsidRPr="000E4810">
                              <w:t>human development levels</w:t>
                            </w:r>
                            <w:r>
                              <w:t xml:space="preserve"> (median </w:t>
                            </w:r>
                            <w:r w:rsidRPr="00D85376">
                              <w:t>± IQR</w:t>
                            </w:r>
                            <w:r>
                              <w:t>).</w:t>
                            </w: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33A9C39E" id="Text Box 17" o:spid="_x0000_s1027" type="#_x0000_t202" style="position:absolute;margin-left:288.55pt;margin-top:0;width:186.85pt;height:372.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" filled="f" stroked="f">
                <v:textbox inset="2.53958mm,2.53958mm,2.53958mm,2.53958mm">
                  <w:txbxContent>
                    <w:p w14:paraId="414525A2" w14:textId="2A3BD660" w:rsidR="00BA2AFD" w:rsidRPr="000E4810" w:rsidRDefault="00BA2AFD" w:rsidP="00491742">
                      <w:r w:rsidRPr="000E4810">
                        <w:t xml:space="preserve">Figure </w:t>
                      </w:r>
                      <w:del w:id="272" w:author="Cari Ficken" w:date="2021-02-26T14:14:00Z">
                        <w:r w:rsidRPr="000E4810" w:rsidDel="00A019FE">
                          <w:delText>2</w:delText>
                        </w:r>
                      </w:del>
                      <w:ins w:id="273" w:author="Cari Ficken" w:date="2021-02-26T14:14:00Z">
                        <w:r>
                          <w:t>3</w:t>
                        </w:r>
                      </w:ins>
                      <w:r w:rsidRPr="000E4810">
                        <w:t xml:space="preserve">: The proportion of nonnative vascular plant species </w:t>
                      </w:r>
                      <w:r>
                        <w:t xml:space="preserve">(a) </w:t>
                      </w:r>
                      <w:r w:rsidRPr="000E4810">
                        <w:t>increases with the areal extent of human development surrounding wetlands in Alberta</w:t>
                      </w:r>
                      <w:r>
                        <w:t>,</w:t>
                      </w:r>
                      <w:r w:rsidRPr="000E4810">
                        <w:t xml:space="preserve"> and (b) differs significantly across sites with low, intermediate (Int.) and high human development levels. In </w:t>
                      </w:r>
                      <w:r w:rsidRPr="000E4810">
                        <w:rPr>
                          <w:i/>
                        </w:rPr>
                        <w:t>a</w:t>
                      </w:r>
                      <w:r w:rsidRPr="000E4810">
                        <w:t xml:space="preserve">, the solid line represents the mean relationship of the two protocols (wetland and terrestrial) and the lighter dashed lines represent the respective protocols from the fitted random effect model. In </w:t>
                      </w:r>
                      <w:r w:rsidRPr="000E4810">
                        <w:rPr>
                          <w:i/>
                        </w:rPr>
                        <w:t>b</w:t>
                      </w:r>
                      <w:r w:rsidRPr="000E4810">
                        <w:t xml:space="preserve"> the solid thi</w:t>
                      </w:r>
                      <w:ins w:id="274" w:author="Cari Ficken" w:date="2021-02-22T12:38:00Z">
                        <w:r>
                          <w:t>c</w:t>
                        </w:r>
                      </w:ins>
                      <w:r w:rsidRPr="000E4810">
                        <w:t>k horizontal lines depict the median proportion of nonnative species, the boxes extend to the first and third quartiles, and whiskers extend to 1.5 time the interquartile range.</w:t>
                      </w:r>
                      <w:r w:rsidRPr="00404664">
                        <w:t xml:space="preserve"> </w:t>
                      </w:r>
                      <w:r>
                        <w:t xml:space="preserve">In </w:t>
                      </w:r>
                      <w:r>
                        <w:rPr>
                          <w:i/>
                        </w:rPr>
                        <w:t>b</w:t>
                      </w:r>
                      <w:r>
                        <w:t xml:space="preserve">, total richness (native + nonnative) was </w:t>
                      </w:r>
                      <w:del w:id="275" w:author="Cari Ficken" w:date="2021-02-22T12:37:00Z">
                        <w:r w:rsidDel="002F63AA">
                          <w:delText xml:space="preserve">27 </w:delText>
                        </w:r>
                      </w:del>
                      <w:ins w:id="276" w:author="Cari Ficken" w:date="2021-02-22T12:37:00Z">
                        <w:r>
                          <w:t xml:space="preserve">34 </w:t>
                        </w:r>
                      </w:ins>
                      <w:r w:rsidRPr="00D85376">
                        <w:t>±</w:t>
                      </w:r>
                      <w:r>
                        <w:t xml:space="preserve"> </w:t>
                      </w:r>
                      <w:ins w:id="277" w:author="Cari Ficken" w:date="2021-02-22T12:37:00Z">
                        <w:r>
                          <w:t>19</w:t>
                        </w:r>
                      </w:ins>
                      <w:del w:id="278" w:author="Cari Ficken" w:date="2021-02-22T12:37:00Z">
                        <w:r w:rsidDel="002F63AA">
                          <w:delText>18.5</w:delText>
                        </w:r>
                      </w:del>
                      <w:r>
                        <w:t xml:space="preserve"> for low, </w:t>
                      </w:r>
                      <w:del w:id="279" w:author="Cari Ficken" w:date="2021-02-22T12:37:00Z">
                        <w:r w:rsidDel="002F63AA">
                          <w:delText xml:space="preserve">39 </w:delText>
                        </w:r>
                      </w:del>
                      <w:ins w:id="280" w:author="Cari Ficken" w:date="2021-02-22T12:37:00Z">
                        <w:r>
                          <w:t xml:space="preserve">36 </w:t>
                        </w:r>
                      </w:ins>
                      <w:r w:rsidRPr="00D85376">
                        <w:t>±</w:t>
                      </w:r>
                      <w:r>
                        <w:t xml:space="preserve"> 2</w:t>
                      </w:r>
                      <w:del w:id="281" w:author="Cari Ficken" w:date="2021-02-22T12:37:00Z">
                        <w:r w:rsidDel="002F63AA">
                          <w:delText>3</w:delText>
                        </w:r>
                      </w:del>
                      <w:ins w:id="282" w:author="Cari Ficken" w:date="2021-02-22T12:37:00Z">
                        <w:r>
                          <w:t>6</w:t>
                        </w:r>
                      </w:ins>
                      <w:r>
                        <w:t xml:space="preserve"> for intermediate and </w:t>
                      </w:r>
                      <w:del w:id="283" w:author="Cari Ficken" w:date="2021-02-22T12:37:00Z">
                        <w:r w:rsidDel="002F63AA">
                          <w:delText xml:space="preserve">35 </w:delText>
                        </w:r>
                      </w:del>
                      <w:ins w:id="284" w:author="Cari Ficken" w:date="2021-02-22T12:37:00Z">
                        <w:r>
                          <w:t xml:space="preserve">27 </w:t>
                        </w:r>
                      </w:ins>
                      <w:r w:rsidRPr="00D85376">
                        <w:t>±</w:t>
                      </w:r>
                      <w:r>
                        <w:t xml:space="preserve"> </w:t>
                      </w:r>
                      <w:del w:id="285" w:author="Cari Ficken" w:date="2021-02-22T12:37:00Z">
                        <w:r w:rsidDel="002F63AA">
                          <w:delText>19.75</w:delText>
                        </w:r>
                      </w:del>
                      <w:ins w:id="286" w:author="Cari Ficken" w:date="2021-02-22T12:37:00Z">
                        <w:r>
                          <w:t>1</w:t>
                        </w:r>
                      </w:ins>
                      <w:ins w:id="287" w:author="Cari Ficken" w:date="2021-02-22T12:38:00Z">
                        <w:r>
                          <w:t>8</w:t>
                        </w:r>
                      </w:ins>
                      <w:r>
                        <w:t xml:space="preserve"> for high </w:t>
                      </w:r>
                      <w:r w:rsidRPr="000E4810">
                        <w:t>human development levels</w:t>
                      </w:r>
                      <w:r>
                        <w:t xml:space="preserve"> (median </w:t>
                      </w:r>
                      <w:r w:rsidRPr="00D85376">
                        <w:t>± IQR</w:t>
                      </w:r>
                      <w:r>
                        <w:t>).</w:t>
                      </w:r>
                    </w:p>
                  </w:txbxContent>
                </v:textbox>
              </v:shape>
            </w:pict>
          </mc:Fallback>
        </mc:AlternateContent>
      </w:r>
      <w:commentRangeStart w:id="288"/>
      <w:r w:rsidR="00E93CDF" w:rsidRPr="00D85376">
        <w:rPr>
          <w:noProof/>
        </w:rPr>
        <w:drawing>
          <wp:inline distT="0" distB="0" distL="0" distR="0" wp14:anchorId="56CAC186" wp14:editId="0BD69D2C">
            <wp:extent cx="3599688" cy="5398008"/>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xot7.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9688" cy="5398008"/>
                    </a:xfrm>
                    <a:prstGeom prst="rect">
                      <a:avLst/>
                    </a:prstGeom>
                  </pic:spPr>
                </pic:pic>
              </a:graphicData>
            </a:graphic>
          </wp:inline>
        </w:drawing>
      </w:r>
      <w:commentRangeEnd w:id="288"/>
      <w:r w:rsidR="00E64D5A">
        <w:rPr>
          <w:rStyle w:val="CommentReference"/>
        </w:rPr>
        <w:commentReference w:id="288"/>
      </w:r>
    </w:p>
    <w:p w14:paraId="4201DB22" w14:textId="0EB1D298" w:rsidR="00216397" w:rsidRDefault="00216397" w:rsidP="00491742">
      <w:pPr>
        <w:pStyle w:val="Heading1"/>
      </w:pPr>
      <w:bookmarkStart w:id="289" w:name="_4t7t0a2qwy2q" w:colFirst="0" w:colLast="0"/>
      <w:bookmarkEnd w:id="289"/>
      <w:commentRangeStart w:id="290"/>
      <w:commentRangeStart w:id="291"/>
      <w:r w:rsidRPr="00216397">
        <w:t>Discussion</w:t>
      </w:r>
      <w:commentRangeEnd w:id="290"/>
      <w:r w:rsidR="00A059B4">
        <w:rPr>
          <w:rStyle w:val="CommentReference"/>
          <w:b w:val="0"/>
        </w:rPr>
        <w:commentReference w:id="290"/>
      </w:r>
      <w:commentRangeEnd w:id="291"/>
      <w:r w:rsidR="00ED517D">
        <w:rPr>
          <w:rStyle w:val="CommentReference"/>
          <w:b w:val="0"/>
        </w:rPr>
        <w:commentReference w:id="291"/>
      </w:r>
    </w:p>
    <w:p w14:paraId="214575DA" w14:textId="45240D77" w:rsidR="00060A5E" w:rsidRPr="00491742" w:rsidRDefault="00377D10" w:rsidP="00491742">
      <w:pPr>
        <w:pStyle w:val="Heading2"/>
      </w:pPr>
      <w:r>
        <w:t>R</w:t>
      </w:r>
      <w:r w:rsidR="00CE26AB">
        <w:t xml:space="preserve">ichness, </w:t>
      </w:r>
      <w:r w:rsidR="00060A5E" w:rsidRPr="00491742">
        <w:t>niche specialization</w:t>
      </w:r>
      <w:r w:rsidR="00CE26AB">
        <w:t>, and composition</w:t>
      </w:r>
      <w:r w:rsidR="00060A5E" w:rsidRPr="00491742">
        <w:t xml:space="preserve"> along </w:t>
      </w:r>
      <w:r>
        <w:t>a</w:t>
      </w:r>
      <w:r w:rsidR="00060A5E" w:rsidRPr="00491742">
        <w:t xml:space="preserve"> </w:t>
      </w:r>
      <w:r w:rsidR="005A6730" w:rsidRPr="00491742">
        <w:t xml:space="preserve">human development </w:t>
      </w:r>
      <w:r w:rsidR="002F2E80" w:rsidRPr="00491742">
        <w:t>gradient</w:t>
      </w:r>
    </w:p>
    <w:p w14:paraId="3929B980" w14:textId="11027897" w:rsidR="0000004C" w:rsidRDefault="00CB48FD" w:rsidP="00491742">
      <w:r>
        <w:t xml:space="preserve">We found that richness peaked in wetlands surrounded by intermediate extents of human development, and was lower in wetlands surrounded by both low and high human development extents. </w:t>
      </w:r>
      <w:ins w:id="292" w:author="Cari Ficken" w:date="2021-03-01T14:17:00Z">
        <w:r w:rsidR="00130DCB">
          <w:t xml:space="preserve">Although this peak was gentle, </w:t>
        </w:r>
      </w:ins>
      <w:ins w:id="293" w:author="Cari Ficken" w:date="2021-03-01T14:18:00Z">
        <w:r w:rsidR="00130DCB">
          <w:t xml:space="preserve">it is notable that the peak </w:t>
        </w:r>
      </w:ins>
      <w:ins w:id="294" w:author="Cari Ficken" w:date="2021-03-01T14:22:00Z">
        <w:r w:rsidR="00F9089F">
          <w:t>was</w:t>
        </w:r>
      </w:ins>
      <w:ins w:id="295" w:author="Cari Ficken" w:date="2021-03-01T14:19:00Z">
        <w:r w:rsidR="00130DCB">
          <w:t xml:space="preserve"> detectable even across diverse </w:t>
        </w:r>
      </w:ins>
      <w:ins w:id="296" w:author="Cari Ficken" w:date="2021-03-01T14:18:00Z">
        <w:r w:rsidR="00130DCB">
          <w:t>wetland classes</w:t>
        </w:r>
      </w:ins>
      <w:ins w:id="297" w:author="Cari Ficken" w:date="2021-03-01T14:19:00Z">
        <w:r w:rsidR="00130DCB">
          <w:t xml:space="preserve"> and</w:t>
        </w:r>
      </w:ins>
      <w:ins w:id="298" w:author="Cari Ficken" w:date="2021-03-01T14:18:00Z">
        <w:r w:rsidR="00130DCB">
          <w:t xml:space="preserve"> across a range of environmental conditions. </w:t>
        </w:r>
      </w:ins>
      <w:r w:rsidR="00643EEC">
        <w:t xml:space="preserve">Other studies have found </w:t>
      </w:r>
      <w:r w:rsidR="00446F4C">
        <w:t>various responses of diversity to spatial and temporal disturbances</w:t>
      </w:r>
      <w:r w:rsidR="00B72F86">
        <w:t xml:space="preserve"> </w:t>
      </w:r>
      <w:r w:rsidR="00B72F86">
        <w:fldChar w:fldCharType="begin"/>
      </w:r>
      <w:r w:rsidR="00B72F86">
        <w:instrText xml:space="preserve"> ADDIN ZOTERO_ITEM CSL_CITATION {"citationID":"ELRpDGKD","properties":{"formattedCitation":"(e.g. Hall et al., 2012; Mackey &amp; Currie, 2001)","plainCitation":"(e.g. Hall et al., 2012; Mackey &amp; Currie, 2001)","noteIndex":0},"citationItems":[{"id":2151,"uris":["http://zotero.org/users/5389092/items/DFBS6ZEA"],"uri":["http://zotero.org/users/5389092/items/DFBS6ZEA"],"itemData":{"id":2151,"type":"article-journal","abstract":"An influential ecological theory, the intermediate disturbance hypothesis (IDH), predicts that intermediate levels of disturbance will maximize species diversity. Empirical studies, however, have described a wide variety of diversity–disturbance relationships (DDRs). Using experimental populations of microbes, we show that the form of the DDR depends on an interaction between disturbance frequency and intensity. We find that diversity shows a monotonically increasing, unimodal or flat relationship with disturbance, depending on the values of the disturbance aspects considered. These results confirm recent theoretical predictions, and potentially reconcile the conflicting body of empirical evidence on DDRs.","container-title":"Biology Letters","DOI":"10.1098/rsbl.2012.0282","issue":"5","journalAbbreviation":"Biology Letters","note":"publisher: Royal Society","page":"768-771","source":"royalsocietypublishing.org (Atypon)","title":"Diversity–disturbance relationships: frequency and intensity interact","title-short":"Diversity–disturbance relationships","volume":"8","author":[{"family":"Hall","given":"Alex R."},{"family":"Miller","given":"Adam D."},{"family":"Leggett","given":"Helen C."},{"family":"Roxburgh","given":"Stephen H."},{"family":"Buckling","given":"Angus"},{"family":"Shea","given":"Katriona"}],"issued":{"date-parts":[["2012",10,23]]}},"prefix":"e.g. "},{"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J."}],"issued":{"date-parts":[["2001"]]}}}],"schema":"https://github.com/citation-style-language/schema/raw/master/csl-citation.json"} </w:instrText>
      </w:r>
      <w:r w:rsidR="00B72F86">
        <w:fldChar w:fldCharType="separate"/>
      </w:r>
      <w:r w:rsidR="00B72F86" w:rsidRPr="00B72F86">
        <w:t>(e.g. Hall et al., 2012; Mackey &amp; Currie, 2001)</w:t>
      </w:r>
      <w:r w:rsidR="00B72F86">
        <w:fldChar w:fldCharType="end"/>
      </w:r>
      <w:r w:rsidR="00446F4C">
        <w:t>, including a</w:t>
      </w:r>
      <w:r w:rsidR="00643EEC">
        <w:t xml:space="preserve"> richness peak </w:t>
      </w:r>
      <w:r w:rsidR="00CE26AB">
        <w:t xml:space="preserve">in </w:t>
      </w:r>
      <w:r w:rsidR="00446F4C">
        <w:t xml:space="preserve">plant </w:t>
      </w:r>
      <w:r w:rsidR="00CE26AB">
        <w:t xml:space="preserve">communities </w:t>
      </w:r>
      <w:r w:rsidR="004E6723">
        <w:t xml:space="preserve">surrounded by </w:t>
      </w:r>
      <w:r w:rsidR="00643EEC">
        <w:t xml:space="preserve">intermediate </w:t>
      </w:r>
      <w:r w:rsidR="00030993">
        <w:t>d</w:t>
      </w:r>
      <w:r w:rsidR="00643EEC">
        <w:t>isturbance</w:t>
      </w:r>
      <w:r w:rsidR="00030993">
        <w:t xml:space="preserve"> </w:t>
      </w:r>
      <w:r w:rsidR="004E6723">
        <w:t xml:space="preserve">extents </w:t>
      </w:r>
      <w:r w:rsidR="00B72F86">
        <w:fldChar w:fldCharType="begin"/>
      </w:r>
      <w:r w:rsidR="00B72F86">
        <w:instrText xml:space="preserve"> ADDIN ZOTERO_ITEM CSL_CITATION {"citationID":"ZJRTKTGU","properties":{"formattedCitation":"(Mayor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B72F86">
        <w:fldChar w:fldCharType="separate"/>
      </w:r>
      <w:r w:rsidR="00B72F86" w:rsidRPr="00B72F86">
        <w:t>(Mayor et al., 2012)</w:t>
      </w:r>
      <w:r w:rsidR="00B72F86">
        <w:fldChar w:fldCharType="end"/>
      </w:r>
      <w:r w:rsidR="00446F4C">
        <w:t>.</w:t>
      </w:r>
      <w:r w:rsidR="00643EEC">
        <w:t xml:space="preserve"> </w:t>
      </w:r>
      <w:r w:rsidR="00446F4C">
        <w:t>I</w:t>
      </w:r>
      <w:r w:rsidR="00643EEC">
        <w:t>t is important to note</w:t>
      </w:r>
      <w:r w:rsidR="00446F4C">
        <w:t>, however,</w:t>
      </w:r>
      <w:r w:rsidR="00643EEC">
        <w:t xml:space="preserve"> that </w:t>
      </w:r>
      <w:r w:rsidR="00CE26AB">
        <w:t xml:space="preserve">neither a spatial nor a temporal </w:t>
      </w:r>
      <w:r w:rsidR="00643EEC">
        <w:t>a disturbance gradient necessitate</w:t>
      </w:r>
      <w:r w:rsidR="00CE26AB">
        <w:t>s</w:t>
      </w:r>
      <w:r w:rsidR="00643EEC">
        <w:t xml:space="preserve"> a peaked richness response </w:t>
      </w:r>
      <w:r w:rsidR="00030993">
        <w:fldChar w:fldCharType="begin"/>
      </w:r>
      <w:r w:rsidR="00030993">
        <w:instrText xml:space="preserve"> ADDIN ZOTERO_ITEM CSL_CITATION {"citationID":"fx0HvNSi","properties":{"formattedCitation":"(Fox, 2013; Mackey &amp; Currie, 2001; Shea et al., 2004)","plainCitation":"(Fox, 2013; Mackey &amp; Currie, 2001; Shea et al., 2004)","noteIndex":0},"citationItems":[{"id":1934,"uris":["http://zotero.org/users/5389092/items/6NXH4YEZ"],"uri":["http://zotero.org/users/5389092/items/6NXH4YEZ"],"itemData":{"id":1934,"type":"article-journal","container-title":"Trends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J."}],"issued":{"date-parts":[["2001"]]}}},{"id":2126,"uris":["http://zotero.org/users/5389092/items/M4X5FXEI"],"uri":["http://zotero.org/users/5389092/items/M4X5FXEI"],"itemData":{"id":2126,"type":"article-journal","abstract":"Coexistence mechanisms that require environmental variation to operate contribute importantly to the maintenance of biodiversity. One famous hypothesis of diversity maintenance under disturbance is the intermediate disturbance hypothesis (IDH). The IDH proposes patterns of peaked diversity under intermediate disturbance regimes, based on a tension between competitively superior species and species which can rapidly colonize following disturbance. We review the literature, and describe recent research that suggests that more than one underlying mechanism can generate this unimodal diversity pattern in disturbed environments. Several exciting emerging research areas are identified, including interactions between disturbance types, operation of the IDH in multi-trophic systems, and changes in disturbance regimes. However, empirical work is still focussed on describing the IDH pattern, with little emphasis on identifying its mechanistic basis. We discuss how to extend methods for identifying different coexistence mechanisms, developed in the theoretical literature, to experimental research. In an attempt to operationalize these various ideas we outline a hypothetical IDH research programme. A solid understanding of the life history attributes of the component species and their responses to disturbance will facilitate identification of the coexistence mechanism(s) underlying the IDH pattern, and provide a framework by which empirical and theoretical results can be more fully integrated.","container-title":"Ecology Letters","DOI":"10.1111/j.1461-0248.2004.00600.x","ISSN":"1461-0248","issue":"6","language":"en","note":"_eprint: https://onlinelibrary.wiley.com/doi/pdf/10.1111/j.1461-0248.2004.00600.x","page":"491-508","source":"Wiley Online Library","title":"Moving from pattern to process: coexistence mechanisms under intermediate disturbance regimes","title-short":"Moving from pattern to process","volume":"7","author":[{"family":"Shea","given":"Katriona"},{"family":"Roxburgh","given":"Stephen H."},{"family":"Rauschert","given":"Emily S. J."}],"issued":{"date-parts":[["2004"]]}}}],"schema":"https://github.com/citation-style-language/schema/raw/master/csl-citation.json"} </w:instrText>
      </w:r>
      <w:r w:rsidR="00030993">
        <w:fldChar w:fldCharType="separate"/>
      </w:r>
      <w:r w:rsidR="00030993" w:rsidRPr="00030993">
        <w:t>(Fox, 2013; Mackey &amp; Currie, 2001; Shea et al., 2004)</w:t>
      </w:r>
      <w:r w:rsidR="00030993">
        <w:fldChar w:fldCharType="end"/>
      </w:r>
      <w:r w:rsidR="00643EEC">
        <w:t>.</w:t>
      </w:r>
    </w:p>
    <w:p w14:paraId="1FE4B17B" w14:textId="77777777" w:rsidR="0000004C" w:rsidRDefault="0000004C" w:rsidP="0000004C"/>
    <w:p w14:paraId="54B781EE" w14:textId="0C600A2B" w:rsidR="00D165A3" w:rsidRDefault="00844E0D" w:rsidP="0000004C">
      <w:r>
        <w:t>A</w:t>
      </w:r>
      <w:r w:rsidR="00CB48FD">
        <w:t xml:space="preserve"> unimodal</w:t>
      </w:r>
      <w:r w:rsidR="00877036" w:rsidRPr="00D85376">
        <w:t xml:space="preserve"> richness-development relationship </w:t>
      </w:r>
      <w:r w:rsidR="00803FF8">
        <w:t xml:space="preserve">may </w:t>
      </w:r>
      <w:r w:rsidR="0000004C">
        <w:t>occur if</w:t>
      </w:r>
      <w:r w:rsidR="00CB48FD">
        <w:t xml:space="preserve"> </w:t>
      </w:r>
      <w:r w:rsidR="00877036" w:rsidRPr="00D85376">
        <w:t>strong selective pressure</w:t>
      </w:r>
      <w:r w:rsidR="00CB48FD">
        <w:t xml:space="preserve">s restrict the number of species which can inhabit wetlands </w:t>
      </w:r>
      <w:r w:rsidR="0000004C">
        <w:t>surrounded</w:t>
      </w:r>
      <w:r w:rsidR="00CB48FD">
        <w:t xml:space="preserve"> </w:t>
      </w:r>
      <w:r w:rsidR="00877036" w:rsidRPr="00D85376">
        <w:t>very high and very low development</w:t>
      </w:r>
      <w:r w:rsidR="0000004C">
        <w:t xml:space="preserve"> extents;</w:t>
      </w:r>
      <w:r w:rsidR="00803FF8">
        <w:t xml:space="preserve"> </w:t>
      </w:r>
      <w:r w:rsidR="0000004C">
        <w:t>o</w:t>
      </w:r>
      <w:r w:rsidR="00CB48FD">
        <w:t xml:space="preserve">nly </w:t>
      </w:r>
      <w:r w:rsidR="00CB48FD">
        <w:lastRenderedPageBreak/>
        <w:t xml:space="preserve">species with </w:t>
      </w:r>
      <w:r w:rsidR="00877036" w:rsidRPr="00D85376">
        <w:t>specific characteristics and/or life history strategies</w:t>
      </w:r>
      <w:r w:rsidR="00CB48FD">
        <w:t xml:space="preserve"> </w:t>
      </w:r>
      <w:r w:rsidR="0000004C">
        <w:t>can inhabit these environments (i.e. those with</w:t>
      </w:r>
      <w:r w:rsidR="0000004C" w:rsidRPr="00D85376">
        <w:t xml:space="preserve"> a competitive advantage </w:t>
      </w:r>
      <w:proofErr w:type="spellStart"/>
      <w:r w:rsidR="0000004C" w:rsidRPr="0000004C">
        <w:rPr>
          <w:i/>
        </w:rPr>
        <w:t>sensu</w:t>
      </w:r>
      <w:proofErr w:type="spellEnd"/>
      <w:r w:rsidR="0000004C">
        <w:t xml:space="preserve"> </w:t>
      </w:r>
      <w:r w:rsidR="00877036" w:rsidRPr="00D85376">
        <w:t>niche theory</w:t>
      </w:r>
      <w:r w:rsidR="00877036">
        <w:t xml:space="preserve">, </w:t>
      </w:r>
      <w:r w:rsidR="00877036" w:rsidRPr="00D85376">
        <w:fldChar w:fldCharType="begin"/>
      </w:r>
      <w:r w:rsidR="001003EB">
        <w:instrText xml:space="preserve"> ADDIN ZOTERO_ITEM CSL_CITATION {"citationID":"V99UARNp","properties":{"formattedCitation":"(G. E. Hutchinson, 1959; G. Evelyn Hutchinson, 1957)","plainCitation":"(G. E. Hutchinson, 1959; G. Evelyn Hutchinson, 1957)","dontUpdate":true,"noteIndex":0},"citationItems":[{"id":641,"uris":["http://zotero.org/users/5389092/items/RXEPPT4C"],"uri":["http://zotero.org/users/5389092/items/RXEPPT4C"],"itemData":{"id":641,"type":"article-journal","container-title":"The American Naturalist","ISSN":"00030147, 15375323","issue":"870","journalAbbreviation":"Am Nat","page":"145-159","title":"Homage to Santa Rosalia or Why Are There So Many Kinds of Animals?","volume":"93","author":[{"family":"Hutchinson","given":"G. E."}],"issued":{"date-parts":[["1959"]]}}},{"id":2008,"uris":["http://zotero.org/users/5389092/items/89U8N5ZD"],"uri":["http://zotero.org/users/5389092/items/89U8N5ZD"],"itemData":{"id":2008,"type":"article-journal","abstract":"Excerpt\nThis concluding survey1 of the problems considered in the Symposium naturally falls into three sections. In the first brief section certain of the areas in which there is considerable difference in outlook are discussed with a view to ascertaining the nature of the differences in the points of view of workers in different parts of the field; no aspect of the Symposium has been more important than the reduction of areas of dispute. In the second section a rather detailed analysis of one particular problem is given, partly because the question, namely, the nature of the ecological niche and the validity of the principle of niche specificity has raised and continues to raise difficulties, and partly because discussion of this problem gives an opportunity to refer to new work of potential importance not otherwise considered in the Symposium. The third section deals with possible directions for future research.\nThe Demographic","container-title":"Cold Spring Harbor Symposia on Quantitative Biology","DOI":"10.1101/SQB.1957.022.01.039","ISSN":"0091-7451, 1943-4456","journalAbbreviation":"Cold Spring Harb Symp Quant Biol","language":"en","page":"415-427","source":"symposium.cshlp.org","title":"Concluding Remarks","volume":"22","author":[{"family":"Hutchinson","given":"G. Evelyn"}],"issued":{"date-parts":[["1957",1,1]]}}}],"schema":"https://github.com/citation-style-language/schema/raw/master/csl-citation.json"} </w:instrText>
      </w:r>
      <w:r w:rsidR="00877036" w:rsidRPr="00D85376">
        <w:fldChar w:fldCharType="separate"/>
      </w:r>
      <w:r w:rsidR="00877036" w:rsidRPr="00D85376">
        <w:t>G. E. Hutchinson, 1959; G. Evelyn Hutchinson, 1957)</w:t>
      </w:r>
      <w:r w:rsidR="00877036" w:rsidRPr="00D85376">
        <w:fldChar w:fldCharType="end"/>
      </w:r>
      <w:r w:rsidR="0000004C">
        <w:t>. We speculate</w:t>
      </w:r>
      <w:r w:rsidR="003F5389">
        <w:t xml:space="preserve"> </w:t>
      </w:r>
      <w:r w:rsidR="0000004C">
        <w:t xml:space="preserve">that </w:t>
      </w:r>
      <w:r w:rsidR="00643EEC">
        <w:t>species</w:t>
      </w:r>
      <w:r w:rsidR="00CE26AB">
        <w:t xml:space="preserve"> in these focal wetlands</w:t>
      </w:r>
      <w:r w:rsidR="00643EEC">
        <w:t xml:space="preserve"> exhibit </w:t>
      </w:r>
      <w:r w:rsidR="0062098E">
        <w:t>tradeoff</w:t>
      </w:r>
      <w:ins w:id="299" w:author="Cari Ficken" w:date="2021-03-01T14:22:00Z">
        <w:r w:rsidR="00F9089F">
          <w:t>s</w:t>
        </w:r>
      </w:ins>
      <w:r w:rsidR="0062098E">
        <w:t xml:space="preserve"> between competitive ability (i.e. resource acquisition) and dispersal ability</w:t>
      </w:r>
      <w:r w:rsidR="00643EEC">
        <w:t xml:space="preserve"> </w:t>
      </w:r>
      <w:r w:rsidR="00643EEC">
        <w:fldChar w:fldCharType="begin"/>
      </w:r>
      <w:r w:rsidR="001E65E5">
        <w:instrText xml:space="preserve"> ADDIN ZOTERO_ITEM CSL_CITATION {"citationID":"kzOADgJ4","properties":{"formattedCitation":"(i.e. competition-colonization tradeoff; Cadotte, 2007; Chesson, 2000)","plainCitation":"(i.e. competition-colonization tradeoff; Cadotte, 2007; Chesson, 2000)","noteIndex":0},"citationItems":[{"id":1945,"uris":["http://zotero.org/users/5389092/items/8SRSED3I"],"uri":["http://zotero.org/users/5389092/items/8SRSED3I"],"itemData":{"id":1945,"type":"article-journal","abstract":"The competition?colonization trade-off has long been a mechanism explaining patterns of species coexistence and diversity in nonequilibrium systems. It forms one explanation of the intermediate disturbance hypothesis (IDH) for local communities?specifically that diversity should be maximized at intermediate disturbance frequencies, yet only a fraction of empirical studies support IDH predictions. Similarly, this trade-off is also a powerful explanation of coexistence at larger spatial scales. I show, with a microbial experimental system, that the diversity?disturbance relationship is dependent on the relative distribution of species along this trade-off. Here I show that, when species are skewed toward late-successional habits, local diversity declines with disturbance. Yet, despite this trait skew, diversity at scales larger than the patch appears insensitive to the trade-off distribution. Intermediate disturbance frequencies produce the greatest diversity in patch successional stage, thus benefiting the maximum number of species at larger scales.","container-title":"Ecology","DOI":"10.1890/06-1117","ISSN":"0012-9658","issue":"4","journalAbbreviation":"Ecology","page":"823-829","title":"Competition-colonization trade-offs and disturbance effects at multiple scales","volume":"88","author":[{"family":"Cadotte","given":"Marc William"}],"issued":{"date-parts":[["2007",4,1]]}},"prefix":"i.e. competition-colonization tradeoff; "},{"id":103,"uris":["http://zotero.org/users/5389092/items/99HPPN8U"],"uri":["http://zotero.org/users/5389092/items/99HPPN8U"],"itemData":{"id":103,"type":"article-journal","abstract":"The focus of most ideas on diversity maintenance is species coexis- tence, which may be stable or unstable. Stable coexistence can be quantified by the long-term rates at which community members recover from low density. Quantifica- tion shows that coexistence mechanisms function in two major ways: They may be (a) equalizing because they tend to minimize average fitness differences between species, or (b) stabilizing because they tend to increase negative intraspecific inter- actions relative to negative interspecific interactions. Stabilizing mechanisms are es- 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 istence invite a broader view of diversity maintenance incorporating species turnover","container-title":"Annual Review of Ecology and Systematics","DOI":"10.1146/annurev.ecolsys.31.1.343","ISSN":"0309051908","journalAbbreviation":"Annu Rev Ecol Syst","page":"343-66","title":"Mechanisms of maintenance of species diversity","volume":"31","author":[{"family":"Chesson","given":"P."}],"issued":{"date-parts":[["2000"]]}}}],"schema":"https://github.com/citation-style-language/schema/raw/master/csl-citation.json"} </w:instrText>
      </w:r>
      <w:r w:rsidR="00643EEC">
        <w:fldChar w:fldCharType="separate"/>
      </w:r>
      <w:r w:rsidR="001E65E5" w:rsidRPr="001E65E5">
        <w:t xml:space="preserve">(i.e. competition-colonization tradeoff; </w:t>
      </w:r>
      <w:proofErr w:type="spellStart"/>
      <w:r w:rsidR="001E65E5" w:rsidRPr="001E65E5">
        <w:t>Cadotte</w:t>
      </w:r>
      <w:proofErr w:type="spellEnd"/>
      <w:r w:rsidR="001E65E5" w:rsidRPr="001E65E5">
        <w:t>, 2007; Chesson, 2000)</w:t>
      </w:r>
      <w:r w:rsidR="00643EEC">
        <w:fldChar w:fldCharType="end"/>
      </w:r>
      <w:r w:rsidR="0062098E">
        <w:t xml:space="preserve">. </w:t>
      </w:r>
      <w:ins w:id="300" w:author="Cari Ficken" w:date="2021-03-01T14:34:00Z">
        <w:r w:rsidR="00B53922">
          <w:t>These speculations c</w:t>
        </w:r>
      </w:ins>
      <w:ins w:id="301" w:author="Cari Ficken" w:date="2021-03-01T14:35:00Z">
        <w:r w:rsidR="00B53922">
          <w:t xml:space="preserve">ould be tested by, for example, calculating niche specialization based </w:t>
        </w:r>
      </w:ins>
      <w:ins w:id="302" w:author="Cari Ficken" w:date="2021-03-01T14:36:00Z">
        <w:r w:rsidR="00B53922">
          <w:t xml:space="preserve">on </w:t>
        </w:r>
      </w:ins>
      <w:ins w:id="303" w:author="Cari Ficken" w:date="2021-03-01T14:37:00Z">
        <w:r w:rsidR="00B53922">
          <w:t xml:space="preserve">direct </w:t>
        </w:r>
      </w:ins>
      <w:ins w:id="304" w:author="Cari Ficken" w:date="2021-03-01T14:36:00Z">
        <w:r w:rsidR="00B53922">
          <w:t>measures of</w:t>
        </w:r>
      </w:ins>
      <w:ins w:id="305" w:author="Cari Ficken" w:date="2021-03-01T14:35:00Z">
        <w:r w:rsidR="00B53922">
          <w:t xml:space="preserve"> variables</w:t>
        </w:r>
      </w:ins>
      <w:ins w:id="306" w:author="Cari Ficken" w:date="2021-03-01T14:36:00Z">
        <w:r w:rsidR="00B53922">
          <w:t xml:space="preserve">, </w:t>
        </w:r>
      </w:ins>
      <w:ins w:id="307" w:author="Cari Ficken" w:date="2021-03-01T14:35:00Z">
        <w:r w:rsidR="00B53922">
          <w:t xml:space="preserve">rather than calculating </w:t>
        </w:r>
      </w:ins>
      <w:ins w:id="308" w:author="Cari Ficken" w:date="2021-03-01T14:37:00Z">
        <w:r w:rsidR="00B53922">
          <w:t>niche specialization</w:t>
        </w:r>
      </w:ins>
      <w:ins w:id="309" w:author="Cari Ficken" w:date="2021-03-01T14:36:00Z">
        <w:r w:rsidR="00B53922">
          <w:t xml:space="preserve"> based </w:t>
        </w:r>
      </w:ins>
      <w:ins w:id="310" w:author="Cari Ficken" w:date="2021-03-01T14:37:00Z">
        <w:r w:rsidR="00B53922">
          <w:t xml:space="preserve">on a </w:t>
        </w:r>
      </w:ins>
      <w:ins w:id="311" w:author="Cari Ficken" w:date="2021-03-01T14:36:00Z">
        <w:r w:rsidR="00B53922">
          <w:t xml:space="preserve">human development, </w:t>
        </w:r>
      </w:ins>
      <w:ins w:id="312" w:author="Cari Ficken" w:date="2021-03-01T14:37:00Z">
        <w:r w:rsidR="00B53922">
          <w:t>which itself</w:t>
        </w:r>
      </w:ins>
      <w:ins w:id="313" w:author="Cari Ficken" w:date="2021-03-01T14:36:00Z">
        <w:r w:rsidR="00B53922">
          <w:t xml:space="preserve"> encapsulates many different environmental </w:t>
        </w:r>
      </w:ins>
      <w:ins w:id="314" w:author="Cari Ficken" w:date="2021-03-01T14:37:00Z">
        <w:r w:rsidR="00B53922">
          <w:t>conditions.</w:t>
        </w:r>
      </w:ins>
    </w:p>
    <w:p w14:paraId="2423E15C" w14:textId="2CFFDC73" w:rsidR="00D165A3" w:rsidRDefault="00D165A3" w:rsidP="0000004C"/>
    <w:p w14:paraId="0C790F50" w14:textId="4BC50967" w:rsidR="00431CC7" w:rsidRDefault="00D165A3" w:rsidP="0000004C">
      <w:r>
        <w:t xml:space="preserve">Albertan wetlands </w:t>
      </w:r>
      <w:r w:rsidRPr="00D85376">
        <w:t>– which are primarily peatlands</w:t>
      </w:r>
      <w:r>
        <w:t xml:space="preserve"> </w:t>
      </w:r>
      <w:r w:rsidRPr="00D85376">
        <w:fldChar w:fldCharType="begin"/>
      </w:r>
      <w:r w:rsidR="00AA1951">
        <w:instrText xml:space="preserve"> ADDIN ZOTERO_ITEM CSL_CITATION {"citationID":"wyINeIgU","properties":{"formattedCitation":"(Ficken et al., 2019; D. Vitt, 1996)","plainCitation":"(Ficken et al., 2019; D. Vitt, 1996)","noteIndex":0},"citationItems":[{"id":"QygWhgov/Rq3OPyuH","uris":["http://zotero.org/users/5389092/items/FI6AKU7F"],"uri":["http://zotero.org/users/5389092/items/FI6AKU7F"],"itemData":{"id":2024,"type":"article-journal","abstract":"Boreal wetlands are at risk of degradation from anthropogenic activities including oil sands energy extraction. Despite efforts to monitor the impacts of oil sands energy extraction-related activities on wetland ecology, few studies examine the impacts of diverse human development types on wetland plant communities. Here, we sought to quantify the effects of human development in the Athabasca, Peace River, and Cold Lake Oil Sands Regions in Alberta, Canada, and to examine its impact on wetland plant community composition. Across the region, we found that total development and development related to energy and mining were both low; ~80% of the study area was undeveloped. Despite the low spatial extent, total anthropogenic development was negatively correlated with site-level conservatism (a metric of plant tolerance to environmental perturbation) in all five wetland classes examined. This suggests that wetlands surrounded by human development are inhabited by generalist species that are tolerant of environmental disturbance. Moreover, distinct floristic groups within each wetland class could be distinguished based on their total developed area, providing additional evidence that human development affects plant composition and diversity, despite its limited extent in the study area. In contrast to total development, energy and mining development had an inconsistent or no detectable impact on wetland plant community composition at the regional level, likely because although oils sands surface mining is intensive, it is spatially restricted to a small area within the oil sands region. Our findings show that wetland plant communities in the oil sands region are impacted by multiple types of human land use concurrently; further research should aim to evaluate both the distinct impacts of different land use types using gradients of development intensity, as well as the cumulative impacts of multiple land use types happening concurrently.","container-title":"Science of The Total Environment","DOI":"10.1016/j.scitotenv.2019.133647","ISSN":"0048-9697","journalAbbreviation":"Science of The Total Environment","page":"133647","title":"Low extent but high impact of human land use on wetland flora across the boreal oil sands region","volume":"693","author":[{"family":"Ficken","given":"Cari D."},{"family":"Cobbaert","given":"Danielle"},{"family":"Rooney","given":"Rebecca C."}],"issued":{"date-parts":[["2019",11,25]]}}},{"id":2089,"uris":["http://zotero.org/users/5389092/items/CE57WTKR"],"uri":["http://zotero.org/users/5389092/items/CE57WTKR"],"itemData":{"id":2089,"type":"report","event-place":"Edmonton, AB","note":"publisher: Alberta Peatland Resource Centre\nvolume: Publication No. 96-1","publisher-place":"Edmonton, AB","title":"Peatland inventory of Alberta Phase I: overview of peatland resources in the natural regions and subregions of the province","title-short":"Peatland inventory of Alberta Phase I","author":[{"family":"Vitt","given":"D"}],"issued":{"date-parts":[["1996"]]}}}],"schema":"https://github.com/citation-style-language/schema/raw/master/csl-citation.json"} </w:instrText>
      </w:r>
      <w:r w:rsidRPr="00D85376">
        <w:fldChar w:fldCharType="separate"/>
      </w:r>
      <w:r w:rsidRPr="004071BD">
        <w:t xml:space="preserve">(Ficken et al., 2019; D. </w:t>
      </w:r>
      <w:proofErr w:type="spellStart"/>
      <w:r w:rsidRPr="004071BD">
        <w:t>Vitt</w:t>
      </w:r>
      <w:proofErr w:type="spellEnd"/>
      <w:r w:rsidRPr="004071BD">
        <w:t>, 1996)</w:t>
      </w:r>
      <w:r w:rsidRPr="00D85376">
        <w:fldChar w:fldCharType="end"/>
      </w:r>
      <w:r w:rsidRPr="00D85376">
        <w:t xml:space="preserve"> – </w:t>
      </w:r>
      <w:r>
        <w:t xml:space="preserve">that are exposed to little </w:t>
      </w:r>
      <w:r w:rsidRPr="00D85376">
        <w:t>direct human influence</w:t>
      </w:r>
      <w:r>
        <w:t xml:space="preserve"> </w:t>
      </w:r>
      <w:r w:rsidRPr="00D85376">
        <w:t>may have relatively low nutrient availability</w:t>
      </w:r>
      <w:r>
        <w:t xml:space="preserve"> </w:t>
      </w:r>
      <w:r w:rsidRPr="00D85376">
        <w:fldChar w:fldCharType="begin"/>
      </w:r>
      <w:r>
        <w:instrText xml:space="preserve"> ADDIN ZOTERO_ITEM CSL_CITATION {"citationID":"tZ3AwQ5h","properties":{"formattedCitation":"(D. H. Vitt, 2006)","plainCitation":"(D. H. Vitt, 2006)","noteIndex":0},"citationItems":[{"id":2023,"uris":["http://zotero.org/users/5389092/items/4FAY75H4"],"uri":["http://zotero.org/users/5389092/items/4FAY75H4"],"itemData":{"id":2023,"type":"chapter","abstract":"Zonocanabiome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Pr="00D85376">
        <w:fldChar w:fldCharType="separate"/>
      </w:r>
      <w:r w:rsidRPr="004071BD">
        <w:t xml:space="preserve">(D. H. </w:t>
      </w:r>
      <w:proofErr w:type="spellStart"/>
      <w:r w:rsidRPr="004071BD">
        <w:t>Vitt</w:t>
      </w:r>
      <w:proofErr w:type="spellEnd"/>
      <w:r w:rsidRPr="004071BD">
        <w:t>, 2006)</w:t>
      </w:r>
      <w:r w:rsidRPr="00D85376">
        <w:fldChar w:fldCharType="end"/>
      </w:r>
      <w:r w:rsidRPr="00D85376">
        <w:t xml:space="preserve"> and experience infrequent natural disturbances (e.g. fire return interval of boreal peatlands ranges from tens to hundreds of years</w:t>
      </w:r>
      <w:r>
        <w:t xml:space="preserve">, </w:t>
      </w:r>
      <w:r w:rsidRPr="00D85376">
        <w:fldChar w:fldCharType="begin"/>
      </w:r>
      <w:r>
        <w:instrText xml:space="preserve"> ADDIN ZOTERO_ITEM CSL_CITATION {"citationID":"pDnQ9Sq3","properties":{"formattedCitation":"(Turetsky &amp; St. Louis, 2006)","plainCitation":"(Turetsky &amp; St. Louis, 2006)","dontUpdate":true,"noteIndex":0},"citationItems":[{"id":912,"uris":["http://zotero.org/users/5389092/items/THXKEE73"],"uri":["http://zotero.org/users/5389092/items/THXKEE73"],"itemData":{"id":912,"type":"chapter","container-title":"Boreal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Louis","given":"V"}],"issued":{"date-parts":[["2006"]]}}}],"schema":"https://github.com/citation-style-language/schema/raw/master/csl-citation.json"} </w:instrText>
      </w:r>
      <w:r w:rsidRPr="00D85376">
        <w:fldChar w:fldCharType="separate"/>
      </w:r>
      <w:r w:rsidRPr="00D85376">
        <w:t>Turetsky &amp; St. Louis, 2006)</w:t>
      </w:r>
      <w:r w:rsidRPr="00D85376">
        <w:fldChar w:fldCharType="end"/>
      </w:r>
      <w:r>
        <w:t xml:space="preserve">. </w:t>
      </w:r>
      <w:r w:rsidR="001D621F">
        <w:t>Vascular plant species</w:t>
      </w:r>
      <w:r w:rsidR="0062098E">
        <w:t xml:space="preserve"> </w:t>
      </w:r>
      <w:r w:rsidR="0000004C">
        <w:t>inhabiting wetlands surrounded by low development extent</w:t>
      </w:r>
      <w:r w:rsidR="00CE26AB">
        <w:t>s</w:t>
      </w:r>
      <w:r w:rsidR="0000004C">
        <w:t xml:space="preserve"> are </w:t>
      </w:r>
      <w:ins w:id="315" w:author="Cari Ficken" w:date="2021-03-01T14:38:00Z">
        <w:r w:rsidR="00B53922">
          <w:t xml:space="preserve">likely </w:t>
        </w:r>
      </w:ins>
      <w:r w:rsidR="0000004C">
        <w:t>limited by low nutrient availability</w:t>
      </w:r>
      <w:r>
        <w:t xml:space="preserve"> </w:t>
      </w:r>
      <w:r>
        <w:fldChar w:fldCharType="begin"/>
      </w:r>
      <w:r>
        <w:instrText xml:space="preserve"> ADDIN ZOTERO_ITEM CSL_CITATION {"citationID":"LJvu99GG","properties":{"formattedCitation":"(Turetsky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fldChar w:fldCharType="separate"/>
      </w:r>
      <w:r w:rsidRPr="004071BD">
        <w:t xml:space="preserve">(Turetsky &amp; St. Louis, 2006; D. H. </w:t>
      </w:r>
      <w:proofErr w:type="spellStart"/>
      <w:r w:rsidRPr="004071BD">
        <w:t>Vitt</w:t>
      </w:r>
      <w:proofErr w:type="spellEnd"/>
      <w:r w:rsidRPr="004071BD">
        <w:t>, 2006)</w:t>
      </w:r>
      <w:r>
        <w:fldChar w:fldCharType="end"/>
      </w:r>
      <w:r>
        <w:t>.</w:t>
      </w:r>
      <w:r w:rsidR="0000004C">
        <w:t xml:space="preserve"> </w:t>
      </w:r>
      <w:r w:rsidRPr="00D85376">
        <w:t>In contrast</w:t>
      </w:r>
      <w:r>
        <w:t xml:space="preserve"> to wetlands surrounded by low human development extents,</w:t>
      </w:r>
      <w:r w:rsidRPr="00D85376">
        <w:t xml:space="preserve"> wetlands surrounded by high human development</w:t>
      </w:r>
      <w:r w:rsidRPr="00431CC7">
        <w:t xml:space="preserve"> </w:t>
      </w:r>
      <w:r w:rsidRPr="00D85376">
        <w:t>extents may be more eutrophic and turbid</w:t>
      </w:r>
      <w:r>
        <w:t xml:space="preserve"> </w:t>
      </w:r>
      <w:r w:rsidRPr="00D85376">
        <w:fldChar w:fldCharType="begin"/>
      </w:r>
      <w:r>
        <w:instrText xml:space="preserve"> ADDIN ZOTERO_ITEM CSL_CITATION {"citationID":"r8gowmoQ","properties":{"formattedCitation":"(Sarneel et al., 2011)","plainCitation":"(Sarneel et al., 2011)","noteIndex":0},"citationItems":[{"id":2021,"uris":["http://zotero.org/users/5389092/items/KTA37GRF"],"uri":["http://zotero.org/users/5389092/items/KTA37GRF"],"itemData":{"id":2021,"type":"article-journal","abstract":"Question: Dutch fen areas have become embedded in intensively used landscapes, resulting in biodiversity loss. Hence, plant species that colonize open water inducing the formation of species-rich floating peat mats have disappeared. Despite many restoration efforts, they have not returned. Is natural succession towards floating mats impeded by site conditions, dispersal limitations or changed biotic interactions? Location: Six Dutch fen reserves: De Deelen, De Weerribben, De Wieden, Westbroek, Molenpolder and Terra Nova. Methods: In 62 fen ponds we determined plant species richness and expansion into open water. We related these to habitat quality (chemical composition of soil and surface water, pond morphology), dispersal potential (distance to remnant populations, likelihood of dispersal) and biotic interactions (presence of muskrats [Ondatra zibethicus L.] and the keystone species Stratiotes aloides). Results: Factor analysis showed that plants expanded further into open water and bank vegetation had higher species richness in areas with older ponds and lower muskrat densities. Locally, high turbidity hampered colonization. Whenever the water was clear, colonization was higher in shallow ponds, and in deep ponds only if Stratiotes was present. Species richness was negatively correlated to nutrient availability in soil and positively correlated to hydrological isolation (decreased sulphate concentrations). We also found that species richness was higher in sheltered banks. Conclusions: Multiple habitat characteristics (turbidity, water depth, nutrient and sulphate concentrations) and the influence of muskrats and Stratiotes all play a role in the lack of restoration success in Dutch fen ponds. Dispersal limitations seem to be overruled by habitat limitations, as colonization often fails even when sufficient propagule sources are present, or when connectivity is high.","container-title":"Journal of Vegetation Science","DOI":"10.1111/j.1654-1103.2011.01281.x","ISSN":"1654-1103","issue":"3","language":"en","page":"551-563","source":"Wiley Online Library","title":"Multiple effects of land-use changes impede the colonization of open water in fen ponds","volume":"22","author":[{"family":"Sarneel","given":"Judith M."},{"family":"Soons","given":"Merel B."},{"family":"Geurts","given":"Jeroen J. M."},{"family":"Beltman","given":"Boudewijn"},{"family":"Verhoeven","given":"Jos T. A."}],"issued":{"date-parts":[["2011"]]}}}],"schema":"https://github.com/citation-style-language/schema/raw/master/csl-citation.json"} </w:instrText>
      </w:r>
      <w:r w:rsidRPr="00D85376">
        <w:fldChar w:fldCharType="separate"/>
      </w:r>
      <w:r w:rsidRPr="00A745FD">
        <w:t>(</w:t>
      </w:r>
      <w:proofErr w:type="spellStart"/>
      <w:r w:rsidRPr="00A745FD">
        <w:t>Sarneel</w:t>
      </w:r>
      <w:proofErr w:type="spellEnd"/>
      <w:r w:rsidRPr="00A745FD">
        <w:t xml:space="preserve"> et al., 2011)</w:t>
      </w:r>
      <w:r w:rsidRPr="00D85376">
        <w:fldChar w:fldCharType="end"/>
      </w:r>
      <w:r w:rsidRPr="00D85376">
        <w:t xml:space="preserve"> with patchy suitable habitat for obligate wetland vascular plants</w:t>
      </w:r>
      <w:r>
        <w:t>.</w:t>
      </w:r>
      <w:r w:rsidRPr="00D85376">
        <w:t xml:space="preserve"> </w:t>
      </w:r>
      <w:r>
        <w:t xml:space="preserve">Vascular plant species inhabiting </w:t>
      </w:r>
      <w:r w:rsidR="0043127A">
        <w:t>wetlands</w:t>
      </w:r>
      <w:r w:rsidR="0000004C">
        <w:t xml:space="preserve"> surrounded by high development extents are </w:t>
      </w:r>
      <w:ins w:id="316" w:author="Cari Ficken" w:date="2021-03-01T14:38:00Z">
        <w:r w:rsidR="00B53922">
          <w:t xml:space="preserve">thought to be </w:t>
        </w:r>
      </w:ins>
      <w:r w:rsidR="0000004C">
        <w:t>limited</w:t>
      </w:r>
      <w:r w:rsidR="004B21A7">
        <w:t xml:space="preserve"> </w:t>
      </w:r>
      <w:r w:rsidR="001D621F">
        <w:t xml:space="preserve">by their ability to disperse in human-dominated landscapes </w:t>
      </w:r>
      <w:r w:rsidR="004B21A7">
        <w:fldChar w:fldCharType="begin"/>
      </w:r>
      <w:r w:rsidR="00567BD8">
        <w:instrText xml:space="preserve"> ADDIN ZOTERO_ITEM CSL_CITATION {"citationID":"dTRIHJug","properties":{"formattedCitation":"(Turetsky &amp; St. Louis, 2006; D. H. Vitt, 2006)","plainCitation":"(Turetsky &amp; St. Louis, 2006; D. H. Vitt, 2006)","noteIndex":0},"citationItems":[{"id":912,"uris":["http://zotero.org/users/5389092/items/THXKEE73"],"uri":["http://zotero.org/users/5389092/items/THXKEE73"],"itemData":{"id":912,"type":"chapter","container-title":"Boreal Peatland Ecosystems, Ecological Studies","event-place":"Berlin","publisher":"Springer‐Verlag","publisher-place":"Berlin","title":"Disturbance in boreal peatlands","volume":"188","author":[{"family":"Turetsky","given":"MR"},{"family":"St. Louis","given":"V"}],"issued":{"date-parts":[["2006"]]}}},{"id":2023,"uris":["http://zotero.org/users/5389092/items/4FAY75H4"],"uri":["http://zotero.org/users/5389092/items/4FAY75H4"],"itemData":{"id":2023,"type":"chapter","abstract":"Zonocanabiome VIII is a mosaic of lakes, upland evergreen and deciduous forest, and peatlands. Most of the world’s peat-forming ecosystems occur in the boreal zone where they play important roles in carbon sequestration, erosional control, and landscape filtration. Peatlands are uniquely unbalanced ecosystems that are sensitive to the influences of hydrology, climate, and surrounding substrate. Peat-forming wetlands form two functional levels of organization: fens and bogs. Both of these grades develop deep deposits of peat and stabilize the landscape for long periods of time. Both are characterized by well-developed catotelms and ground layers dominated by bryophytes.","container-title":"Boreal Peatland Ecosystems","event-place":"Berlin, Heidelberg","ISBN":"978-3-540-31913-9","note":"DOI: 10.1007/978-3-540-31913-9_2","page":"9-24","publisher":"Springer Berlin Heidelberg","publisher-place":"Berlin, Heidelberg","title":"Functional Characteristics and Indicators of Boreal Peatlands","URL":"https://doi.org/10.1007/978-3-540-31913-9_2","author":[{"family":"Vitt","given":"Dale H."}],"editor":[{"family":"Wieder","given":"R. Kelman"},{"family":"Vitt","given":"Dale H."}],"issued":{"date-parts":[["2006"]]}}}],"schema":"https://github.com/citation-style-language/schema/raw/master/csl-citation.json"} </w:instrText>
      </w:r>
      <w:r w:rsidR="004B21A7">
        <w:fldChar w:fldCharType="separate"/>
      </w:r>
      <w:r w:rsidR="004071BD" w:rsidRPr="004071BD">
        <w:t xml:space="preserve">(Turetsky &amp; St. Louis, 2006; D. H. </w:t>
      </w:r>
      <w:proofErr w:type="spellStart"/>
      <w:r w:rsidR="004071BD" w:rsidRPr="004071BD">
        <w:t>Vitt</w:t>
      </w:r>
      <w:proofErr w:type="spellEnd"/>
      <w:r w:rsidR="004071BD" w:rsidRPr="004071BD">
        <w:t>, 2006)</w:t>
      </w:r>
      <w:r w:rsidR="004B21A7">
        <w:fldChar w:fldCharType="end"/>
      </w:r>
      <w:r w:rsidR="0000004C">
        <w:t xml:space="preserve">. </w:t>
      </w:r>
      <w:r w:rsidR="00495A81">
        <w:t xml:space="preserve">These conditions limit species richness under high and low human development extents, whereas at intermediate human development these species coexist in low abundances with generalist species that have moderate competitive and dispersal abilities. </w:t>
      </w:r>
      <w:ins w:id="317" w:author="Cari Ficken" w:date="2021-03-01T14:39:00Z">
        <w:r w:rsidR="00B53922">
          <w:t xml:space="preserve">However, different human development types likely have different magnitudes of impact on adjacent wetlands such that wetlands surrounded by the same proportion of developed landscape will be </w:t>
        </w:r>
      </w:ins>
      <w:ins w:id="318" w:author="Cari Ficken" w:date="2021-03-01T14:40:00Z">
        <w:r w:rsidR="00B53922">
          <w:t>affected</w:t>
        </w:r>
      </w:ins>
      <w:ins w:id="319" w:author="Cari Ficken" w:date="2021-03-01T14:39:00Z">
        <w:r w:rsidR="00B53922">
          <w:t xml:space="preserve"> differently if the development is not the same type. In addition,</w:t>
        </w:r>
      </w:ins>
      <w:ins w:id="320" w:author="Cari Ficken" w:date="2021-03-01T14:40:00Z">
        <w:r w:rsidR="00B53922">
          <w:t xml:space="preserve"> w</w:t>
        </w:r>
      </w:ins>
      <w:del w:id="321" w:author="Cari Ficken" w:date="2021-03-01T14:40:00Z">
        <w:r w:rsidR="00495A81" w:rsidDel="00B53922">
          <w:delText>W</w:delText>
        </w:r>
      </w:del>
      <w:r w:rsidR="00495A81">
        <w:t xml:space="preserve">etlands </w:t>
      </w:r>
      <w:r w:rsidR="00495A81" w:rsidRPr="00D85376">
        <w:t xml:space="preserve">remote from human activity </w:t>
      </w:r>
      <w:r w:rsidR="00495A81">
        <w:t xml:space="preserve">will also experience </w:t>
      </w:r>
      <w:r w:rsidR="00495A81" w:rsidRPr="00D85376">
        <w:t>low nonnative propagule pressure</w:t>
      </w:r>
      <w:r w:rsidR="00495A81">
        <w:t xml:space="preserve">, which will </w:t>
      </w:r>
      <w:r w:rsidR="00495A81" w:rsidRPr="00D85376">
        <w:t xml:space="preserve">likely limit the </w:t>
      </w:r>
      <w:r w:rsidR="0043127A">
        <w:t>establishment of</w:t>
      </w:r>
      <w:r w:rsidR="00495A81" w:rsidRPr="00D85376">
        <w:t xml:space="preserve"> nonnative species </w:t>
      </w:r>
      <w:r w:rsidR="00495A81">
        <w:t>and overall richness in</w:t>
      </w:r>
      <w:r w:rsidR="00495A81" w:rsidRPr="00D85376">
        <w:t xml:space="preserve"> these </w:t>
      </w:r>
      <w:r w:rsidR="00495A81">
        <w:t xml:space="preserve">wetlands </w:t>
      </w:r>
      <w:r w:rsidR="00495A81" w:rsidRPr="00D85376">
        <w:fldChar w:fldCharType="begin"/>
      </w:r>
      <w:r w:rsidR="00495A81">
        <w:instrText xml:space="preserve"> ADDIN ZOTERO_ITEM CSL_CITATION {"citationID":"MEE4mE52","properties":{"formattedCitation":"(Chadwell &amp; Engelhardt, 2008)","plainCitation":"(Chadwell &amp; Engelhardt, 2008)","noteIndex":0},"citationItems":[{"id":2054,"uris":["http://zotero.org/users/5389092/items/3ZIATXCZ"],"uri":["http://zotero.org/users/5389092/items/3ZIATXCZ"],"itemData":{"id":2054,"type":"article-journal","abstract":"1 With biological invasions causing widespread problems in ecosystems, methods to curb the colonization success of invasive species are needed. The effective management of invasive species will require an integrated approach that restores community structure and ecosystem processes while controlling propagule pressure of non-native species. 2 We tested the hypotheses that restoring native vegetation and minimizing propagule pressure of invasive species slows the establishment of an invader. In field and greenhouse experiments, we evaluated (i) the effects of a native submersed aquatic plant species, Vallisneria americana, on the colonization success of a non-native species, Hydrilla verticillata; and (ii) the effects of H. verticillata propagule density on its colonization success. 3 Results from the greenhouse experiment showed that V. americana decreased H. verticillata colonization through nutrient draw-down in the water column of closed mesocosms, although data from the field experiment, located in a tidal freshwater region of Chesapeake Bay that is open to nutrient fluxes, suggested that V. americana did not negatively impact H. verticillata colonization. However, H. verticillata colonization was greater in a treatment of plastic V. americana look-alikes, suggesting that the canopy of V. americana can physically capture H. verticillata fragments. Thus pre-emption effects may be less clear in the field experiment because of complex interactions between competitive and facilitative effects in combination with continuous nutrient inputs from tides and rivers that do not allow nutrient draw-down to levels experienced in the greenhouse. 4 Greenhouse and field tests differed in the timing, duration and density of propagule inputs. However, irrespective of these differences, propagule pressure of the invader affected colonization success except in situations when the native species could draw-down nutrients in closed greenhouse mesocosms. In that case, no propagules were able to colonize. 5 Synthesis and applications. We have shown that reducing propagule pressure through targeted management should be considered to slow the spread of invasive species. This, in combination with restoration of native species, may be the best defence against non-native species invasion. Thus a combined strategy of targeted control and promotion of native plant growth is likely to be the most sustainable and cost-effective form of invasive species management.","container-title":"Journal of Applied Ecology","DOI":"10.1111/j.1365-2664.2007.01384.x","ISSN":"1365-2664","issue":"2","language":"en","page":"515-523","source":"Wiley Online Library","title":"Effects of pre-existing submersed vegetation and propagule pressure on the invasion success of Hydrilla verticillata","volume":"45","author":[{"family":"Chadwell","given":"Todd B."},{"family":"Engelhardt","given":"Katharina A. M."}],"issued":{"date-parts":[["2008"]]}}}],"schema":"https://github.com/citation-style-language/schema/raw/master/csl-citation.json"} </w:instrText>
      </w:r>
      <w:r w:rsidR="00495A81" w:rsidRPr="00D85376">
        <w:fldChar w:fldCharType="separate"/>
      </w:r>
      <w:r w:rsidR="00495A81" w:rsidRPr="00A745FD">
        <w:t>(Chadwell &amp; Engelhardt, 2008)</w:t>
      </w:r>
      <w:r w:rsidR="00495A81" w:rsidRPr="00D85376">
        <w:fldChar w:fldCharType="end"/>
      </w:r>
      <w:r w:rsidR="00495A81" w:rsidRPr="00D85376">
        <w:t>.</w:t>
      </w:r>
      <w:ins w:id="322" w:author="Cari Ficken" w:date="2021-03-01T14:39:00Z">
        <w:r w:rsidR="00B53922">
          <w:t xml:space="preserve"> </w:t>
        </w:r>
      </w:ins>
    </w:p>
    <w:p w14:paraId="26679D23" w14:textId="77777777" w:rsidR="003F5389" w:rsidRDefault="003F5389" w:rsidP="0000004C"/>
    <w:p w14:paraId="5A4D62D6" w14:textId="755B55CA" w:rsidR="007A74A1" w:rsidRDefault="00877036" w:rsidP="0000004C">
      <w:r w:rsidRPr="00D85376">
        <w:t xml:space="preserve">If </w:t>
      </w:r>
      <w:r w:rsidR="00CE26AB">
        <w:t>the ch</w:t>
      </w:r>
      <w:r w:rsidRPr="00D85376">
        <w:t xml:space="preserve">aracteristics </w:t>
      </w:r>
      <w:r w:rsidR="00CE26AB">
        <w:t xml:space="preserve">which enable survival </w:t>
      </w:r>
      <w:r w:rsidR="00431CC7">
        <w:t>under stressful environmental conditions also</w:t>
      </w:r>
      <w:r w:rsidR="00CE26AB">
        <w:t xml:space="preserve"> </w:t>
      </w:r>
      <w:r w:rsidRPr="00D85376">
        <w:t>incur fitness costs when the selection pressure is lessened</w:t>
      </w:r>
      <w:r w:rsidR="00CB48FD">
        <w:t xml:space="preserve"> (i.e. at intermediate development extents)</w:t>
      </w:r>
      <w:r w:rsidRPr="00D85376">
        <w:t xml:space="preserve">, the realized niche of species inhabiting </w:t>
      </w:r>
      <w:r w:rsidR="00CB48FD">
        <w:t>wetlands</w:t>
      </w:r>
      <w:r w:rsidRPr="00D85376">
        <w:t xml:space="preserve"> with low and high human development</w:t>
      </w:r>
      <w:r w:rsidR="0000004C">
        <w:t xml:space="preserve"> should</w:t>
      </w:r>
      <w:r w:rsidRPr="00D85376">
        <w:t xml:space="preserve"> be</w:t>
      </w:r>
      <w:r w:rsidR="00CB48FD">
        <w:t xml:space="preserve"> lower than those </w:t>
      </w:r>
      <w:r w:rsidR="0000004C">
        <w:t>inhabiting wetlands with intermediate human development</w:t>
      </w:r>
      <w:r>
        <w:t xml:space="preserve"> </w:t>
      </w:r>
      <w:r w:rsidRPr="00D85376">
        <w:fldChar w:fldCharType="begin"/>
      </w:r>
      <w:r w:rsidR="001E65E5">
        <w:instrText xml:space="preserve"> ADDIN ZOTERO_ITEM CSL_CITATION {"citationID":"Xngq3yaz","properties":{"formattedCitation":"(Carscadden et al., 2020; Chase &amp; Leibold, 2003)","plainCitation":"(Carscadden et al., 2020; Chase &amp; Leibold, 2003)","noteIndex":0},"citationItems":[{"id":2148,"uris":["http://zotero.org/users/5389092/items/V9UPZN2W"],"uri":["http://zotero.org/users/5389092/items/V9UPZN2W"],"itemData":{"id":2148,"type":"article-journal","abstract":"Niche breadth is a unifying concept spanning diverse aspects of ecology, evolution, and conservation biology. Niche breadth usually refers to the diversity of resources used or environments tolerated by an individual, population, species, or clade. Here we review key research in ecology, evolution, and conservation biology in light of niche breadth. Namely, we explore the role of niche breadth in shaping geographic distributions and species richness from local to landscape scales, how niche breadth evolves and influences lineage diversification, and its use for understanding species invasions, responses to climate change, vulnerability to extinction, and ecosystem functioning. This diverse literature informs a research agenda that identifies focused needs for further progress: testing the hierarchical nature of niche breadth (e.g., of individuals, populations, and species); quantifying correlations in niche breadth among different niche axes and the role of environmental drivers and organismal constraints in generating these correlations; and evaluating the factors that decouple fundamental and realized niches. We describe how this research agenda could help unify disparate subdisciplines and shed light on key questions in ecology, evolution, and conservation.","container-title":"The Quarterly Review of Biology","DOI":"10.1086/710388","ISSN":"0033-5770","issue":"3","journalAbbreviation":"The Quarterly Review of Biology","note":"publisher: The University of Chicago Press","page":"179-214","source":"journals.uchicago.edu (Atypon)","title":"Niche Breadth: Causes and Consequences for Ecology, Evolution, and Conservation","title-short":"Niche Breadth","volume":"95","author":[{"family":"Carscadden","given":"Kelly A."},{"family":"Emery","given":"Nancy C."},{"family":"Arnillas","given":"Carlos A."},{"family":"Cadotte","given":"Marc W."},{"family":"Afkhami","given":"Michelle E."},{"family":"Gravel","given":"Dominique"},{"family":"Livingstone","given":"Stuart W."},{"family":"Wiens","given":"John J."}],"issued":{"date-parts":[["2020",9,1]]}}},{"id":2034,"uris":["http://zotero.org/users/5389092/items/S9GWHP5C"],"uri":["http://zotero.org/users/5389092/items/S9GWHP5C"],"itemData":{"id":2034,"type":"book","abstract":"Why do species live where they live? What determines the abundance and diversity of species in a given area? What role do species play in the functioning of entire ecosystems? All of these questions share a single core concept—the ecological niche. Although the niche concept has fallen into disfavor among ecologists in recent years, Jonathan M. Chase and Mathew A. Leibold argue that the niche is an ideal tool with which to unify disparate research and theoretical approaches in contemporary ecology.Chase and Leibold define the niche as including both what an organism needs from its environment and how that organism’s activities shape its environment. Drawing on the theory of consumer-resource interactions, as well as its graphical analysis, they develop a framework for understanding niches that is flexible enough to include a variety of small- and large-scale processes, from resource competition, predation, and stress to community structure, biodiversity, and ecosystem function. Chase and Leibold’s synthetic approach will interest ecologists from a wide range of subdisciplines.","collection-title":"Interspecific Interactions","event-place":"Chicago, IL","publisher":"The University of Chicago Press","publisher-place":"Chicago, IL","source":"www.press.uchicago.edu","title":"Ecological Niches: Linking Classical and Contemporary Approaches","URL":"https://www.press.uchicago.edu/ucp/books/book/chicago/E/bo3638660.html","author":[{"family":"Chase","given":"Jonathan M"},{"family":"Leibold","given":"Matthew A"}],"accessed":{"date-parts":[["2019",10,21]]},"issued":{"date-parts":[["2003"]]}}}],"schema":"https://github.com/citation-style-language/schema/raw/master/csl-citation.json"} </w:instrText>
      </w:r>
      <w:r w:rsidRPr="00D85376">
        <w:fldChar w:fldCharType="separate"/>
      </w:r>
      <w:r w:rsidR="001E65E5" w:rsidRPr="001E65E5">
        <w:t>(</w:t>
      </w:r>
      <w:proofErr w:type="spellStart"/>
      <w:r w:rsidR="001E65E5" w:rsidRPr="001E65E5">
        <w:t>Carscadden</w:t>
      </w:r>
      <w:proofErr w:type="spellEnd"/>
      <w:r w:rsidR="001E65E5" w:rsidRPr="001E65E5">
        <w:t xml:space="preserve"> et al., 2020; Chase &amp; </w:t>
      </w:r>
      <w:proofErr w:type="spellStart"/>
      <w:r w:rsidR="001E65E5" w:rsidRPr="001E65E5">
        <w:t>Leibold</w:t>
      </w:r>
      <w:proofErr w:type="spellEnd"/>
      <w:r w:rsidR="001E65E5" w:rsidRPr="001E65E5">
        <w:t>, 2003)</w:t>
      </w:r>
      <w:r w:rsidRPr="00D85376">
        <w:fldChar w:fldCharType="end"/>
      </w:r>
      <w:r w:rsidRPr="00D85376">
        <w:t xml:space="preserve">. In support of this, we found that wetland communities at the highest and lowest human development extents were both inhabited by species with </w:t>
      </w:r>
      <w:del w:id="323" w:author="Cari Ficken" w:date="2021-03-01T14:40:00Z">
        <w:r w:rsidRPr="00D85376" w:rsidDel="00360C30">
          <w:delText xml:space="preserve">especially </w:delText>
        </w:r>
      </w:del>
      <w:ins w:id="324" w:author="Cari Ficken" w:date="2021-03-01T14:40:00Z">
        <w:r w:rsidR="00360C30">
          <w:t>relatively</w:t>
        </w:r>
        <w:r w:rsidR="00360C30" w:rsidRPr="00D85376">
          <w:t xml:space="preserve"> </w:t>
        </w:r>
      </w:ins>
      <w:r w:rsidRPr="00D85376">
        <w:t>high niche specialization indices</w:t>
      </w:r>
      <w:r w:rsidR="0000004C">
        <w:t>.</w:t>
      </w:r>
      <w:r w:rsidR="00221622">
        <w:t xml:space="preserve"> </w:t>
      </w:r>
      <w:r w:rsidR="00C5680C">
        <w:t>However</w:t>
      </w:r>
      <w:r w:rsidR="006C19FD">
        <w:t xml:space="preserve">, even </w:t>
      </w:r>
      <w:r w:rsidR="00C5680C">
        <w:t>though</w:t>
      </w:r>
      <w:r w:rsidR="006C19FD">
        <w:t xml:space="preserve"> </w:t>
      </w:r>
      <w:r w:rsidR="00C5680C">
        <w:t>wetlands surrounded by low and high human development extents were composed of species with</w:t>
      </w:r>
      <w:r w:rsidR="006C19FD">
        <w:t xml:space="preserve"> similar niche breadth</w:t>
      </w:r>
      <w:r w:rsidR="00C5680C">
        <w:t>s</w:t>
      </w:r>
      <w:r w:rsidR="006C19FD">
        <w:t>, community composition differ</w:t>
      </w:r>
      <w:r w:rsidR="00C5680C">
        <w:t>ed</w:t>
      </w:r>
      <w:r w:rsidR="006C19FD">
        <w:t xml:space="preserve">. </w:t>
      </w:r>
      <w:ins w:id="325" w:author="Cari Ficken" w:date="2021-03-01T14:41:00Z">
        <w:r w:rsidR="00360C30">
          <w:t>We speculate that w</w:t>
        </w:r>
      </w:ins>
      <w:del w:id="326" w:author="Cari Ficken" w:date="2021-03-01T14:41:00Z">
        <w:r w:rsidR="00495A81" w:rsidDel="00360C30">
          <w:delText>W</w:delText>
        </w:r>
      </w:del>
      <w:r w:rsidR="00495A81">
        <w:t>e</w:t>
      </w:r>
      <w:r w:rsidR="003F5389">
        <w:t xml:space="preserve">tlands surrounded by intermediate human development </w:t>
      </w:r>
      <w:r w:rsidR="00495A81">
        <w:t xml:space="preserve">exhibit a peak in species richness because they are inhabited both by </w:t>
      </w:r>
      <w:r w:rsidR="00C5680C">
        <w:t>distinct</w:t>
      </w:r>
      <w:r w:rsidR="006C19FD">
        <w:t xml:space="preserve"> </w:t>
      </w:r>
      <w:r w:rsidR="00495A81">
        <w:t xml:space="preserve">species </w:t>
      </w:r>
      <w:r w:rsidR="00D165A3">
        <w:t>that specialize on low and high development environments</w:t>
      </w:r>
      <w:r w:rsidR="00495A81">
        <w:t xml:space="preserve">, as well as generalist species </w:t>
      </w:r>
      <w:r w:rsidR="004F3CDF">
        <w:t xml:space="preserve">that inhabit wetlands </w:t>
      </w:r>
      <w:r w:rsidR="003F5389">
        <w:t>across all</w:t>
      </w:r>
      <w:r w:rsidR="008A0259">
        <w:t xml:space="preserve"> human development levels.</w:t>
      </w:r>
    </w:p>
    <w:p w14:paraId="6DD9DF6E" w14:textId="24B7360E" w:rsidR="00491742" w:rsidRDefault="002944CD" w:rsidP="00491742">
      <w:pPr>
        <w:pStyle w:val="Heading2"/>
      </w:pPr>
      <w:r>
        <w:t>Ecological patterns, h</w:t>
      </w:r>
      <w:r w:rsidR="00350C83" w:rsidRPr="00D85376">
        <w:t xml:space="preserve">uman development </w:t>
      </w:r>
      <w:r w:rsidR="00350C83">
        <w:t xml:space="preserve">and </w:t>
      </w:r>
      <w:r>
        <w:t>nonnative</w:t>
      </w:r>
      <w:r w:rsidR="00F45B2F" w:rsidRPr="00491742">
        <w:t xml:space="preserve"> species</w:t>
      </w:r>
    </w:p>
    <w:p w14:paraId="1F6056F9" w14:textId="34749FC4" w:rsidR="00812B6A" w:rsidRPr="00D85376" w:rsidRDefault="00F45B2F" w:rsidP="00491742">
      <w:r w:rsidRPr="00D85376">
        <w:t>High extents of human development are associated with a number of other changes to the biotic and abiotic environment</w:t>
      </w:r>
      <w:r>
        <w:t xml:space="preserve"> </w:t>
      </w:r>
      <w:r w:rsidRPr="00D85376">
        <w:fldChar w:fldCharType="begin"/>
      </w:r>
      <w:r w:rsidR="001003EB">
        <w:instrText xml:space="preserve"> ADDIN ZOTERO_ITEM CSL_CITATION {"citationID":"NIZqBiMZ","properties":{"formattedCitation":"(Carlson &amp; Arthur, 2000; Imhoff et al., 2010)","plainCitation":"(Carlson &amp; Arthur, 2000; Imhoff et al., 2010)","noteIndex":0},"citationItems":[{"id":2019,"uris":["http://zotero.org/users/5389092/items/L56Z4FNF"],"uri":["http://zotero.org/users/5389092/items/L56Z4FNF"],"itemData":{"id":2019,"type":"article-journal","abstract":"Vegetation cover, surface moisture availability (wetness) and radiant surface temperature constitute microclimatic variables derivable from multi-spectral satellite imagery. In addition, fraction impervious surface cover and urban-induced surface runoff (RO) are obtainable from such imagery when it is combined with a conventional image classification. Using AVHRR and Landsat TM data, we illustrate how these parameters respond to urbanization with a case study of Chester County, PA — a region that has undergone rapid urban development over the past decade. Specific factors affecting the change in the surface microclimatic variables are discussed. Based on a statistical analysis of the Chester County data, future values of these microclimatic parameters can be predicted, given the characteristics of the initial land surface and an estimate of the change in vegetation and urban coverage.","container-title":"Global and Planetary Change","DOI":"10.1016/S0921-8181(00)00021-7","ISSN":"0921-8181","issue":"1","journalAbbreviation":"Global and Planetary Change","page":"49-65","title":"The impact of land use — land cover changes due to urbanization on surface microclimate and hydrology: a satellite perspective","volume":"25","author":[{"family":"Carlson","given":"Toby N"},{"family":"Arthur","given":"T S"}],"issued":{"date-parts":[["2000"]]}}},{"id":2020,"uris":["http://zotero.org/users/5389092/items/4QC3CX57"],"uri":["http://zotero.org/users/5389092/items/4QC3CX57"],"itemData":{"id":2020,"type":"article-journal","abstract":"Impervious surface area (ISA) from the Landsat TM-based NLCD 2001 dataset and land surface temperature (LST) from MODIS averaged over three annual cycles (2003–2005) are used in a spatial analysis to assess the urban heat island (UHI) skin temperature amplitude and its relationship to development intensity, size, and ecological setting for 38 of the most populous cities in the continental United States. Development intensity zones based on %ISA are defined for each urban area emanating outward from the urban core to the non-urban rural areas nearby and used to stratify sampling for land surface temperatures and NDVI. Sampling is further constrained by biome and elevation to insure objective intercomparisons between zones and between cities in different biomes permitting the definition of hierarchically ordered zones that are consistent across urban areas in different ecological setting and across scales. We find that ecological context significantly influences the amplitude of summer daytime UHI (urban–rural temperature difference) the largest (8°C average) observed for cities built in biomes dominated by temperate broadleaf and mixed forest. For all cities combined, ISA is the primary driver for increase in temperature explaining 70% of the total variance in LST. On a yearly average, urban areas are substantially warmer than the non-urban fringe by 2.9°C, except for urban areas in biomes with arid and semiarid climates. The average amplitude of the UHI is remarkably asymmetric with a 4.3°C temperature difference in summer and only 1.3°C in winter. In desert environments, the LST's response to ISA presents an uncharacteristic “U-shaped” horizontal gradient decreasing from the urban core to the outskirts of the city and then increasing again in the suburban to the rural zones. UHI's calculated for these cities point to a possible heat sink effect. These observational results show that the urban heat island amplitude both increases with city size and is seasonally asymmetric for a large number of cities across most biomes. The implications are that for urban areas developed within forested ecosystems the summertime UHI can be quite high relative to the wintertime UHI suggesting that the residential energy consumption required for summer cooling is likely to increase with urban growth within those biomes.","container-title":"Remote Sensing of Environment","DOI":"10.1016/j.rse.2009.10.008","ISSN":"0034-4257","issue":"3","journalAbbreviation":"Remote Sensing of Environment","page":"504-513","title":"Remote sensing of the urban heat island effect across biomes in the continental USA","volume":"114","author":[{"family":"Imhoff","given":"Marc L."},{"family":"Zhang","given":"Ping"},{"family":"Wolfe","given":"Robert E."},{"family":"Bounoua","given":"Lahouari"}],"issued":{"date-parts":[["2010",3,15]]}}}],"schema":"https://github.com/citation-style-language/schema/raw/master/csl-citation.json"} </w:instrText>
      </w:r>
      <w:r w:rsidRPr="00D85376">
        <w:fldChar w:fldCharType="separate"/>
      </w:r>
      <w:r w:rsidR="00A745FD" w:rsidRPr="00A745FD">
        <w:t>(Carlson &amp; Arthur, 2000; Imhoff et al., 2010)</w:t>
      </w:r>
      <w:r w:rsidRPr="00D85376">
        <w:fldChar w:fldCharType="end"/>
      </w:r>
      <w:ins w:id="327" w:author="Cari Ficken" w:date="2021-03-01T14:42:00Z">
        <w:r w:rsidR="00ED7CE6">
          <w:t>, though this will</w:t>
        </w:r>
      </w:ins>
      <w:ins w:id="328" w:author="Cari Ficken" w:date="2021-03-01T14:43:00Z">
        <w:r w:rsidR="00ED7CE6">
          <w:t xml:space="preserve"> vary depending on the type of human development</w:t>
        </w:r>
      </w:ins>
      <w:r w:rsidRPr="00D85376">
        <w:t>.</w:t>
      </w:r>
      <w:r w:rsidR="0004430F">
        <w:t xml:space="preserve"> </w:t>
      </w:r>
      <w:r w:rsidR="00812B6A">
        <w:t xml:space="preserve">Our results </w:t>
      </w:r>
      <w:r w:rsidR="00812B6A" w:rsidRPr="00D85376">
        <w:t>indicat</w:t>
      </w:r>
      <w:r w:rsidR="00812B6A">
        <w:t>e</w:t>
      </w:r>
      <w:r w:rsidR="00812B6A" w:rsidRPr="00D85376">
        <w:t xml:space="preserve"> that wetland communities in highly developed landscapes were composed of a higher proportion of nonnative species than those in undeveloped landscapes.</w:t>
      </w:r>
      <w:r w:rsidR="00812B6A">
        <w:t xml:space="preserve"> </w:t>
      </w:r>
      <w:r w:rsidR="00496350" w:rsidRPr="00D85376">
        <w:t xml:space="preserve">Previous work has examined the relationships between human development and species richness separately for native and nonnative </w:t>
      </w:r>
      <w:r w:rsidR="00496350">
        <w:t xml:space="preserve">terrestrial </w:t>
      </w:r>
      <w:r w:rsidR="00496350" w:rsidRPr="00D85376">
        <w:t>species</w:t>
      </w:r>
      <w:r w:rsidR="00496350">
        <w:t xml:space="preserve"> </w:t>
      </w:r>
      <w:r w:rsidR="00496350" w:rsidRPr="00D85376">
        <w:fldChar w:fldCharType="begin"/>
      </w:r>
      <w:r w:rsidR="00496350">
        <w:instrText xml:space="preserve"> ADDIN ZOTERO_ITEM CSL_CITATION {"citationID":"PZ4JvA2f","properties":{"formattedCitation":"(Mayor et al., 2012)","plainCitation":"(Mayor et al., 2012)","noteIndex":0},"citationItems":[{"id":1944,"uris":["http://zotero.org/users/5389092/items/7WP9DNHE"],"uri":["http://zotero.org/users/5389092/items/7WP9DNHE"],"itemData":{"id":1944,"type":"article-journal","container-title":"Nature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Jr","given":"J.F."},{"family":"He","given":"F."},{"family":"Sólymos","given":"P."},{"family":"Boutin","given":"S."}],"issued":{"date-parts":[["2012",10,16]]}}}],"schema":"https://github.com/citation-style-language/schema/raw/master/csl-citation.json"} </w:instrText>
      </w:r>
      <w:r w:rsidR="00496350" w:rsidRPr="00D85376">
        <w:fldChar w:fldCharType="separate"/>
      </w:r>
      <w:r w:rsidR="00496350" w:rsidRPr="00A745FD">
        <w:t>(Mayor et al., 2012)</w:t>
      </w:r>
      <w:r w:rsidR="00496350" w:rsidRPr="00D85376">
        <w:fldChar w:fldCharType="end"/>
      </w:r>
      <w:r w:rsidR="00496350" w:rsidRPr="00D85376">
        <w:t xml:space="preserve">, but co-occurring native and nonnative species are unlikely to be ecologically independent when they inhabit the same wetland. </w:t>
      </w:r>
      <w:r w:rsidR="00812B6A" w:rsidRPr="00D85376">
        <w:t xml:space="preserve">This increase in the proportion of nonnative species presents an alternative explanation for why species richness is low at high development extents. At high development extents, richness may be low if </w:t>
      </w:r>
      <w:r w:rsidR="00812B6A" w:rsidRPr="00D85376">
        <w:lastRenderedPageBreak/>
        <w:t>the environment requires highly specialized traits that increase niche specialization and reduce realized niche breadth, as we originally hypothesized</w:t>
      </w:r>
      <w:r w:rsidR="00A05E6A">
        <w:t xml:space="preserve"> (see above discussion)</w:t>
      </w:r>
      <w:r w:rsidR="00812B6A" w:rsidRPr="00D85376">
        <w:t>. Alternatively, richness may be low if nonnative species replace or displace native species</w:t>
      </w:r>
      <w:r w:rsidR="00812B6A">
        <w:t xml:space="preserve"> </w:t>
      </w:r>
      <w:r w:rsidR="00812B6A" w:rsidRPr="00D85376">
        <w:fldChar w:fldCharType="begin"/>
      </w:r>
      <w:r w:rsidR="001003EB">
        <w:instrText xml:space="preserve"> ADDIN ZOTERO_ITEM CSL_CITATION {"citationID":"vDGIaN4w","properties":{"formattedCitation":"(Catford et al., 2018; Py\\uc0\\u353{}ek et al., 2012)","plainCitation":"(Catford et al., 2018; Pyšek et al., 2012)","noteIndex":0},"citationItems":[{"id":1954,"uris":["http://zotero.org/users/5389092/items/23ACMC7V"],"uri":["http://zotero.org/users/5389092/items/23ACMC7V"],"itemData":{"id":1954,"type":"article-journal","abstract":"Abstract With the growing body of literature assessing the impact of invasive alien plants on resident species and ecosystems, a comprehensive assessment of the relationship between invasive species traits and environmental settings of invasion on the characteristics of impacts is needed. Based on 287 publications with 1551 individual cases that addressed the impact of 167 invasive plant species belonging to 49 families, we present the first global overview of frequencies of significant and non-significant ecological impacts and their directions on 15 outcomes related to the responses of resident populations, species, communities and ecosystems. Species and community outcomes tend to decline following invasions, especially those for plants, but the abundance and richness of the soil biota, as well as concentrations of soil nutrients and water, more often increase than decrease following invasion. Data mining tools revealed that invasive plants exert consistent significant impacts on some outcomes (survival of resident biota, activity of resident animals, resident community productivity, mineral and nutrient content in plant tissues, and fire frequency and intensity), whereas for outcomes at the community level, such as species richness, diversity and soil resources, the significance of impacts is determined by interactions between species traits and the biome invaded. The latter outcomes are most likely to be impacted by annual grasses, and by wind pollinated trees invading mediterranean or tropical biomes. One of the clearest signals in this analysis is that invasive plants are far more likely to cause significant impacts on resident plant and animal richness on islands rather than mainland. This study shows that there is no universal measure of impact and the pattern observed depends on the ecological measure examined. Although impact is strongly context dependent, some species traits, especially life form, stature and pollination syndrome, may provide a means to predict impact, regardless of the particular habitat and geographical region invaded.","container-title":"Global Change Biology","DOI":"10.1111/j.1365-2486.2011.02636.x","ISSN":"1354-1013","issue":"5","journalAbbreviation":"Global Change Biology","page":"1725-1737","title":"A global assessment of invasive plant impacts on resident species, communities and ecosystems: the interaction of impact measures, invading species' traits and environment","volume":"18","author":[{"family":"Pyšek","given":"Petr"},{"family":"Jarošík","given":"Vojtěch"},{"family":"Hulme","given":"Philip E."},{"family":"Pergl","given":"Jan"},{"family":"Hejda","given":"Martin"},{"family":"Schaffner","given":"Urs"},{"family":"Vilà","given":"Montserrat"}],"issued":{"date-parts":[["2012",5,1]]}}},{"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00812B6A" w:rsidRPr="00D85376">
        <w:fldChar w:fldCharType="separate"/>
      </w:r>
      <w:r w:rsidR="00A745FD" w:rsidRPr="00A745FD">
        <w:rPr>
          <w:szCs w:val="24"/>
        </w:rPr>
        <w:t xml:space="preserve">(Catford et al., 2018; </w:t>
      </w:r>
      <w:proofErr w:type="spellStart"/>
      <w:r w:rsidR="00A745FD" w:rsidRPr="00A745FD">
        <w:rPr>
          <w:szCs w:val="24"/>
        </w:rPr>
        <w:t>Pyšek</w:t>
      </w:r>
      <w:proofErr w:type="spellEnd"/>
      <w:r w:rsidR="00A745FD" w:rsidRPr="00A745FD">
        <w:rPr>
          <w:szCs w:val="24"/>
        </w:rPr>
        <w:t xml:space="preserve"> et al., 2012)</w:t>
      </w:r>
      <w:r w:rsidR="00812B6A" w:rsidRPr="00D85376">
        <w:fldChar w:fldCharType="end"/>
      </w:r>
      <w:r w:rsidR="00812B6A" w:rsidRPr="00D85376">
        <w:t xml:space="preserve"> in ratios greater than 1:1.</w:t>
      </w:r>
      <w:r w:rsidR="00C21E5F">
        <w:t xml:space="preserve"> This species </w:t>
      </w:r>
      <w:r w:rsidR="001D757F">
        <w:t>replacement</w:t>
      </w:r>
      <w:r w:rsidR="00C21E5F">
        <w:t xml:space="preserve"> pattern could be helped by the fact that humans </w:t>
      </w:r>
      <w:r w:rsidR="00C21E5F" w:rsidRPr="00C21E5F">
        <w:t xml:space="preserve">tend to settle </w:t>
      </w:r>
      <w:r w:rsidR="00C21E5F">
        <w:t xml:space="preserve">in </w:t>
      </w:r>
      <w:r w:rsidR="00C21E5F" w:rsidRPr="00C21E5F">
        <w:t>environments</w:t>
      </w:r>
      <w:r w:rsidR="00C21E5F">
        <w:t xml:space="preserve"> that facilitate </w:t>
      </w:r>
      <w:r w:rsidR="000C0C21">
        <w:t xml:space="preserve">nonnative </w:t>
      </w:r>
      <w:r w:rsidR="00C21E5F">
        <w:t xml:space="preserve">establishment and </w:t>
      </w:r>
      <w:r w:rsidR="000C0C21">
        <w:t xml:space="preserve">the </w:t>
      </w:r>
      <w:r w:rsidR="00C21E5F">
        <w:t xml:space="preserve">potential </w:t>
      </w:r>
      <w:r w:rsidR="00C21E5F" w:rsidRPr="00C21E5F">
        <w:t>success</w:t>
      </w:r>
      <w:r w:rsidR="000C0C21">
        <w:t xml:space="preserve"> of</w:t>
      </w:r>
      <w:r w:rsidR="00C21E5F" w:rsidRPr="00C21E5F">
        <w:t xml:space="preserve"> </w:t>
      </w:r>
      <w:r w:rsidR="001D757F">
        <w:t xml:space="preserve">invasive </w:t>
      </w:r>
      <w:r w:rsidR="000C0C21">
        <w:t xml:space="preserve">species </w:t>
      </w:r>
      <w:r w:rsidR="00C21E5F">
        <w:fldChar w:fldCharType="begin"/>
      </w:r>
      <w:r w:rsidR="00AA1951">
        <w:instrText xml:space="preserve"> ADDIN ZOTERO_ITEM CSL_CITATION {"citationID":"enojmfLb","properties":{"formattedCitation":"(Gallien et al., 2019)","plainCitation":"(Gallien et al., 2019)","noteIndex":0},"citationItems":[{"id":"QygWhgov/aYeQklHf","uris":["http://zotero.org/users/576239/items/89WD2K5M"],"uri":["http://zotero.org/users/576239/items/89WD2K5M"],"itemData":{"id":4549,"type":"article-journal","abstract":"Biological invasions are on the rise globally. To reduce future invasions, it is imperative to determine the naturalization potential of species. Until now, screening approaches have relied largely on species-specific functional feature data. Such information is, however, time-consuming and expensive to collect, thwarting the screening of large numbers of potential invaders. We propose to resolve such data limitations by developing indicators of establishment success of alien species that can be readily derived from open-access databases. These indicators describe key features of successfully established aliens, including estimates of potential range size, niche overlap with human-disturbed environments, and proxies of species traits related to their palaeoinvasions and local dominance capacities. We demonstrate the utility of this new approach by applying it to two large and highly invasive plant groups: Australian acacias and eucalypts. Our results show that these indicators robustly predict establishment successes and failures in each clade independently, and that they can cross-predict establishment in these two clades. Interestingly, the indicator identified as most important was species potential range size on Earth, a variable too rarely considered as a predictor. By successfully identifying key features that predispose Australian plants to naturalize, we provide an objective and cost-effective protocol for flagging high-risk introductions.","container-title":"Proceedings of the Royal Society B: Biological Sciences","DOI":"10.1098/rspb.2018.2477","issue":"1897","journalAbbreviation":"Proceedings of the Royal Society B: Biological Sciences","note":"publisher: Royal Society","page":"20182477","source":"royalsocietypublishing.org (Atypon)","title":"Global predictors of alien plant establishment success: combining niche and trait proxies","title-short":"Global predictors of alien plant establishment success","volume":"286","author":[{"family":"Gallien","given":"Laure"},{"family":"Thornhill","given":"Andrew H."},{"family":"Zurell","given":"Damaris"},{"family":"Miller","given":"Joseph T."},{"family":"Richardson","given":"David M."}],"issued":{"date-parts":[["2019",2,27]]}}}],"schema":"https://github.com/citation-style-language/schema/raw/master/csl-citation.json"} </w:instrText>
      </w:r>
      <w:r w:rsidR="00C21E5F">
        <w:fldChar w:fldCharType="separate"/>
      </w:r>
      <w:r w:rsidR="00A745FD" w:rsidRPr="00A745FD">
        <w:t>(</w:t>
      </w:r>
      <w:proofErr w:type="spellStart"/>
      <w:r w:rsidR="00A745FD" w:rsidRPr="00A745FD">
        <w:t>Gallien</w:t>
      </w:r>
      <w:proofErr w:type="spellEnd"/>
      <w:r w:rsidR="00A745FD" w:rsidRPr="00A745FD">
        <w:t xml:space="preserve"> et al., 2019)</w:t>
      </w:r>
      <w:r w:rsidR="00C21E5F">
        <w:fldChar w:fldCharType="end"/>
      </w:r>
      <w:r w:rsidR="00C21E5F">
        <w:t xml:space="preserve">. </w:t>
      </w:r>
    </w:p>
    <w:p w14:paraId="4C16AF3B" w14:textId="6D9E82F3" w:rsidR="00F45B2F" w:rsidRDefault="00F45B2F" w:rsidP="00491742"/>
    <w:p w14:paraId="52FB8D8C" w14:textId="1D9EB1F8" w:rsidR="00870531" w:rsidRDefault="00812B6A" w:rsidP="00491742">
      <w:r w:rsidRPr="00D85376">
        <w:t>Even without any expansion of human development, the distribution of a nonnative species can expand from the initial point of introduction if some nonnative species become invasive</w:t>
      </w:r>
      <w:r>
        <w:t xml:space="preserve"> </w:t>
      </w:r>
      <w:r w:rsidRPr="00D85376">
        <w:fldChar w:fldCharType="begin"/>
      </w:r>
      <w:r w:rsidR="001003EB">
        <w:instrText xml:space="preserve"> ADDIN ZOTERO_ITEM CSL_CITATION {"citationID":"MdAXXxyC","properties":{"formattedCitation":"(Catford et al., 2018)","plainCitation":"(Catford et al., 2018)","noteIndex":0},"citationItems":[{"id":1956,"uris":["http://zotero.org/users/5389092/items/T8DLX4H5"],"uri":["http://zotero.org/users/5389092/items/T8DLX4H5"],"itemData":{"id":1956,"type":"article-journal","abstract":"Introduced species threaten native biodiversity, but whether exotic species can competitively displace native species remains contested. Building on theory that predicts multi-species coexistence based on a competition-colonisation tradeoff, we derive a mechanistic basis by which human-mediated species invasions could cause extinctions through competitive displacement. In contrast to past invasions, humans principally introduce modern invaders, repeatedly and in large quantities, and in ways that can facilitate release from enemies and competitors. Associated increases in exotic species’ propagule rain, survival and competitive ability could enable some introduced species to overcome the tradeoffs that constrain all other species. Using evidence from metacommunity models, we show how species introductions could disrupt species coexistence, generating extinction debts, especially when combined with other forms of anthropogenic environmental change. Even though competing species have typically coexisted following past biogeographic migrations, the multiplicity and interactive impacts of today’s threats could change some exotic species into agents of extinction.","container-title":"Nature Communications","DOI":"10.1038/s41467-018-04491-3","ISSN":"2041-1723","issue":"1","journalAbbreviation":"Nature Communications","page":"2131","title":"Introduced species that overcome life history tradeoffs can cause native extinctions","volume":"9","author":[{"family":"Catford","given":"Jane A."},{"family":"Bode","given":"Michael"},{"family":"Tilman","given":"David"}],"issued":{"date-parts":[["2018",5,30]]}}}],"schema":"https://github.com/citation-style-language/schema/raw/master/csl-citation.json"} </w:instrText>
      </w:r>
      <w:r w:rsidRPr="00D85376">
        <w:fldChar w:fldCharType="separate"/>
      </w:r>
      <w:r w:rsidR="00A745FD" w:rsidRPr="00A745FD">
        <w:t>(Catford et al., 2018)</w:t>
      </w:r>
      <w:r w:rsidRPr="00D85376">
        <w:fldChar w:fldCharType="end"/>
      </w:r>
      <w:r w:rsidRPr="00D85376">
        <w:t xml:space="preserve">. </w:t>
      </w:r>
      <w:r w:rsidR="00242243">
        <w:t xml:space="preserve">If some nonnative species </w:t>
      </w:r>
      <w:r w:rsidR="00291EAB">
        <w:t xml:space="preserve">colonize </w:t>
      </w:r>
      <w:r w:rsidR="00242243">
        <w:t xml:space="preserve">wetlands </w:t>
      </w:r>
      <w:r w:rsidR="00291EAB">
        <w:t>with lower levels of human</w:t>
      </w:r>
      <w:r w:rsidR="00242243">
        <w:t xml:space="preserve"> development</w:t>
      </w:r>
      <w:r w:rsidR="00291EAB">
        <w:t>, we speculate that this would</w:t>
      </w:r>
      <w:r w:rsidR="00242243">
        <w:t xml:space="preserve"> </w:t>
      </w:r>
      <w:r w:rsidRPr="00D85376">
        <w:t>reduce species richness, thus flattening the curve</w:t>
      </w:r>
      <w:r w:rsidR="001D757F">
        <w:t xml:space="preserve"> we observed</w:t>
      </w:r>
      <w:r w:rsidRPr="00D85376">
        <w:t xml:space="preserve">. Invasion would also reduce the observed peak in </w:t>
      </w:r>
      <w:r w:rsidR="00CF21E2">
        <w:t xml:space="preserve">mean community </w:t>
      </w:r>
      <w:r w:rsidRPr="00D85376">
        <w:t xml:space="preserve">niche specialization at high development extents </w:t>
      </w:r>
      <w:r w:rsidR="00CF21E2">
        <w:t>by</w:t>
      </w:r>
      <w:r w:rsidRPr="00D85376">
        <w:t xml:space="preserve"> expand</w:t>
      </w:r>
      <w:r w:rsidR="00CF21E2">
        <w:t>ing</w:t>
      </w:r>
      <w:r w:rsidRPr="00D85376">
        <w:t xml:space="preserve"> the realized niche breadth of</w:t>
      </w:r>
      <w:r w:rsidR="00CF21E2">
        <w:t xml:space="preserve"> </w:t>
      </w:r>
      <w:r w:rsidR="003A6B4B">
        <w:t>these invasive</w:t>
      </w:r>
      <w:r w:rsidRPr="00D85376">
        <w:t xml:space="preserve"> species inhabiting high development </w:t>
      </w:r>
      <w:r w:rsidR="00FB2B44">
        <w:t>wetlands</w:t>
      </w:r>
      <w:r w:rsidRPr="00D85376">
        <w:t>.</w:t>
      </w:r>
      <w:r w:rsidR="00CF21E2">
        <w:t xml:space="preserve"> </w:t>
      </w:r>
      <w:r w:rsidRPr="00D85376">
        <w:t>This suggests that the observed unimodal relationship between wetland vascular plant species richness and human development could be contingent upon the time of observation relative to the timepoint of invasion</w:t>
      </w:r>
      <w:r>
        <w:t xml:space="preserve"> </w:t>
      </w:r>
      <w:r w:rsidRPr="00D85376">
        <w:fldChar w:fldCharType="begin"/>
      </w:r>
      <w:r w:rsidR="00AA1951">
        <w:instrText xml:space="preserve"> ADDIN ZOTERO_ITEM CSL_CITATION {"citationID":"XxfyOYxL","properties":{"formattedCitation":"(Diamond, 1975; Richardson et al., 2000; Theoharides &amp; Dukes, 2007)","plainCitation":"(Diamond, 1975; Richardson et al., 2000; Theoharides &amp; Dukes, 2007)","noteIndex":0},"citationItems":[{"id":"QygWhgov/B2JrCvZf","uris":["http://zotero.org/users/576239/items/L6E2C3U9"],"uri":["http://zotero.org/users/576239/items/L6E2C3U9"],"itemData":{"id":4561,"type":"chapter","container-title":"Ecology and evolution of communities.Harvard","event-place":"Cambridge, Mass","language":"fr","page":"342–444","publisher":"University Press","publisher-place":"Cambridge, Mass","title":"Assembly of species communities","author":[{"family":"Diamond","given":"J.M."}],"editor":[{"family":"CodyML","given":"Diamond J.M."}],"issued":{"date-parts":[["1975"]]}}},{"id":2018,"uris":["http://zotero.org/users/5389092/items/KHKFIWPA"],"uri":["http://zotero.org/users/5389092/items/KHKFIWPA"],"itemData":{"id":2018,"type":"article-journal","abstract":"[Much confusion exists in the English-language literature on plant invasions concerning the terms 'naturalized' and 'invasive' and their associated concepts. Several authors have used these terms in proposing schemes for conceptualizing the sequence of events from introduction to invasion, but often imprecisely, erroneously or in contradictory ways. This greatly complicates the formulation of robust generalizations in invasion ecology. Based on an extensive and critical survey of the literature we defined a minimum set of key terms related to a graphic scheme which conceptualizes the naturalization/invasion process. Introduction means that the plant (or its propagule) has been transported by humans across a major geographical barrier. Naturalization starts when abiotic and biotic barriers to survival are surmounted and when various barriers to regular reproduction are overcome. Invasion further requires that introduced plants produce reproductive off-spring in areas distant from sites of introduction (approximate scales: &gt; 100 m over &lt; 50 years for taxa spreading by seeds and other propagules; &gt; 6 m/3 years for taxa spreading by roots, rhizomes, stolons or creeping stems). Taxa that can cope with the abiotic environment and biota in the general area may invade disturbed, seminatural communities. Invasion of successionally mature, undisturbed communities usually requires that the alien taxon overcomes a different category of barriers. We propose that the term `invasive' should be used without any inference to environmental or economic impact. Terms like 'pests' and 'weeds' are suitable labels for the 50-80% of invaders that have harmful effects. About 10% of invasive plants that change the character, condition, form, or nature of ecosystems over substantial areas may be termed 'transformers']","archive":"JSTOR","container-title":"Diversity and Distributions","ISSN":"13669516, 14724642","issue":"2","page":"93-107","title":"Naturalization and Invasion of Alien Plants: Concepts and Definitions","volume":"6","author":[{"family":"Richardson","given":"David M."},{"family":"Pysek","given":"Petr"},{"family":"Rejmanek","given":"Marcel"},{"family":"Barbour","given":"Michael G."},{"family":"Panetta","given":"F. Dane"},{"family":"West","given":"Carol J."}],"issued":{"date-parts":[["2000"]]}}},{"id":2016,"uris":["http://zotero.org/users/5389092/items/794F98N2"],"uri":["http://zotero.org/users/5389092/items/794F98N2"],"itemData":{"id":2016,"type":"article-journal","container-title":"New Phytologist","DOI":"10.1111/j.1469-8137.2007.02207.x","ISSN":"0028-646X","issue":"2","journalAbbreviation":"New Phytologist","page":"256-273","source":"nph.onlinelibrary.wiley.com (Atypon)","title":"Plant invasion across space and time: factors affecting nonindigenous species success during four stages of invasion","title-short":"Plant invasion across space and time","volume":"176","author":[{"family":"Theoharides","given":"K A"},{"family":"Dukes","given":"J S"}],"issued":{"date-parts":[["2007"]]}}}],"schema":"https://github.com/citation-style-language/schema/raw/master/csl-citation.json"} </w:instrText>
      </w:r>
      <w:r w:rsidRPr="00D85376">
        <w:fldChar w:fldCharType="separate"/>
      </w:r>
      <w:r w:rsidR="00121883" w:rsidRPr="00121883">
        <w:t xml:space="preserve">(Diamond, 1975; Richardson et al., 2000; </w:t>
      </w:r>
      <w:proofErr w:type="spellStart"/>
      <w:r w:rsidR="00121883" w:rsidRPr="00121883">
        <w:t>Theoharides</w:t>
      </w:r>
      <w:proofErr w:type="spellEnd"/>
      <w:r w:rsidR="00121883" w:rsidRPr="00121883">
        <w:t xml:space="preserve"> &amp; Dukes, 2007)</w:t>
      </w:r>
      <w:r w:rsidRPr="00D85376">
        <w:fldChar w:fldCharType="end"/>
      </w:r>
      <w:r w:rsidRPr="00D85376">
        <w:t>.</w:t>
      </w:r>
      <w:r w:rsidR="00852E8C">
        <w:t xml:space="preserve"> </w:t>
      </w:r>
      <w:r w:rsidR="00BF5DD6">
        <w:t xml:space="preserve">Hence, </w:t>
      </w:r>
      <w:r w:rsidR="00D15AD3">
        <w:t xml:space="preserve">the </w:t>
      </w:r>
      <w:r w:rsidR="00FB2B44">
        <w:t xml:space="preserve">presence of </w:t>
      </w:r>
      <w:r w:rsidR="00BF5DD6">
        <w:t xml:space="preserve">nonnative species </w:t>
      </w:r>
      <w:r w:rsidR="00D15AD3">
        <w:t>–</w:t>
      </w:r>
      <w:r w:rsidR="00BF5DD6">
        <w:t xml:space="preserve"> particularly </w:t>
      </w:r>
      <w:r w:rsidR="00D15AD3">
        <w:t>those with characteristics that enable invasion – may</w:t>
      </w:r>
      <w:r w:rsidR="00BF5DD6">
        <w:t xml:space="preserve"> be an important factor </w:t>
      </w:r>
      <w:r w:rsidR="00D15AD3">
        <w:t xml:space="preserve">that indicates </w:t>
      </w:r>
      <w:r w:rsidR="00852E8C">
        <w:t>non-equilibrium situation</w:t>
      </w:r>
      <w:r w:rsidR="00BF5DD6">
        <w:t>s</w:t>
      </w:r>
      <w:r w:rsidR="00852E8C">
        <w:t xml:space="preserve"> </w:t>
      </w:r>
      <w:r w:rsidR="00BF5DD6">
        <w:t>of diversity patterns</w:t>
      </w:r>
      <w:r w:rsidR="00FB2B44">
        <w:t xml:space="preserve"> that are</w:t>
      </w:r>
      <w:r w:rsidR="00BF5DD6">
        <w:t xml:space="preserve"> known </w:t>
      </w:r>
      <w:r w:rsidR="00FB2B44">
        <w:t xml:space="preserve">to be </w:t>
      </w:r>
      <w:r w:rsidR="00BF5DD6">
        <w:t xml:space="preserve">an important pitfalls </w:t>
      </w:r>
      <w:r w:rsidR="00FB2B44">
        <w:t>when e.g.</w:t>
      </w:r>
      <w:r w:rsidR="00BF5DD6">
        <w:t xml:space="preserve"> assembly rules </w:t>
      </w:r>
      <w:r w:rsidR="00FB2B44">
        <w:t xml:space="preserve">are </w:t>
      </w:r>
      <w:r w:rsidR="00BF5DD6">
        <w:t xml:space="preserve">inferred from diversity patterns </w:t>
      </w:r>
      <w:r w:rsidR="00BF5DD6">
        <w:fldChar w:fldCharType="begin"/>
      </w:r>
      <w:r w:rsidR="00AA1951">
        <w:instrText xml:space="preserve"> ADDIN ZOTERO_ITEM CSL_CITATION {"citationID":"PPeG6z0i","properties":{"formattedCitation":"(Chase, 2003; M\\uc0\\u252{}nkem\\uc0\\u252{}ller et al., 2020)","plainCitation":"(Chase, 2003; Münkemüller et al., 2020)","noteIndex":0},"citationItems":[{"id":"QygWhgov/NneB0FQM","uris":["http://zotero.org/users/576239/items/F8VM6KTV"],"uri":["http://zotero.org/users/576239/items/F8VM6KTV"],"itemData":{"id":4558,"type":"article-journal","abstract":"Community assembly provides a conceptual foundation for understanding the processes that determine which and how many species live in a particular locality. Evidence suggests that community assembly often leads to a single stable equilibrium, such that the conditions of the environment and interspecific interactions determine which species will exist there. In such cases, regions of local communities with similar environmental conditions should have similar community composition. Other evidence suggests that community assembly can lead to multiple stable equilibria. Thus, the resulting community depends on the assembly history, even when all species have access to the community. In these cases, a region of local communities with similar environmental conditions can be very dissimilar in their community composition. Both regional and local factors should determine the patterns by which communities assemble, and the resultant degree of similarity or dissimilarity among localities with similar environments. A single equilibrium in more likely to be realized in systems with small regional species pools, high rates of connectance, low productivity and high disturbance. Multiple stable equilibria are more likely in systems with large regional species pools, low rates of connectance, high productivity and low disturbance. I illustrate preliminary evidence for these predictions from an observational study of small pond communities, and show important effects on community similarity, as well as on local and regional species richness.","container-title":"Oecologia","DOI":"10.1007/s00442-003-1311-7","ISSN":"1432-1939","issue":"4","journalAbbreviation":"Oecologia","language":"en","page":"489-498","source":"Springer Link","title":"Community assembly: when should history matter?","title-short":"Community assembly","volume":"136","author":[{"family":"Chase","given":"Jonathan M."}],"issued":{"date-parts":[["2003",8,1]]}}},{"id":"QygWhgov/lB7BiwZ4","uris":["http://zotero.org/users/576239/items/V3ZB76X7"],"uri":["http://zotero.org/users/576239/items/V3ZB76X7"],"itemData":{"id":4552,"type":"article-journal","abstract":"Aim More than ever, ecologists seek to understand how species are distributed and have assembled into communities using the “filtering framework”. This framework is based on the hypothesis that local assemblages result from a series of abiotic and biotic filters applied to regional species pools and that these filters leave predictable signals in observed diversity patterns. In theory, statistical comparisons of expected and observed patterns enable data-driven tests of assembly processes. However, so far this framework has fallen short in delivering generalizable conclusions, challenging whether (and how) diversity patterns can be used to characterize and understand underlying assembly processes better. Methods By synthesizing the previously raised critiques and suggested solutions in a comprehensive way, we identify 10 pitfalls that can lead to flawed interpretations of α-diversity patterns, summarize solutions developed to circumvent these pitfalls and provide general guidelines. Results We find that most issues arise from an overly simplistic view of potential processes that influence diversity patterns, which is often motivated by practical constraints on study design, focal scale and methodology. We outline solutions for each pitfall, such as methods spanning over spatial, environmental or phylogenetic scales, and suggest guidelines for best scientific practices in community ecology. Among key future challenges are the integration of mechanistic modelling and multi-trophic interactions. Main conclusions Our conclusion is that the filtering framework still holds promise, but only if researchers successfully navigate major pitfalls, foster the integration of mechanistic modelling and multi-trophic interactions and directly account for uncertainty in their conclusions.","container-title":"Global Ecology and Biogeography","DOI":"10.1111/geb.13098","ISSN":"1466-8238","issue":"7","language":"en","note":"_eprint: https://onlinelibrary.wiley.com/doi/pdf/10.1111/geb.13098","page":"1212-1229","source":"Wiley Online Library","title":"Dos and don'ts when inferring assembly rules from diversity patterns","volume":"29","author":[{"family":"Münkemüller","given":"Tamara"},{"family":"Gallien","given":"Laure"},{"family":"Pollock","given":"Laura J."},{"family":"Barros","given":"Ceres"},{"family":"Carboni","given":"Marta"},{"family":"Chalmandrier","given":"Loïc"},{"family":"Mazel","given":"Florent"},{"family":"Mokany","given":"Karel"},{"family":"Roquet","given":"Cristina"},{"family":"Smyčka","given":"Jan"},{"family":"Talluto","given":"Matthew V."},{"family":"Thuiller","given":"Wilfried"}],"issued":{"date-parts":[["2020"]]}}}],"schema":"https://github.com/citation-style-language/schema/raw/master/csl-citation.json"} </w:instrText>
      </w:r>
      <w:r w:rsidR="00BF5DD6">
        <w:fldChar w:fldCharType="separate"/>
      </w:r>
      <w:r w:rsidR="00C777FC" w:rsidRPr="00C777FC">
        <w:rPr>
          <w:szCs w:val="24"/>
        </w:rPr>
        <w:t xml:space="preserve">(Chase, 2003; </w:t>
      </w:r>
      <w:proofErr w:type="spellStart"/>
      <w:r w:rsidR="00C777FC" w:rsidRPr="00C777FC">
        <w:rPr>
          <w:szCs w:val="24"/>
        </w:rPr>
        <w:t>Münkemüller</w:t>
      </w:r>
      <w:proofErr w:type="spellEnd"/>
      <w:r w:rsidR="00C777FC" w:rsidRPr="00C777FC">
        <w:rPr>
          <w:szCs w:val="24"/>
        </w:rPr>
        <w:t xml:space="preserve"> et al., 2020)</w:t>
      </w:r>
      <w:r w:rsidR="00BF5DD6">
        <w:fldChar w:fldCharType="end"/>
      </w:r>
      <w:r w:rsidR="00BF5DD6">
        <w:t>.</w:t>
      </w:r>
    </w:p>
    <w:p w14:paraId="79961711" w14:textId="77777777" w:rsidR="00870531" w:rsidRDefault="00870531" w:rsidP="00491742"/>
    <w:p w14:paraId="413E3FA9" w14:textId="37FB1736" w:rsidR="0049118E" w:rsidRDefault="00A651C1" w:rsidP="00E03317">
      <w:pPr>
        <w:rPr>
          <w:ins w:id="329" w:author="Cari Ficken" w:date="2021-03-01T13:42:00Z"/>
        </w:rPr>
      </w:pPr>
      <w:r>
        <w:t>Although we</w:t>
      </w:r>
      <w:r w:rsidR="003A0279">
        <w:t xml:space="preserve"> focused on</w:t>
      </w:r>
      <w:r>
        <w:t xml:space="preserve"> </w:t>
      </w:r>
      <w:r w:rsidR="003A0279">
        <w:t>only two drivers of richness – human development and nonnative species – a number of other environmental variables co-vary with human development and may also influence vascular plant richness. For example, previous work has found that reduced species richness is associated with increased nitrogen deposition</w:t>
      </w:r>
      <w:r w:rsidR="00567BD8">
        <w:t xml:space="preserve"> </w:t>
      </w:r>
      <w:r w:rsidR="00567BD8">
        <w:fldChar w:fldCharType="begin"/>
      </w:r>
      <w:r w:rsidR="00567BD8">
        <w:instrText xml:space="preserve"> ADDIN ZOTERO_ITEM CSL_CITATION {"citationID":"Q7As8B8n","properties":{"formattedCitation":"(Payne et al., 2017)","plainCitation":"(Payne et al., 2017)","noteIndex":0},"citationItems":[{"id":2129,"uris":["http://zotero.org/users/5389092/items/XI2TYM8I"],"uri":["http://zotero.org/users/5389092/items/XI2TYM8I"],"itemData":{"id":2129,"type":"article-journal","abstract":"Reactive nitrogen (N) deposition from intensive agricultural and industrial activity has been identified as the third greatest threat to global terrestrial biodiversity, after land-use and climate change. While the impacts of N deposition are widely acknowledged, their magnitude is poorly quantified. We combine N deposition models, empirical response functions, and vegetation mapping to simulate the effects of N deposition on plant species richness from 1900 to 2030, using the island of Great Britain as a case study. We find that current species richness values – when averaged across five widespread habitat types – are approximately one-third less than without N deposition. Our results suggest that currently expected reductions in emissions will achieve no more than modest increases in species richness by 2030, and that emissions cuts based on habitat-specific “critical loads” may be an inefficient approach to managing N deposition for the protection of plant biodiversity. The effects of N deposition on biodiversity are severe and are unlikely to be quickly reversed.","container-title":"Frontiers in Ecology and the Environment","DOI":"10.1002/fee.1528","ISSN":"1540-9309","issue":"8","language":"en","note":"_eprint: https://esajournals.onlinelibrary.wiley.com/doi/pdf/10.1002/fee.1528","page":"431-436","source":"Wiley Online Library","title":"Nitrogen deposition and plant biodiversity: past, present, and future","title-short":"Nitrogen deposition and plant biodiversity","volume":"15","author":[{"family":"Payne","given":"Richard J."},{"family":"Dise","given":"Nancy B."},{"family":"Field","given":"Christopher D."},{"family":"Dore","given":"Anthony J."},{"family":"Caporn","given":"Simon JM"},{"family":"Stevens","given":"Carly J."}],"issued":{"date-parts":[["2017"]]}}}],"schema":"https://github.com/citation-style-language/schema/raw/master/csl-citation.json"} </w:instrText>
      </w:r>
      <w:r w:rsidR="00567BD8">
        <w:fldChar w:fldCharType="separate"/>
      </w:r>
      <w:r w:rsidR="00567BD8" w:rsidRPr="00567BD8">
        <w:t>(Payne et al., 2017)</w:t>
      </w:r>
      <w:r w:rsidR="00567BD8">
        <w:fldChar w:fldCharType="end"/>
      </w:r>
      <w:r w:rsidR="003A0279">
        <w:t xml:space="preserve"> – another environmental variable associated with human development </w:t>
      </w:r>
      <w:r w:rsidR="009A1FA5">
        <w:fldChar w:fldCharType="begin"/>
      </w:r>
      <w:r w:rsidR="009A1FA5">
        <w:instrText xml:space="preserve"> ADDIN ZOTERO_ITEM CSL_CITATION {"citationID":"Fi4eNGZV","properties":{"formattedCitation":"(though the effect of nitrogen on species richness is inconsistent; Pe\\uc0\\u241{}uelas et al., 2013; Sasaki et al., 2010; Seastedt &amp; Vaccaro, 2001)","plainCitation":"(though the effect of nitrogen on species richness is inconsistent; Peñuelas et al., 2013; Sasaki et al., 2010; Seastedt &amp; Vaccaro, 2001)","noteIndex":0},"citationItems":[{"id":2137,"uris":["http://zotero.org/users/5389092/items/KMT26A25"],"uri":["http://zotero.org/users/5389092/items/KMT26A25"],"itemData":{"id":2137,"type":"article-journal","abstract":"The availability of carbon from rising atmospheric carbon dioxide levels and of nitrogen from various human-induced inputs to ecosystems is continuously increasing; however, these increases are not paralleled by a similar increase in phosphorus inputs. The inexorable change in the stoichiometry of carbon and nitrogen relative to phosphorus has no equivalent in Earth’s history. Here we report the profound and yet uncertain consequences of the human imprint on the phosphorus cycle and nitrogen:phosphorus stoichiometry for the structure, functioning and diversity of terrestrial and aquatic organisms and ecosystems. A mass balance approach is used to show that limited phosphorus and nitrogen availability are likely to jointly reduce future carbon storage by natural ecosystems during this century. Further, if phosphorus fertilizers cannot be made increasingly accessible, the crop yields projections of the Millennium Ecosystem Assessment imply an increase of the nutrient deficit in developing regions.","container-title":"Nature Communications","DOI":"10.1038/ncomms3934","ISSN":"2041-1723","issue":"1","language":"en","note":"number: 1\npublisher: Nature Publishing Group","page":"2934","source":"www.nature.com","title":"Human-induced nitrogen–phosphorus imbalances alter natural and managed ecosystems across the globe","volume":"4","author":[{"family":"Peñuelas","given":"Josep"},{"family":"Poulter","given":"Benjamin"},{"family":"Sardans","given":"Jordi"},{"family":"Ciais","given":"Philippe"},{"family":"Velde","given":"Marijn","non-dropping-particle":"van der"},{"family":"Bopp","given":"Laurent"},{"family":"Boucher","given":"Olivier"},{"family":"Godderis","given":"Yves"},{"family":"Hinsinger","given":"Philippe"},{"family":"Llusia","given":"Joan"},{"family":"Nardin","given":"Elise"},{"family":"Vicca","given":"Sara"},{"family":"Obersteiner","given":"Michael"},{"family":"Janssens","given":"Ivan A."}],"issued":{"date-parts":[["2013",12,17]]}},"prefix":"though the effect of nitrogen on species richness is inconsistent; "},{"id":2135,"uris":["http://zotero.org/users/5389092/items/C98ZHZTX"],"uri":["http://zotero.org/users/5389092/items/C98ZHZTX"],"itemData":{"id":2135,"type":"article-journal","abstract":"Plant facilitation (positive plant–plant interactions) strongly influences biodiversity, structure, and dynamics in plant communities, and the topic has received considerable attention among ecologists. Most studies of facilitation processes by shrubs have been conducted at small spatial scales between shrubs and their neighboring species. Yet, we know little about whether facilitation processes by shrubs at a small scale (i.e., a patch scale) also work at a larger scale (i.e., a site scale) in terms of the maintenance of biodiversity. Here, we report that the facilitative effects of shrubs on plant diversity at a larger scale can be explained by changing ecological stoichiometry. The soil fertility showed unimodal shape along shrub cover gradient, suggesting that the facilitative effects of a shrub do not necessarily increase as the shrub develops. The unimodal shape of dependence of plant species richness on shrub cover probably was generated by the unimodal dependence of soil fertility on shrub cover. Soil nutrient enrichment by shrubs shifted low N:P ratios of plant communities with low levels of shrub cover to more balanced N:P ratios at intermediate levels of shrub cover. At the peak N:P ratio along the gradient in shrub cover, the maximum species richness and functional richness were observed, which was consistent with the unimodal relationship predicted by the resource balance hypothesis. Thus, our findings showed that facilitation processes by shrubs at a patch scale also work at a larger scale in terms of the maintenance of biodiversity. Because observed larger-scale facilitation processes are enhanced at some intermediate levels of shrub cover, this study offers practical insight into the need for management practices that allow some intermediate levels of grazing by livestock for optimizing the role of larger-scale facilitation processes in the maintenance of biodiversity and ecosystem functioning in arid and semi-arid rangelands.","container-title":"Ecological Engineering","DOI":"10.1016/j.ecoleng.2010.04.020","ISSN":"0925-8574","issue":"8","journalAbbreviation":"Ecological Engineering","language":"en","page":"1070-1075","source":"ScienceDirect","title":"Ecological stoichiometry explains larger-scale facilitation processes by shrubs on species coexistence among understory plants","volume":"36","author":[{"family":"Sasaki","given":"Takehiro"},{"family":"Yoshihara","given":"Yu"},{"family":"Jamsran","given":"Undarmaa"},{"family":"Ohkuro","given":"Toshiya"}],"issued":{"date-parts":[["2010",8,1]]}}},{"id":2132,"uris":["http://zotero.org/users/5389092/items/4MRXZT8L"],"uri":["http://zotero.org/users/5389092/items/4MRXZT8L"],"itemData":{"id":2132,"type":"article-journal","abstract":"The extent to which nutrient limitation affects species composition, abundance, and productivity of the alpine tundra is an ongoing area of ecological inquiry. At Niwot Ridge in the Front Range of Colorado, plant species richness and foliage production were studied with respect to N and P additions in three alpine communities varying in snowpack depth and duration. These effects were also measured in conjunction with a snowpack enhancement experiment. Measurements of plant responses were made 4 yr following the initiation of the manipulations. The addition of either N or P enhanced plant foliage productivity (P = 0.05 and P = 0.03, respectively). Nitrogen additions had a negative effect on the species richness censused in 1-m2 plots (P &lt; 0.001), while P additions had no effect on species richness (P &gt; 0.60). Snowpack did not affect foliage productivity (P = 0.20), but species richness was negatively affected (P &lt; 0.001). Snowpack also appeared to mediate species-specific responses to N and P additions. In the alpine, the relationship between species diversity and plant productivity is mediated by species-specific traits. After 4 yr, the increased production by plant species sensitive to P additions did not reduce species richness. This suggests that production-induced competitive exclusion is not a generalization that can be used to explain the decline in species richness. Moreover, the reduction in species richness due to N addition occurred across all of the tundra communities studied here. These communities differ with respect to the strength of other potential limiting resources such as light (self-shading) or water. Thus, this negative response is best explained by changes in soil chemistry that resulted directly or indirectly from N additions.","container-title":"Arctic, Antarctic, and Alpine Research","DOI":"10.1080/15230430.2001.12003410","ISSN":"1523-0430","issue":"1","note":"publisher: Taylor &amp; Francis\n_eprint: https://doi.org/10.1080/15230430.2001.12003410","page":"100-106","source":"Taylor and Francis+NEJM","title":"Plant Species Richness, Productivity, and Nitrogen and Phosphorus Limitations across a Snowpack Gradient in Alpine Tundra, Colorado, U.S.A.","volume":"33","author":[{"family":"Seastedt","given":"T. R."},{"family":"Vaccaro","given":"Lynn"}],"issued":{"date-parts":[["2001",2,1]]}}}],"schema":"https://github.com/citation-style-language/schema/raw/master/csl-citation.json"} </w:instrText>
      </w:r>
      <w:r w:rsidR="009A1FA5">
        <w:fldChar w:fldCharType="separate"/>
      </w:r>
      <w:r w:rsidR="009A1FA5" w:rsidRPr="009A1FA5">
        <w:rPr>
          <w:szCs w:val="24"/>
        </w:rPr>
        <w:t xml:space="preserve">(though the effect of nitrogen on species richness is inconsistent; </w:t>
      </w:r>
      <w:proofErr w:type="spellStart"/>
      <w:r w:rsidR="009A1FA5" w:rsidRPr="009A1FA5">
        <w:rPr>
          <w:szCs w:val="24"/>
        </w:rPr>
        <w:t>Peñuelas</w:t>
      </w:r>
      <w:proofErr w:type="spellEnd"/>
      <w:r w:rsidR="009A1FA5" w:rsidRPr="009A1FA5">
        <w:rPr>
          <w:szCs w:val="24"/>
        </w:rPr>
        <w:t xml:space="preserve"> et al., 2013; Sasaki et al., 2010; </w:t>
      </w:r>
      <w:proofErr w:type="spellStart"/>
      <w:r w:rsidR="009A1FA5" w:rsidRPr="009A1FA5">
        <w:rPr>
          <w:szCs w:val="24"/>
        </w:rPr>
        <w:t>Seastedt</w:t>
      </w:r>
      <w:proofErr w:type="spellEnd"/>
      <w:r w:rsidR="009A1FA5" w:rsidRPr="009A1FA5">
        <w:rPr>
          <w:szCs w:val="24"/>
        </w:rPr>
        <w:t xml:space="preserve"> &amp; Vaccaro, 2001)</w:t>
      </w:r>
      <w:r w:rsidR="009A1FA5">
        <w:fldChar w:fldCharType="end"/>
      </w:r>
      <w:r w:rsidR="003A0279">
        <w:t xml:space="preserve">. Indeed, where </w:t>
      </w:r>
      <w:r w:rsidR="00870531">
        <w:t>human</w:t>
      </w:r>
      <w:r w:rsidR="003A0279">
        <w:t>s</w:t>
      </w:r>
      <w:r w:rsidR="00870531">
        <w:t xml:space="preserve"> settle</w:t>
      </w:r>
      <w:r w:rsidR="003A0279">
        <w:t xml:space="preserve"> on a landscape is</w:t>
      </w:r>
      <w:r w:rsidR="00870531">
        <w:t xml:space="preserve"> non-random</w:t>
      </w:r>
      <w:r w:rsidR="009A1FA5">
        <w:t xml:space="preserve"> </w:t>
      </w:r>
      <w:r w:rsidR="009A1FA5">
        <w:fldChar w:fldCharType="begin"/>
      </w:r>
      <w:r w:rsidR="009A1FA5">
        <w:instrText xml:space="preserve"> ADDIN ZOTERO_ITEM CSL_CITATION {"citationID":"17RCDp2j","properties":{"formattedCitation":"(Antrop, 2004; Pickett &amp; Cadenasso, 1995; Vandam et al., 2013)","plainCitation":"(Antrop, 2004; Pickett &amp; Cadenasso, 1995; Vandam et al., 2013)","noteIndex":0},"citationItems":[{"id":2143,"uris":["http://zotero.org/users/5389092/items/L49QHRCB"],"uri":["http://zotero.org/users/5389092/items/L49QHRCB"],"itemData":{"id":2143,"type":"article-journal","abstract":"Urbanization is one of the fundamental characteristics of the European civilization. It gradually spread from Southeast Europe around 700 b.c., across the whole continent. Cities and the urban networks they formed were always an important factor in the development and shaping of their surrounding regions. Polarization of territory between urban and rural and accessibility are still important aspects in landscape dynamics. Urbanization and its associated transportation infrastructure define the relationship between city and countryside. Urbanization, expressed as the proportion of people living in urban places shows a recent but explosive growth reaching values around 80% in most European countries. Simultaneously the countryside becomes abandoned. Thinking, valuing and planning the countryside is done mainly by urbanites and future rural development is mainly focused upon the urban needs. Thinking of urban places with their associated rural hinterland and spheres of influence has become complex. Clusters of urban places, their situation in a globalizing world and changing accessibility for fast transportation modes are some new factors that affect the change of traditional European cultural landscapes. Urbanization processes show cycles of evolution that spread in different ways through space. Urbanization phases developed at different speeds and time between Northern and Southern Europe. Main cities are affected first, but gradually urbanization processes affect smaller settlements and even remote rural villages. Functional urban regions (FURs) are a new concept, which is also significant for landscape ecologists. Local landscape change can only be comprehended when situated in its general geographical context and with all its related dynamics. Patterns of change are different for the countryside near major cities, for metropolitan villages and for remote rural villages. Planning and designing landscapes for the future requires that this is understood. Urbanized landscapes are highly dynamic, complex and multifunctional. Therefore, detailed inventories of landscape conditions and monitoring of change are urgently needed in order to obtain reliable data for good decision-making.","collection-title":"Development of European Landscapes","container-title":"Landscape and Urban Planning","DOI":"10.1016/S0169-2046(03)00026-4","ISSN":"0169-2046","issue":"1","journalAbbreviation":"Landscape and Urban Planning","language":"en","page":"9-26","source":"ScienceDirect","title":"Landscape change and the urbanization process in Europe","volume":"67","author":[{"family":"Antrop","given":"Marc"}],"issued":{"date-parts":[["2004",3,15]]}}},{"id":2140,"uris":["http://zotero.org/users/5389092/items/VRB53HLH"],"uri":["http://zotero.org/users/5389092/items/VRB53HLH"],"itemData":{"id":2140,"type":"article-journal","abstract":"Many ecological phenomena are sensitive to spatial heterogeneity and fluxes within spatial mosaics. Landscape ecology, which concerns spatial dynamics (including fluxes of organisms, materials, and energy) and the ways in which fluxes are controlled within heterogeneous matrices, has provided new ways to explore aspects of spatial heterogeneity and to discover how spatial pattern controls ecological processes.","container-title":"Science","DOI":"10.1126/science.269.5222.331","ISSN":"0036-8075, 1095-9203","issue":"5222","language":"en","note":"publisher: American Association for the Advancement of Science\nsection: Articles\nPMID: 17841249","page":"331-334","source":"science.sciencemag.org","title":"Landscape Ecology: Spatial Heterogeneity in Ecological Systems","title-short":"Landscape Ecology","volume":"269","author":[{"family":"Pickett","given":"S. T. A."},{"family":"Cadenasso","given":"M. L."}],"issued":{"date-parts":[["1995",7,21]]}}},{"id":2145,"uris":["http://zotero.org/users/5389092/items/H5PHWJK5"],"uri":["http://zotero.org/users/5389092/items/H5PHWJK5"],"itemData":{"id":2145,"type":"article-journal","abstract":"The relative importance of deterministic and stochastic processes driving patterns of human settlement remains controversial. A main reason for this is that disentangling the drivers of distributions and geographic clustering at different spatial scales is not straightforward and powerful analytical toolboxes able to deal with this type of data are largely deficient. Here we use a multivariate statistical framework originally developed in community ecology, to infer the relative importance of spatial and environmental drivers of human settlement. Using Moran’s eigenvector maps and a dataset of spatial variation in a set of relevant environmental variables we applied a variation partitioning procedure based on redundancy analysis models to assess the relative importance of spatial and environmental processes explaining settlement patterns. We applied this method on an archaeological dataset covering a 15 km2 area in SW Turkey spanning a time period of 8000 years from the Late Neolithic/Early Chalcolithic up to the Byzantine period. Variation partitioning revealed both significant unique and commonly explained effects of environmental and spatial variables. Land cover and water availability were the dominant environmental determinants of human settlement throughout the study period, supporting the theory of the presence of farming communities. Spatial clustering was mainly restricted to small spatial scales. Significant spatial clustering independent of environmental gradients was also detected which can be indicative of expansion into unsuitable areas or an unexpected absence in suitable areas which could be caused by dispersal limitation. Integrating historic settlement patterns as additional predictor variables resulted in more explained variation reflecting temporal autocorrelation in settlement locations.","container-title":"PLOS ONE","DOI":"10.1371/journal.pone.0067726","ISSN":"1932-6203","issue":"7","journalAbbreviation":"PLOS ONE","language":"en","note":"publisher: Public Library of Science","page":"e67726","source":"PLoS Journals","title":"Disentangling the Spatio-Environmental Drivers of Human Settlement: An Eigenvector Based Variation Decomposition","title-short":"Disentangling the Spatio-Environmental Drivers of Human Settlement","volume":"8","author":[{"family":"Vandam","given":"Ralf"},{"family":"Kaptijn","given":"Eva"},{"family":"Vanschoenwinkel","given":"Bram"}],"issued":{"date-parts":[["2013",7,2]]}}}],"schema":"https://github.com/citation-style-language/schema/raw/master/csl-citation.json"} </w:instrText>
      </w:r>
      <w:r w:rsidR="009A1FA5">
        <w:fldChar w:fldCharType="separate"/>
      </w:r>
      <w:r w:rsidR="009A1FA5" w:rsidRPr="009A1FA5">
        <w:t>(</w:t>
      </w:r>
      <w:proofErr w:type="spellStart"/>
      <w:r w:rsidR="009A1FA5" w:rsidRPr="009A1FA5">
        <w:t>Antrop</w:t>
      </w:r>
      <w:proofErr w:type="spellEnd"/>
      <w:r w:rsidR="009A1FA5" w:rsidRPr="009A1FA5">
        <w:t xml:space="preserve">, 2004; Pickett &amp; </w:t>
      </w:r>
      <w:proofErr w:type="spellStart"/>
      <w:r w:rsidR="009A1FA5" w:rsidRPr="009A1FA5">
        <w:t>Cadenasso</w:t>
      </w:r>
      <w:proofErr w:type="spellEnd"/>
      <w:r w:rsidR="009A1FA5" w:rsidRPr="009A1FA5">
        <w:t xml:space="preserve">, 1995; </w:t>
      </w:r>
      <w:proofErr w:type="spellStart"/>
      <w:r w:rsidR="009A1FA5" w:rsidRPr="009A1FA5">
        <w:t>Vandam</w:t>
      </w:r>
      <w:proofErr w:type="spellEnd"/>
      <w:r w:rsidR="009A1FA5" w:rsidRPr="009A1FA5">
        <w:t xml:space="preserve"> et al., 2013)</w:t>
      </w:r>
      <w:r w:rsidR="009A1FA5">
        <w:fldChar w:fldCharType="end"/>
      </w:r>
      <w:r w:rsidR="003A0279">
        <w:t xml:space="preserve"> </w:t>
      </w:r>
      <w:r w:rsidR="000D5D5C">
        <w:t xml:space="preserve">and </w:t>
      </w:r>
      <w:r w:rsidR="00F30EF8">
        <w:t xml:space="preserve">these confounding variables may also influence diversity. </w:t>
      </w:r>
      <w:r w:rsidR="000D5D5C">
        <w:t>Additional work can disentangle the relative importance of different variables associated with human development</w:t>
      </w:r>
      <w:r w:rsidR="00F30EF8">
        <w:t>.</w:t>
      </w:r>
      <w:r w:rsidR="00242B63">
        <w:t xml:space="preserve"> </w:t>
      </w:r>
      <w:r w:rsidR="00812B6A" w:rsidRPr="00D85376">
        <w:t xml:space="preserve">More broadly, </w:t>
      </w:r>
      <w:r w:rsidR="00F30EF8">
        <w:t xml:space="preserve">however, </w:t>
      </w:r>
      <w:r w:rsidR="00812B6A" w:rsidRPr="00D85376">
        <w:t xml:space="preserve">since nonnative species clearly contribute to the observed patterns in species richness and niche specialization </w:t>
      </w:r>
      <w:r w:rsidR="00F30EF8">
        <w:t>in</w:t>
      </w:r>
      <w:r w:rsidR="00F30EF8" w:rsidRPr="00D85376">
        <w:t xml:space="preserve"> </w:t>
      </w:r>
      <w:r w:rsidR="00812B6A" w:rsidRPr="00D85376">
        <w:t>Albertan wetlands, care should be taken to understand when broad biogeographical patterns are driven by nonnative species, native species, or both</w:t>
      </w:r>
      <w:r w:rsidR="00E03317">
        <w:t>, and also when the introduction of a nonnative species moves the community away from steady state.</w:t>
      </w:r>
      <w:r w:rsidR="00812B6A" w:rsidRPr="00D85376">
        <w:t xml:space="preserve"> Particularly in the case of mixed responses of species diversity </w:t>
      </w:r>
      <w:r w:rsidR="00F30EF8">
        <w:t>to</w:t>
      </w:r>
      <w:r w:rsidR="00F30EF8" w:rsidRPr="00D85376">
        <w:t xml:space="preserve"> </w:t>
      </w:r>
      <w:r w:rsidR="00812B6A" w:rsidRPr="00D85376">
        <w:t>disturbance gradients</w:t>
      </w:r>
      <w:r w:rsidR="00812B6A">
        <w:t xml:space="preserve"> </w:t>
      </w:r>
      <w:r w:rsidR="00812B6A" w:rsidRPr="00D85376">
        <w:fldChar w:fldCharType="begin"/>
      </w:r>
      <w:r w:rsidR="001003EB">
        <w:instrText xml:space="preserve"> ADDIN ZOTERO_ITEM CSL_CITATION {"citationID":"YOxIAwgZ","properties":{"formattedCitation":"(Fox, 2013; Huston, 2014; Mackey &amp; Currie, 2001; Mayor et al., 2012; Sheil &amp; Burslem, 2013)","plainCitation":"(Fox, 2013; Huston, 2014; Mackey &amp; Currie, 2001; Mayor et al., 2012; Sheil &amp; Burslem, 2013)","noteIndex":0},"citationItems":[{"id":1944,"uris":["http://zotero.org/users/5389092/items/7WP9DNHE"],"uri":["http://zotero.org/users/5389092/items/7WP9DNHE"],"itemData":{"id":1944,"type":"article-journal","container-title":"Nature Communications","journalAbbreviation":"Nature Communications","page":"1142","title":"Regional boreal biodiversity peaks at intermediate human disturbance","volume":"3","author":[{"family":"Mayor","given":"S.J."},{"family":"Cahill Jr","given":"J.F."},{"family":"He","given":"F."},{"family":"Sólymos","given":"P."},{"family":"Boutin","given":"S."}],"issued":{"date-parts":[["2012",10,16]]}}},{"id":1934,"uris":["http://zotero.org/users/5389092/items/6NXH4YEZ"],"uri":["http://zotero.org/users/5389092/items/6NXH4YEZ"],"itemData":{"id":1934,"type":"article-journal","container-title":"Trends in Ecology &amp; Evolution","DOI":"10.1016/j.tree.2012.08.014","ISSN":"0169-5347","issue":"2","page":"86-92","title":"The intermediate disturbance hypothesis should be abandoned","volume":"28","author":[{"family":"Fox","given":"Jeremy W."}],"issued":{"date-parts":[["2013",2,1]]}}},{"id":1936,"uris":["http://zotero.org/users/5389092/items/DAZVQNIT"],"uri":["http://zotero.org/users/5389092/items/DAZVQNIT"],"itemData":{"id":1936,"type":"article-journal","abstract":"The ?intermediate disturbance hypothesis? and the ?intermediate productivity hypothesis? have been widely recognized concepts for explaining patterns of species diversity for the past 40 years. While these hypotheses have generated numerous reviews and meta-analyses, as well as persistent criticism, two prominent papers have recently concluded that both of these hypotheses should be abandoned because of theoretical weaknesses and failure to predict observed diversity patterns. I review these criticisms in the context of the continuing tension between logic and empiricism in the development of ecological theory, and conclude that most of the criticisms are misguided because they fail to recognize the inherent connections between these two hypotheses, and consequently fail to test them appropriately. The logic of every hypothesis is based on the underlying assumptions. In the case of these two hypotheses, the assumptions on which the criticisms of their logic depend are falsified by the strong empirical support for the linked predictions of the hypotheses. This conclusion calls for a reevaluation of the basic assumptions upon which most of ecological competition and diversity theory is based.","container-title":"Ecology","DOI":"10.1890/13-1397.1","ISSN":"0012-9658","issue":"9","journalAbbreviation":"Ecology","page":"2382-2396","title":"Disturbance, productivity, and species diversity: empiricism vs. logic in ecological theory","volume":"95","author":[{"family":"Huston","given":"Michael A."}],"issued":{"date-parts":[["2014",9,1]]}}},{"id":428,"uris":["http://zotero.org/users/5389092/items/QQ4STKZW"],"uri":["http://zotero.org/users/5389092/items/QQ4STKZW"],"itemData":{"id":428,"type":"article-journal","container-title":"Ecology","DOI":"10.1890/0012-9658(2001)082[3479:TDDRII]2.0.CO;2","journalAbbreviation":"Ecol","page":"3479-3492","title":"The diversity-disturbance relationship: Is it generally strong and peaked?","volume":"82","author":[{"family":"Mackey","given":"R. L."},{"family":"Currie","given":"D. J."}],"issued":{"date-parts":[["2001"]]}}},{"id":1940,"uris":["http://zotero.org/users/5389092/items/FEFVL5V7"],"uri":["http://zotero.org/users/5389092/items/FEFVL5V7"],"itemData":{"id":1940,"type":"article-journal","container-title":"Trends in Ecology &amp; Evolution","DOI":"10.1016/j.tree.2013.07.006","ISSN":"0169-5347","issue":"10","journalAbbreviation":"Trends in Ecology &amp; Evolution","page":"571-572","title":"Defining and defending Connell's intermediate disturbance hypothesis: a response to Fox","volume":"28","author":[{"family":"Sheil","given":"Douglas"},{"family":"Burslem","given":"David F.R.P."}],"issued":{"date-parts":[["2013",10,1]]}}}],"schema":"https://github.com/citation-style-language/schema/raw/master/csl-citation.json"} </w:instrText>
      </w:r>
      <w:r w:rsidR="00812B6A" w:rsidRPr="00D85376">
        <w:fldChar w:fldCharType="separate"/>
      </w:r>
      <w:r w:rsidR="00A745FD" w:rsidRPr="00A745FD">
        <w:t xml:space="preserve">(Fox, 2013; Huston, 2014; Mackey &amp; Currie, 2001; Mayor et al., 2012; </w:t>
      </w:r>
      <w:proofErr w:type="spellStart"/>
      <w:r w:rsidR="00A745FD" w:rsidRPr="00A745FD">
        <w:t>Sheil</w:t>
      </w:r>
      <w:proofErr w:type="spellEnd"/>
      <w:r w:rsidR="00A745FD" w:rsidRPr="00A745FD">
        <w:t xml:space="preserve"> &amp; </w:t>
      </w:r>
      <w:proofErr w:type="spellStart"/>
      <w:r w:rsidR="00A745FD" w:rsidRPr="00A745FD">
        <w:t>Burslem</w:t>
      </w:r>
      <w:proofErr w:type="spellEnd"/>
      <w:r w:rsidR="00A745FD" w:rsidRPr="00A745FD">
        <w:t>, 2013)</w:t>
      </w:r>
      <w:r w:rsidR="00812B6A" w:rsidRPr="00D85376">
        <w:fldChar w:fldCharType="end"/>
      </w:r>
      <w:r w:rsidR="00812B6A" w:rsidRPr="00D85376">
        <w:t xml:space="preserve"> or time</w:t>
      </w:r>
      <w:r w:rsidR="00812B6A">
        <w:t xml:space="preserve"> </w:t>
      </w:r>
      <w:r w:rsidR="00812B6A" w:rsidRPr="00D85376">
        <w:fldChar w:fldCharType="begin"/>
      </w:r>
      <w:r w:rsidR="001003EB">
        <w:instrText xml:space="preserve"> ADDIN ZOTERO_ITEM CSL_CITATION {"citationID":"7BTALLub","properties":{"formattedCitation":"(Cardinale et al., 2018; Sax &amp; Gaines, 2003; Vellend et al., 2013)","plainCitation":"(Cardinale et al., 2018; Sax &amp; Gaines, 2003; Vellend et al., 2013)","noteIndex":0},"citationItems":[{"id":2007,"uris":["http://zotero.org/users/5389092/items/UDDG6Q3P"],"uri":["http://zotero.org/users/5389092/items/UDDG6Q3P"],"itemData":{"id":2007,"type":"article-journal","abstract":"Recently,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Speciﬁcally,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diﬀerent implications for conservation. Lastly, we suggest researchers be aware of pros and cons of using diﬀerent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Conservation","language":"en","page":"175-183","source":"DOI.org (Crossref)","title":"Is local biodiversity declining or not? A summary of the debate over analysis of species richness time trends","title-short":"Is local biodiversity declining or not?","volume":"219","author":[{"family":"Cardinale","given":"Bradley J."},{"family":"Gonzalez","given":"Andrew"},{"family":"Allington","given":"Ginger R.H."},{"family":"Loreau","given":"Michel"}],"issued":{"date-parts":[["2018",3]]}}},{"id":2005,"uris":["http://zotero.org/users/5389092/items/SBUI2UCX"],"uri":["http://zotero.org/users/5389092/items/SBUI2UCX"],"itemData":{"id":2005,"type":"article-journal","abstract":"Current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Evolution","page":"561-566","source":"ScienceDirect","title":"Species diversity: from global decreases to local increases","title-short":"Species diversity","volume":"18","author":[{"family":"Sax","given":"Dov F."},{"family":"Gaines","given":"Steven D."}],"issued":{"date-parts":[["2003",11,1]]}}},{"id":2013,"uris":["http://zotero.org/users/5389092/items/AFF887JJ"],"uri":["http://zotero.org/users/5389092/items/AFF887JJ"],"itemData":{"id":2013,"type":"article-journal","abstract":"A major advance of the last 20 y at the interface of biological, environmental, and conservation sciences has been the demonstration that plant biodiversity positively influences ecosystem function. Linking these results to applied conservation efforts hinges on the assumption that biodiversity is actually declining at the local scale at which diversity–function relationships are strongest. Our compilation and analysis of a global database of &amp;gt;16,000 repeat survey vegetation plots from habitats across the globe directly contradict this assumption. We find no general tendency for local-scale plant species diversity to decline over the last century, calling into question the widespread use of ecosystem function experiments to argue for the importance of biodiversity conservation in nature.Global biodiversity is in decline. This is of concern for aesthetic and ethical reasons, but possibly also for practical reasons, as suggested by experimental studies, mostly with plants, showing that biodiversity reductions in small study plots can lead to compromised ecosystem function. However, inferring that ecosystem functions will decline due to biodiversity loss in the real world rests on the untested assumption that such loss is actually occurring at these small scales in nature. Using a global database of 168 published studies and &amp;gt;16,000 nonexperimental, local-scale vegetation plots, we show that mean temporal change in species diversity over periods of 5–261 y is not different from zero, with increases at least as likely as declines over time. Sites influenced primarily by plant species’ invasions showed a tendency for declines in species richness, whereas sites undergoing postdisturbance succession showed increases in richness over time. Other distinctions among studies had little influence on temporal richness trends. Although maximizing diversity is likely important for maintaining ecosystem function in intensely managed systems such as restored grasslands or tree plantations, the clear lack of any general tendency for plant biodiversity to decline at small scales in nature directly contradicts the key assumption linking experimental results to ecosystem function as a motivation for biodiversity conservation in nature. How often real world changes in the diversity and composition of plant communities at the local scale cause ecosystem function to deteriorate, or actually to improve, remains unknown and is in critical need of further study.","container-title":"Proceedings of the National Academy of Sciences","DOI":"10.1073/pnas.1312779110","issue":"48","journalAbbreviation":"Proc Natl Acad Sci USA","page":"19456","title":"Global meta-analysis reveals no net change in local-scale plant biodiversity over time","volume":"110","author":[{"family":"Vellend","given":"Mark"},{"family":"Baeten","given":"Lander"},{"family":"Myers-Smith","given":"Isla H."},{"family":"Elmendorf","given":"Sarah C."},{"family":"Beauséjour","given":"Robin"},{"family":"Brown","given":"Carissa D."},{"family":"De Frenne","given":"Pieter"},{"family":"Verheyen","given":"Kris"},{"family":"Wipf","given":"Sonja"}],"issued":{"date-parts":[["2013",11,26]]}}}],"schema":"https://github.com/citation-style-language/schema/raw/master/csl-citation.json"} </w:instrText>
      </w:r>
      <w:r w:rsidR="00812B6A" w:rsidRPr="00D85376">
        <w:fldChar w:fldCharType="separate"/>
      </w:r>
      <w:r w:rsidR="00A745FD" w:rsidRPr="00A745FD">
        <w:t xml:space="preserve">(Cardinale et al., 2018; Sax &amp; Gaines, 2003; </w:t>
      </w:r>
      <w:proofErr w:type="spellStart"/>
      <w:r w:rsidR="00A745FD" w:rsidRPr="00A745FD">
        <w:t>Vellend</w:t>
      </w:r>
      <w:proofErr w:type="spellEnd"/>
      <w:r w:rsidR="00A745FD" w:rsidRPr="00A745FD">
        <w:t xml:space="preserve"> et al., 2013)</w:t>
      </w:r>
      <w:r w:rsidR="00812B6A" w:rsidRPr="00D85376">
        <w:fldChar w:fldCharType="end"/>
      </w:r>
      <w:r w:rsidR="00F30EF8">
        <w:t>,</w:t>
      </w:r>
      <w:r w:rsidR="00812B6A" w:rsidRPr="00D85376">
        <w:t xml:space="preserve"> differentiating the responses of native, nonnative, and invasive species may help clarify these </w:t>
      </w:r>
      <w:r w:rsidR="00F30EF8">
        <w:t>relationships</w:t>
      </w:r>
      <w:r w:rsidR="00812B6A" w:rsidRPr="00D85376">
        <w:t>.</w:t>
      </w:r>
    </w:p>
    <w:p w14:paraId="36B64C3B" w14:textId="7C4A1919" w:rsidR="00CC36AD" w:rsidRDefault="00CC36AD" w:rsidP="00E03317">
      <w:pPr>
        <w:rPr>
          <w:ins w:id="330" w:author="Cari Ficken" w:date="2021-03-01T13:42:00Z"/>
        </w:rPr>
      </w:pPr>
    </w:p>
    <w:p w14:paraId="73D5A49A" w14:textId="61F615F0" w:rsidR="00CC36AD" w:rsidRDefault="00CC36AD" w:rsidP="00CC36AD">
      <w:pPr>
        <w:pStyle w:val="Heading2"/>
        <w:rPr>
          <w:ins w:id="331" w:author="Cari Ficken" w:date="2021-03-01T13:43:00Z"/>
        </w:rPr>
      </w:pPr>
      <w:ins w:id="332" w:author="Cari Ficken" w:date="2021-03-01T13:42:00Z">
        <w:r>
          <w:t>Limitations</w:t>
        </w:r>
      </w:ins>
    </w:p>
    <w:p w14:paraId="38B48DE7" w14:textId="05659C7C" w:rsidR="00CC36AD" w:rsidRPr="00CC36AD" w:rsidRDefault="004C4E54" w:rsidP="00CC36AD">
      <w:pPr>
        <w:rPr>
          <w:ins w:id="333" w:author="Cari Ficken" w:date="2021-03-01T13:42:00Z"/>
        </w:rPr>
      </w:pPr>
      <w:ins w:id="334" w:author="Cari Ficken" w:date="2021-03-01T13:47:00Z">
        <w:r>
          <w:t xml:space="preserve">This </w:t>
        </w:r>
      </w:ins>
      <w:ins w:id="335" w:author="Cari Ficken" w:date="2021-03-01T13:43:00Z">
        <w:r>
          <w:t>s</w:t>
        </w:r>
      </w:ins>
      <w:ins w:id="336" w:author="Cari Ficken" w:date="2021-03-01T13:46:00Z">
        <w:r>
          <w:t>tud</w:t>
        </w:r>
      </w:ins>
      <w:ins w:id="337" w:author="Cari Ficken" w:date="2021-03-01T13:47:00Z">
        <w:r>
          <w:t>y</w:t>
        </w:r>
      </w:ins>
      <w:ins w:id="338" w:author="Cari Ficken" w:date="2021-03-01T13:46:00Z">
        <w:r>
          <w:t xml:space="preserve"> provides a</w:t>
        </w:r>
      </w:ins>
      <w:ins w:id="339" w:author="Cari Ficken" w:date="2021-03-01T13:47:00Z">
        <w:r>
          <w:t>n important assessment of the relationships among wetland vascular plant richness, niche dimensions, human development</w:t>
        </w:r>
      </w:ins>
      <w:ins w:id="340" w:author="Cari Ficken" w:date="2021-03-01T13:48:00Z">
        <w:r>
          <w:t>, and nonnative species</w:t>
        </w:r>
      </w:ins>
      <w:ins w:id="341" w:author="Cari Ficken" w:date="2021-03-01T13:47:00Z">
        <w:r>
          <w:t xml:space="preserve"> across a large geographical extent</w:t>
        </w:r>
      </w:ins>
      <w:ins w:id="342" w:author="Cari Ficken" w:date="2021-03-01T13:49:00Z">
        <w:r w:rsidR="007731ED">
          <w:t xml:space="preserve"> and across a range of wetland classes. We note </w:t>
        </w:r>
      </w:ins>
      <w:ins w:id="343" w:author="Cari Ficken" w:date="2021-03-01T13:50:00Z">
        <w:r w:rsidR="007731ED">
          <w:t>two important considerations, though</w:t>
        </w:r>
      </w:ins>
      <w:ins w:id="344" w:author="Cari Ficken" w:date="2021-03-01T15:10:00Z">
        <w:r w:rsidR="00E0748C">
          <w:t>, when interpreting our results</w:t>
        </w:r>
      </w:ins>
      <w:ins w:id="345" w:author="Cari Ficken" w:date="2021-03-01T13:50:00Z">
        <w:r w:rsidR="007731ED">
          <w:t xml:space="preserve">. First, </w:t>
        </w:r>
      </w:ins>
      <w:ins w:id="346" w:author="Cari Ficken" w:date="2021-03-01T13:55:00Z">
        <w:r w:rsidR="007731ED">
          <w:t>wetlands in our</w:t>
        </w:r>
      </w:ins>
      <w:ins w:id="347" w:author="Cari Ficken" w:date="2021-03-01T13:56:00Z">
        <w:r w:rsidR="007731ED">
          <w:t xml:space="preserve"> dataset were sampled under two different monitoring protocols </w:t>
        </w:r>
      </w:ins>
      <w:ins w:id="348" w:author="Cari Ficken" w:date="2021-03-01T14:09:00Z">
        <w:r w:rsidR="004261DD">
          <w:t>which each used</w:t>
        </w:r>
      </w:ins>
      <w:ins w:id="349" w:author="Cari Ficken" w:date="2021-03-01T13:56:00Z">
        <w:r w:rsidR="007731ED">
          <w:t xml:space="preserve"> different methods. We attempted to</w:t>
        </w:r>
      </w:ins>
      <w:ins w:id="350" w:author="Cari Ficken" w:date="2021-03-01T13:57:00Z">
        <w:r w:rsidR="007731ED">
          <w:t xml:space="preserve"> account for these differences statistically by including a </w:t>
        </w:r>
      </w:ins>
      <w:ins w:id="351" w:author="Cari Ficken" w:date="2021-03-01T13:58:00Z">
        <w:r w:rsidR="007731ED">
          <w:t xml:space="preserve">“protocol” </w:t>
        </w:r>
      </w:ins>
      <w:ins w:id="352" w:author="Cari Ficken" w:date="2021-03-01T13:57:00Z">
        <w:r w:rsidR="007731ED">
          <w:t>covariate</w:t>
        </w:r>
      </w:ins>
      <w:ins w:id="353" w:author="Cari Ficken" w:date="2021-03-01T13:59:00Z">
        <w:r w:rsidR="007731ED">
          <w:t xml:space="preserve"> factor</w:t>
        </w:r>
      </w:ins>
      <w:ins w:id="354" w:author="Cari Ficken" w:date="2021-03-01T13:57:00Z">
        <w:r w:rsidR="007731ED">
          <w:t>; we</w:t>
        </w:r>
      </w:ins>
      <w:ins w:id="355" w:author="Cari Ficken" w:date="2021-03-01T13:58:00Z">
        <w:r w:rsidR="007731ED">
          <w:t xml:space="preserve"> also found that </w:t>
        </w:r>
      </w:ins>
      <w:ins w:id="356" w:author="Cari Ficken" w:date="2021-03-01T13:59:00Z">
        <w:r w:rsidR="007731ED">
          <w:t>our</w:t>
        </w:r>
      </w:ins>
      <w:ins w:id="357" w:author="Cari Ficken" w:date="2021-03-01T13:58:00Z">
        <w:r w:rsidR="007731ED">
          <w:t xml:space="preserve"> results were </w:t>
        </w:r>
      </w:ins>
      <w:ins w:id="358" w:author="Cari Ficken" w:date="2021-03-01T13:59:00Z">
        <w:r w:rsidR="007731ED">
          <w:t>essentially unchanged</w:t>
        </w:r>
      </w:ins>
      <w:ins w:id="359" w:author="Cari Ficken" w:date="2021-03-01T13:58:00Z">
        <w:r w:rsidR="007731ED">
          <w:t xml:space="preserve"> when wetlands sampled with different protocols were analyzed separatel</w:t>
        </w:r>
      </w:ins>
      <w:ins w:id="360" w:author="Cari Ficken" w:date="2021-03-01T13:59:00Z">
        <w:r w:rsidR="007731ED">
          <w:t>y</w:t>
        </w:r>
      </w:ins>
      <w:ins w:id="361" w:author="Cari Ficken" w:date="2021-03-01T13:58:00Z">
        <w:r w:rsidR="007731ED">
          <w:t>.</w:t>
        </w:r>
      </w:ins>
      <w:ins w:id="362" w:author="Cari Ficken" w:date="2021-03-01T13:57:00Z">
        <w:r w:rsidR="007731ED">
          <w:t xml:space="preserve"> </w:t>
        </w:r>
      </w:ins>
      <w:ins w:id="363" w:author="Cari Ficken" w:date="2021-03-01T14:10:00Z">
        <w:r w:rsidR="004261DD">
          <w:t xml:space="preserve">Still, different sampling methods, </w:t>
        </w:r>
      </w:ins>
      <w:ins w:id="364" w:author="Cari Ficken" w:date="2021-03-01T14:11:00Z">
        <w:r w:rsidR="004261DD">
          <w:t>particularly</w:t>
        </w:r>
      </w:ins>
      <w:ins w:id="365" w:author="Cari Ficken" w:date="2021-03-01T14:10:00Z">
        <w:r w:rsidR="004261DD">
          <w:t xml:space="preserve"> to measure vascular plant richness, may </w:t>
        </w:r>
      </w:ins>
      <w:ins w:id="366" w:author="Cari Ficken" w:date="2021-03-01T14:11:00Z">
        <w:r w:rsidR="004261DD">
          <w:t>result in slightly modified relationships with human development. Second, o</w:t>
        </w:r>
      </w:ins>
      <w:ins w:id="367" w:author="Cari Ficken" w:date="2021-03-01T13:50:00Z">
        <w:r w:rsidR="007731ED">
          <w:t>ur approach did not distinguish among human development types</w:t>
        </w:r>
      </w:ins>
      <w:ins w:id="368" w:author="Cari Ficken" w:date="2021-03-01T13:54:00Z">
        <w:r w:rsidR="007731ED">
          <w:t xml:space="preserve"> but it is </w:t>
        </w:r>
      </w:ins>
      <w:ins w:id="369" w:author="Cari Ficken" w:date="2021-03-01T14:11:00Z">
        <w:r w:rsidR="004261DD">
          <w:t>un</w:t>
        </w:r>
      </w:ins>
      <w:ins w:id="370" w:author="Cari Ficken" w:date="2021-03-01T13:54:00Z">
        <w:r w:rsidR="007731ED">
          <w:t>likely that</w:t>
        </w:r>
      </w:ins>
      <w:ins w:id="371" w:author="Cari Ficken" w:date="2021-03-01T14:11:00Z">
        <w:r w:rsidR="004261DD">
          <w:t xml:space="preserve"> all types </w:t>
        </w:r>
      </w:ins>
      <w:ins w:id="372" w:author="Cari Ficken" w:date="2021-03-01T14:12:00Z">
        <w:r w:rsidR="004261DD">
          <w:t xml:space="preserve">have the same </w:t>
        </w:r>
      </w:ins>
      <w:ins w:id="373" w:author="Cari Ficken" w:date="2021-03-01T13:54:00Z">
        <w:r w:rsidR="007731ED">
          <w:t>ecological impact.</w:t>
        </w:r>
      </w:ins>
      <w:ins w:id="374" w:author="Cari Ficken" w:date="2021-03-01T13:51:00Z">
        <w:r w:rsidR="007731ED">
          <w:t xml:space="preserve"> For example,</w:t>
        </w:r>
      </w:ins>
      <w:ins w:id="375" w:author="Cari Ficken" w:date="2021-03-01T13:52:00Z">
        <w:r w:rsidR="007731ED">
          <w:t xml:space="preserve"> parkland and impervious surface </w:t>
        </w:r>
        <w:r w:rsidR="007731ED">
          <w:lastRenderedPageBreak/>
          <w:t xml:space="preserve">(e.g. a road) </w:t>
        </w:r>
      </w:ins>
      <w:ins w:id="376" w:author="Cari Ficken" w:date="2021-03-01T13:55:00Z">
        <w:r w:rsidR="007731ED">
          <w:t>will</w:t>
        </w:r>
      </w:ins>
      <w:ins w:id="377" w:author="Cari Ficken" w:date="2021-03-01T13:53:00Z">
        <w:r w:rsidR="007731ED">
          <w:t xml:space="preserve"> likely have very different impacts on the ecology of adjacent </w:t>
        </w:r>
      </w:ins>
      <w:ins w:id="378" w:author="Cari Ficken" w:date="2021-03-01T14:12:00Z">
        <w:r w:rsidR="004261DD">
          <w:t>wetlands</w:t>
        </w:r>
      </w:ins>
      <w:ins w:id="379" w:author="Cari Ficken" w:date="2021-03-01T13:55:00Z">
        <w:r w:rsidR="007731ED">
          <w:t xml:space="preserve"> even when both human development types cover the same areal extent. </w:t>
        </w:r>
      </w:ins>
      <w:ins w:id="380" w:author="Cari Ficken" w:date="2021-03-01T14:12:00Z">
        <w:r w:rsidR="004261DD">
          <w:t>Although previous work found that cumulative human development was an important driver of wetland plant community di</w:t>
        </w:r>
      </w:ins>
      <w:ins w:id="381" w:author="Cari Ficken" w:date="2021-03-01T14:13:00Z">
        <w:r w:rsidR="004261DD">
          <w:t xml:space="preserve">versity in boreal wetlands </w:t>
        </w:r>
      </w:ins>
      <w:r w:rsidR="004261DD">
        <w:fldChar w:fldCharType="begin"/>
      </w:r>
      <w:r w:rsidR="004261DD">
        <w:instrText xml:space="preserve"> ADDIN ZOTERO_ITEM CSL_CITATION {"citationID":"FGlmZEQ7","properties":{"formattedCitation":"(Ficken et al., 2019)","plainCitation":"(Ficken et al., 2019)","noteIndex":0},"citationItems":[{"id":"QygWhgov/Rq3OPyuH","uris":["http://zotero.org/users/5389092/items/FI6AKU7F"],"uri":["http://zotero.org/users/5389092/items/FI6AKU7F"],"itemData":{"id":"QygWhgov/Rq3OPyuH","type":"article-journal","abstract":"Boreal wetlands are at risk of degradation from anthropogenic activities including oil sands energy extraction. Despite efforts to monitor the impacts of oil sands energy extraction-related activities on wetland ecology, few studies examine the impacts of diverse human development types on wetland plant communities. Here, we sought to quantify the effects of human development in the Athabasca, Peace River, and Cold Lake Oil Sands Regions in Alberta, Canada, and to examine its impact on wetland plant community composition. Across the region, we found that total development and development related to energy and mining were both low; ~80% of the study area was undeveloped. Despite the low spatial extent, total anthropogenic development was negatively correlated with site-level conservatism (a metric of plant tolerance to environmental perturbation) in all five wetland classes examined. This suggests that wetlands surrounded by human development are inhabited by generalist species that are tolerant of environmental disturbance. Moreover, distinct floristic groups within each wetland class could be distinguished based on their total developed area, providing additional evidence that human development affects plant composition and diversity, despite its limited extent in the study area. In contrast to total development, energy and mining development had an inconsistent or no detectable impact on wetland plant community composition at the regional level, likely because although oils sands surface mining is intensive, it is spatially restricted to a small area within the oil sands region. Our findings show that wetland plant communities in the oil sands region are impacted by multiple types of human land use concurrently; further research should aim to evaluate both the distinct impacts of different land use types using gradients of development intensity, as well as the cumulative impacts of multiple land use types happening concurrently.","container-title":"Science of The Total Environment","DOI":"10.1016/j.scitotenv.2019.133647","ISSN":"0048-9697","journalAbbreviation":"Science of The Total Environment","page":"133647","title":"Low extent but high impact of human land use on wetland flora across the boreal oil sands region","volume":"693","author":[{"family":"Ficken","given":"Cari D."},{"family":"Cobbaert","given":"Danielle"},{"family":"Rooney","given":"Rebecca C."}],"issued":{"date-parts":[["2019",11,25]]}}}],"schema":"https://github.com/citation-style-language/schema/raw/master/csl-citation.json"} </w:instrText>
      </w:r>
      <w:r w:rsidR="004261DD">
        <w:fldChar w:fldCharType="separate"/>
      </w:r>
      <w:r w:rsidR="004261DD" w:rsidRPr="004261DD">
        <w:t>(Ficken et al., 2019)</w:t>
      </w:r>
      <w:r w:rsidR="004261DD">
        <w:fldChar w:fldCharType="end"/>
      </w:r>
      <w:ins w:id="382" w:author="Cari Ficken" w:date="2021-03-01T14:13:00Z">
        <w:r w:rsidR="004261DD">
          <w:t xml:space="preserve">, </w:t>
        </w:r>
      </w:ins>
      <w:ins w:id="383" w:author="Cari Ficken" w:date="2021-03-01T14:15:00Z">
        <w:r w:rsidR="004261DD">
          <w:t xml:space="preserve">a </w:t>
        </w:r>
      </w:ins>
      <w:ins w:id="384" w:author="Cari Ficken" w:date="2021-03-01T14:13:00Z">
        <w:r w:rsidR="004261DD">
          <w:t>different</w:t>
        </w:r>
      </w:ins>
      <w:ins w:id="385" w:author="Cari Ficken" w:date="2021-03-01T14:14:00Z">
        <w:r w:rsidR="004261DD">
          <w:t xml:space="preserve"> </w:t>
        </w:r>
      </w:ins>
      <w:ins w:id="386" w:author="Cari Ficken" w:date="2021-03-01T14:13:00Z">
        <w:r w:rsidR="004261DD">
          <w:t xml:space="preserve">metric of human impact </w:t>
        </w:r>
      </w:ins>
      <w:ins w:id="387" w:author="Cari Ficken" w:date="2021-03-01T14:15:00Z">
        <w:r w:rsidR="004261DD">
          <w:t>would likely influence calculations of niche breadth and subsequently of the relationships we present in</w:t>
        </w:r>
      </w:ins>
      <w:ins w:id="388" w:author="Cari Ficken" w:date="2021-03-01T14:16:00Z">
        <w:r w:rsidR="004261DD">
          <w:t xml:space="preserve"> th</w:t>
        </w:r>
      </w:ins>
      <w:ins w:id="389" w:author="Cari Ficken" w:date="2021-03-01T14:15:00Z">
        <w:r w:rsidR="004261DD">
          <w:t>is stu</w:t>
        </w:r>
      </w:ins>
      <w:ins w:id="390" w:author="Cari Ficken" w:date="2021-03-01T14:16:00Z">
        <w:r w:rsidR="004261DD">
          <w:t>dy.</w:t>
        </w:r>
      </w:ins>
    </w:p>
    <w:p w14:paraId="01D78AC5" w14:textId="77777777" w:rsidR="00CC36AD" w:rsidRDefault="00CC36AD" w:rsidP="00E03317"/>
    <w:p w14:paraId="33716603" w14:textId="22F675F8" w:rsidR="0075615A" w:rsidRDefault="0075615A" w:rsidP="00491742"/>
    <w:p w14:paraId="4F8500BA" w14:textId="18DB0168" w:rsidR="00431E72" w:rsidRDefault="00431E72" w:rsidP="00491742">
      <w:pPr>
        <w:pStyle w:val="Heading1"/>
      </w:pPr>
      <w:bookmarkStart w:id="391" w:name="_e70rnjas5n2y" w:colFirst="0" w:colLast="0"/>
      <w:bookmarkEnd w:id="391"/>
      <w:r w:rsidRPr="00431E72">
        <w:t>Data availability statement</w:t>
      </w:r>
    </w:p>
    <w:p w14:paraId="24D1A775" w14:textId="75586060" w:rsidR="00431E72" w:rsidRPr="00431E72" w:rsidRDefault="00431E72" w:rsidP="00491742">
      <w:r w:rsidRPr="00431E72">
        <w:t>All data used in the study are freely available and downloadable on the Alberta Biodiversity Monitoring Institute (ABMI) website (www.abmi.ca/home/data-analytics/da-top/da-product-overview)</w:t>
      </w:r>
      <w:r w:rsidR="0035427F">
        <w:t>.</w:t>
      </w:r>
    </w:p>
    <w:p w14:paraId="4CDC3993" w14:textId="5D80642B" w:rsidR="001A09F3" w:rsidRPr="00D85376" w:rsidRDefault="001A09F3" w:rsidP="00491742">
      <w:pPr>
        <w:pStyle w:val="Heading1"/>
      </w:pPr>
      <w:bookmarkStart w:id="392" w:name="_8vh7b2ovb46e" w:colFirst="0" w:colLast="0"/>
      <w:bookmarkStart w:id="393" w:name="_w6ar3q2ml4w6" w:colFirst="0" w:colLast="0"/>
      <w:bookmarkEnd w:id="392"/>
      <w:bookmarkEnd w:id="393"/>
      <w:commentRangeStart w:id="394"/>
      <w:r w:rsidRPr="00D85376">
        <w:t>References</w:t>
      </w:r>
      <w:commentRangeEnd w:id="394"/>
      <w:r w:rsidR="005A025A">
        <w:rPr>
          <w:rStyle w:val="CommentReference"/>
          <w:b w:val="0"/>
        </w:rPr>
        <w:commentReference w:id="394"/>
      </w:r>
    </w:p>
    <w:p w14:paraId="7C3DEA58" w14:textId="77777777" w:rsidR="00D92492" w:rsidRDefault="001A09F3" w:rsidP="00D92492">
      <w:pPr>
        <w:pStyle w:val="Bibliography"/>
      </w:pPr>
      <w:r w:rsidRPr="00D85376">
        <w:rPr>
          <w:rFonts w:ascii="Arial" w:hAnsi="Arial" w:cs="Arial"/>
        </w:rPr>
        <w:fldChar w:fldCharType="begin"/>
      </w:r>
      <w:r w:rsidR="00A745FD">
        <w:instrText xml:space="preserve"> ADDIN ZOTERO_BIBL {"uncited":[],"omitted":[],"custom":[]} CSL_BIBLIOGRAPHY </w:instrText>
      </w:r>
      <w:r w:rsidRPr="00D85376">
        <w:rPr>
          <w:rFonts w:ascii="Arial" w:hAnsi="Arial" w:cs="Arial"/>
        </w:rPr>
        <w:fldChar w:fldCharType="separate"/>
      </w:r>
      <w:r w:rsidR="00D92492">
        <w:t>ACIMS. (n.d.). Alberta Conservation Information Management System. Online data accessed 6 January 2020. Alberta Environment &amp; Parks, Edmonton, Alberta.</w:t>
      </w:r>
    </w:p>
    <w:p w14:paraId="6E542C19" w14:textId="77777777" w:rsidR="00D92492" w:rsidRDefault="00D92492" w:rsidP="00D92492">
      <w:pPr>
        <w:pStyle w:val="Bibliography"/>
      </w:pPr>
      <w:r>
        <w:t>Alberta Biodiversity Monitoring Institute. (2014). Terrestrial field data collection protocols (abridged version) 2018-05-07. Alberta Biodiversity Monitoring Institute. abmi.ca</w:t>
      </w:r>
    </w:p>
    <w:p w14:paraId="2E2CBE48" w14:textId="77777777" w:rsidR="00D92492" w:rsidRDefault="00D92492" w:rsidP="00D92492">
      <w:pPr>
        <w:pStyle w:val="Bibliography"/>
      </w:pPr>
      <w:r>
        <w:t>Alberta Biodiversity Monitoring Institute. (2016). Wetland Field Data Collection Protocols (Abridged Version) 2018-05-07. Alberta Biodiversity Monitoring Institute. abmi.ca</w:t>
      </w:r>
    </w:p>
    <w:p w14:paraId="058CAC19" w14:textId="77777777" w:rsidR="00D92492" w:rsidRDefault="00D92492" w:rsidP="00D92492">
      <w:pPr>
        <w:pStyle w:val="Bibliography"/>
      </w:pPr>
      <w:r>
        <w:t>Alberta Environment and Parks. (2016). Alberta Human Footprint Monitoring Program (AHFMP)—Footprint Sublayers—Circa 2014 [Map]. https://open.alberta.ca/opendata/ahfmp#detailed</w:t>
      </w:r>
    </w:p>
    <w:p w14:paraId="00B2E9B1" w14:textId="77777777" w:rsidR="00D92492" w:rsidRDefault="00D92492" w:rsidP="00D92492">
      <w:pPr>
        <w:pStyle w:val="Bibliography"/>
      </w:pPr>
      <w:proofErr w:type="spellStart"/>
      <w:r>
        <w:t>Antrop</w:t>
      </w:r>
      <w:proofErr w:type="spellEnd"/>
      <w:r>
        <w:t>, M. (2004). Landscape change and the urbanization process in Europe. Landscape and Urban Planning, 67(1), 9–26. https://doi.org/10.1016/S0169-2046(03)00026-4</w:t>
      </w:r>
    </w:p>
    <w:p w14:paraId="6ABBDE06" w14:textId="77777777" w:rsidR="00D92492" w:rsidRDefault="00D92492" w:rsidP="00D92492">
      <w:pPr>
        <w:pStyle w:val="Bibliography"/>
      </w:pPr>
      <w:r>
        <w:t xml:space="preserve">Bates, D., </w:t>
      </w:r>
      <w:proofErr w:type="spellStart"/>
      <w:r>
        <w:t>Mächler</w:t>
      </w:r>
      <w:proofErr w:type="spellEnd"/>
      <w:r>
        <w:t xml:space="preserve">, M., </w:t>
      </w:r>
      <w:proofErr w:type="spellStart"/>
      <w:r>
        <w:t>Bolker</w:t>
      </w:r>
      <w:proofErr w:type="spellEnd"/>
      <w:r>
        <w:t>, B., &amp; Walker, S. (2015). Fitting Linear Mixed-Effects Models Using lme4. Journal of Statistical Software, 67(1), 1–48. https://doi.org/10.18637/jss.v067.i01</w:t>
      </w:r>
    </w:p>
    <w:p w14:paraId="44418B42" w14:textId="77777777" w:rsidR="00D92492" w:rsidRDefault="00D92492" w:rsidP="00D92492">
      <w:pPr>
        <w:pStyle w:val="Bibliography"/>
      </w:pPr>
      <w:r>
        <w:t xml:space="preserve">Brooks, M. L., </w:t>
      </w:r>
      <w:proofErr w:type="spellStart"/>
      <w:r>
        <w:t>D’Antonio</w:t>
      </w:r>
      <w:proofErr w:type="spellEnd"/>
      <w:r>
        <w:t xml:space="preserve">, C. M., Richardson, D. M., Grace, J. B., Keeley, J. E., </w:t>
      </w:r>
      <w:proofErr w:type="spellStart"/>
      <w:r>
        <w:t>DiTomaso</w:t>
      </w:r>
      <w:proofErr w:type="spellEnd"/>
      <w:r>
        <w:t xml:space="preserve">, J. M., Hobbs, R. J., </w:t>
      </w:r>
      <w:proofErr w:type="spellStart"/>
      <w:r>
        <w:t>Pellant</w:t>
      </w:r>
      <w:proofErr w:type="spellEnd"/>
      <w:r>
        <w:t xml:space="preserve">, M., &amp; Pyke, D. (2004). Effects of invasive alien plants on fire regimes. </w:t>
      </w:r>
      <w:proofErr w:type="spellStart"/>
      <w:r>
        <w:t>BioScience</w:t>
      </w:r>
      <w:proofErr w:type="spellEnd"/>
      <w:r>
        <w:t>, 54(7), 677–688. https://doi.org/10.1641/0006-3568(2004)054[</w:t>
      </w:r>
      <w:proofErr w:type="gramStart"/>
      <w:r>
        <w:t>0677:EOIAPO</w:t>
      </w:r>
      <w:proofErr w:type="gramEnd"/>
      <w:r>
        <w:t>]2.0.CO;2</w:t>
      </w:r>
    </w:p>
    <w:p w14:paraId="21884AAE" w14:textId="77777777" w:rsidR="00D92492" w:rsidRDefault="00D92492" w:rsidP="00D92492">
      <w:pPr>
        <w:pStyle w:val="Bibliography"/>
      </w:pPr>
      <w:proofErr w:type="spellStart"/>
      <w:r>
        <w:t>Cadotte</w:t>
      </w:r>
      <w:proofErr w:type="spellEnd"/>
      <w:r>
        <w:t>, M. W. (2007). Competition-colonization trade-offs and disturbance effects at multiple scales. Ecology, 88(4), 823–829. https://doi.org/10.1890/06-1117</w:t>
      </w:r>
    </w:p>
    <w:p w14:paraId="04A5B7AD" w14:textId="77777777" w:rsidR="00D92492" w:rsidRDefault="00D92492" w:rsidP="00D92492">
      <w:pPr>
        <w:pStyle w:val="Bibliography"/>
      </w:pPr>
      <w:r>
        <w:t xml:space="preserve">Cardinale, B. J., Gonzalez, A., Allington, G. R. H., &amp; </w:t>
      </w:r>
      <w:proofErr w:type="spellStart"/>
      <w:r>
        <w:t>Loreau</w:t>
      </w:r>
      <w:proofErr w:type="spellEnd"/>
      <w:r>
        <w:t>, M. (2018). Is local biodiversity declining or not? A summary of the debate over analysis of species richness time trends. Biological Conservation, 219, 175–183. https://doi.org/10.1016/j.biocon.2017.12.021</w:t>
      </w:r>
    </w:p>
    <w:p w14:paraId="64841FBE" w14:textId="77777777" w:rsidR="00D92492" w:rsidRDefault="00D92492" w:rsidP="00D92492">
      <w:pPr>
        <w:pStyle w:val="Bibliography"/>
      </w:pPr>
      <w:r>
        <w:t>Carlson, T. N., &amp; Arthur, T. S. (2000). The impact of land use—Land cover changes due to urbanization on surface microclimate and hydrology: A satellite perspective. Global and Planetary Change, 25(1), 49–65. https://doi.org/10.1016/S0921-8181(00)00021-7</w:t>
      </w:r>
    </w:p>
    <w:p w14:paraId="3BC2A932" w14:textId="77777777" w:rsidR="00D92492" w:rsidRDefault="00D92492" w:rsidP="00D92492">
      <w:pPr>
        <w:pStyle w:val="Bibliography"/>
      </w:pPr>
      <w:proofErr w:type="spellStart"/>
      <w:r>
        <w:t>Carscadden</w:t>
      </w:r>
      <w:proofErr w:type="spellEnd"/>
      <w:r>
        <w:t xml:space="preserve">, K. A., Emery, N. C., </w:t>
      </w:r>
      <w:proofErr w:type="spellStart"/>
      <w:r>
        <w:t>Arnillas</w:t>
      </w:r>
      <w:proofErr w:type="spellEnd"/>
      <w:r>
        <w:t xml:space="preserve">, C. A., </w:t>
      </w:r>
      <w:proofErr w:type="spellStart"/>
      <w:r>
        <w:t>Cadotte</w:t>
      </w:r>
      <w:proofErr w:type="spellEnd"/>
      <w:r>
        <w:t xml:space="preserve">, M. W., </w:t>
      </w:r>
      <w:proofErr w:type="spellStart"/>
      <w:r>
        <w:t>Afkhami</w:t>
      </w:r>
      <w:proofErr w:type="spellEnd"/>
      <w:r>
        <w:t>, M. E., Gravel, D., Livingstone, S. W., &amp; Wiens, J. J. (2020). Niche Breadth: Causes and Consequences for Ecology, Evolution, and Conservation. The Quarterly Review of Biology, 95(3), 179–214. https://doi.org/10.1086/710388</w:t>
      </w:r>
    </w:p>
    <w:p w14:paraId="35E1AF98" w14:textId="77777777" w:rsidR="00D92492" w:rsidRDefault="00D92492" w:rsidP="00D92492">
      <w:pPr>
        <w:pStyle w:val="Bibliography"/>
      </w:pPr>
      <w:r>
        <w:t>Catford, J. A., Bode, M., &amp; Tilman, D. (2018). Introduced species that overcome life history tradeoffs can cause native extinctions. Nature Communications, 9(1), 2131. https://doi.org/10.1038/s41467-018-04491-3</w:t>
      </w:r>
    </w:p>
    <w:p w14:paraId="2E1A1830" w14:textId="77777777" w:rsidR="00D92492" w:rsidRDefault="00D92492" w:rsidP="00D92492">
      <w:pPr>
        <w:pStyle w:val="Bibliography"/>
      </w:pPr>
      <w:r>
        <w:t xml:space="preserve">Chadwell, T. B., &amp; Engelhardt, K. A. M. (2008). Effects of pre-existing submersed vegetation and propagule pressure on the invasion success of Hydrilla </w:t>
      </w:r>
      <w:proofErr w:type="spellStart"/>
      <w:r>
        <w:t>verticillata</w:t>
      </w:r>
      <w:proofErr w:type="spellEnd"/>
      <w:r>
        <w:t>. Journal of Applied Ecology, 45(2), 515–523. https://doi.org/10.1111/j.1365-2664.2007.01384.x</w:t>
      </w:r>
    </w:p>
    <w:p w14:paraId="3A1EA53B" w14:textId="77777777" w:rsidR="00D92492" w:rsidRDefault="00D92492" w:rsidP="00D92492">
      <w:pPr>
        <w:pStyle w:val="Bibliography"/>
      </w:pPr>
      <w:r>
        <w:lastRenderedPageBreak/>
        <w:t xml:space="preserve">Chase, J. M. (2003). Community assembly: When should history matter? </w:t>
      </w:r>
      <w:proofErr w:type="spellStart"/>
      <w:r>
        <w:t>Oecologia</w:t>
      </w:r>
      <w:proofErr w:type="spellEnd"/>
      <w:r>
        <w:t>, 136(4), 489–498. https://doi.org/10.1007/s00442-003-1311-7</w:t>
      </w:r>
    </w:p>
    <w:p w14:paraId="44B5A053" w14:textId="77777777" w:rsidR="00D92492" w:rsidRDefault="00D92492" w:rsidP="00D92492">
      <w:pPr>
        <w:pStyle w:val="Bibliography"/>
      </w:pPr>
      <w:r>
        <w:t xml:space="preserve">Chase, J. M., &amp; </w:t>
      </w:r>
      <w:proofErr w:type="spellStart"/>
      <w:r>
        <w:t>Leibold</w:t>
      </w:r>
      <w:proofErr w:type="spellEnd"/>
      <w:r>
        <w:t>, M. A. (2003). Ecological Niches: Linking Classical and Contemporary Approaches. The University of Chicago Press. https://www.press.uchicago.edu/ucp/books/book/chicago/E/bo3638660.html</w:t>
      </w:r>
    </w:p>
    <w:p w14:paraId="06D46C78" w14:textId="77777777" w:rsidR="00D92492" w:rsidRDefault="00D92492" w:rsidP="00D92492">
      <w:pPr>
        <w:pStyle w:val="Bibliography"/>
      </w:pPr>
      <w:r>
        <w:t>Chesson, P. (2000). Mechanisms of maintenance of species diversity. Annual Review of Ecology and Systematics, 31, 343–366. https://doi.org/10.1146/annurev.ecolsys.31.1.343</w:t>
      </w:r>
    </w:p>
    <w:p w14:paraId="1E51E2AE" w14:textId="77777777" w:rsidR="00D92492" w:rsidRDefault="00D92492" w:rsidP="00D92492">
      <w:pPr>
        <w:pStyle w:val="Bibliography"/>
      </w:pPr>
      <w:r>
        <w:t>Chesson, P., &amp; Huntly, N. (1997). The roles of harsh and fluctuating conditions in the dynamics of ecological communities. The American Naturalist, 150, 519–553. https://doi.org/10.1086/286080</w:t>
      </w:r>
    </w:p>
    <w:p w14:paraId="4671F1B2" w14:textId="77777777" w:rsidR="00D92492" w:rsidRDefault="00D92492" w:rsidP="00D92492">
      <w:pPr>
        <w:pStyle w:val="Bibliography"/>
      </w:pPr>
      <w:r>
        <w:t>Cornell, H. V., &amp; Harrison, S. P. (2014). What Are Species Pools and When Are They Important? Annual Review of Ecology, Evolution, and Systematics, 45(1), 45–67. https://doi.org/10.1146/annurev-ecolsys-120213-091759</w:t>
      </w:r>
    </w:p>
    <w:p w14:paraId="1C521441" w14:textId="77777777" w:rsidR="00D92492" w:rsidRDefault="00D92492" w:rsidP="00D92492">
      <w:pPr>
        <w:pStyle w:val="Bibliography"/>
      </w:pPr>
      <w:proofErr w:type="spellStart"/>
      <w:r>
        <w:t>Devictor</w:t>
      </w:r>
      <w:proofErr w:type="spellEnd"/>
      <w:r>
        <w:t xml:space="preserve">, V., </w:t>
      </w:r>
      <w:proofErr w:type="spellStart"/>
      <w:r>
        <w:t>Clavel</w:t>
      </w:r>
      <w:proofErr w:type="spellEnd"/>
      <w:r>
        <w:t xml:space="preserve">, J., Julliard, R., Lavergne, S., </w:t>
      </w:r>
      <w:proofErr w:type="spellStart"/>
      <w:r>
        <w:t>Mouillot</w:t>
      </w:r>
      <w:proofErr w:type="spellEnd"/>
      <w:r>
        <w:t xml:space="preserve">, D., </w:t>
      </w:r>
      <w:proofErr w:type="spellStart"/>
      <w:r>
        <w:t>Thuiller</w:t>
      </w:r>
      <w:proofErr w:type="spellEnd"/>
      <w:r>
        <w:t xml:space="preserve">, W., </w:t>
      </w:r>
      <w:proofErr w:type="spellStart"/>
      <w:r>
        <w:t>Venail</w:t>
      </w:r>
      <w:proofErr w:type="spellEnd"/>
      <w:r>
        <w:t xml:space="preserve">, P., </w:t>
      </w:r>
      <w:proofErr w:type="spellStart"/>
      <w:r>
        <w:t>Villéger</w:t>
      </w:r>
      <w:proofErr w:type="spellEnd"/>
      <w:r>
        <w:t>, S., &amp; Mouquet, N. (2010). Defining and measuring ecological specialization. Journal of Applied Ecology, 47(1), 15–25. https://doi.org/10.1111/j.1365-2664.2009.01744.x</w:t>
      </w:r>
    </w:p>
    <w:p w14:paraId="13DFCC3F" w14:textId="77777777" w:rsidR="00D92492" w:rsidRDefault="00D92492" w:rsidP="00D92492">
      <w:pPr>
        <w:pStyle w:val="Bibliography"/>
      </w:pPr>
      <w:r>
        <w:t xml:space="preserve">Diamond, J. M. (1975). Assembly of species communities. In D. J. M. </w:t>
      </w:r>
      <w:proofErr w:type="spellStart"/>
      <w:r>
        <w:t>CodyML</w:t>
      </w:r>
      <w:proofErr w:type="spellEnd"/>
      <w:r>
        <w:t xml:space="preserve"> (Ed.), Ecology and evolution of </w:t>
      </w:r>
      <w:proofErr w:type="spellStart"/>
      <w:proofErr w:type="gramStart"/>
      <w:r>
        <w:t>communities.Harvard</w:t>
      </w:r>
      <w:proofErr w:type="spellEnd"/>
      <w:proofErr w:type="gramEnd"/>
      <w:r>
        <w:t xml:space="preserve"> (pp. 342–444). University Press.</w:t>
      </w:r>
    </w:p>
    <w:p w14:paraId="0BAB3D12" w14:textId="77777777" w:rsidR="00D92492" w:rsidRDefault="00D92492" w:rsidP="00D92492">
      <w:pPr>
        <w:pStyle w:val="Bibliography"/>
      </w:pPr>
      <w:r>
        <w:t xml:space="preserve">Díaz S, J. </w:t>
      </w:r>
      <w:proofErr w:type="spellStart"/>
      <w:r>
        <w:t>Settele</w:t>
      </w:r>
      <w:proofErr w:type="spellEnd"/>
      <w:r>
        <w:t xml:space="preserve">, E. S. </w:t>
      </w:r>
      <w:proofErr w:type="spellStart"/>
      <w:r>
        <w:t>Brondizio</w:t>
      </w:r>
      <w:proofErr w:type="spellEnd"/>
      <w:r>
        <w:t xml:space="preserve">, H. T. Ngo, M. </w:t>
      </w:r>
      <w:proofErr w:type="spellStart"/>
      <w:r>
        <w:t>Guèze</w:t>
      </w:r>
      <w:proofErr w:type="spellEnd"/>
      <w:r>
        <w:t xml:space="preserve">, J. </w:t>
      </w:r>
      <w:proofErr w:type="spellStart"/>
      <w:r>
        <w:t>Agard</w:t>
      </w:r>
      <w:proofErr w:type="spellEnd"/>
      <w:r>
        <w:t xml:space="preserve">, A. </w:t>
      </w:r>
      <w:proofErr w:type="spellStart"/>
      <w:r>
        <w:t>Arneth</w:t>
      </w:r>
      <w:proofErr w:type="spellEnd"/>
      <w:r>
        <w:t xml:space="preserve">, P. </w:t>
      </w:r>
      <w:proofErr w:type="spellStart"/>
      <w:r>
        <w:t>Balvanera</w:t>
      </w:r>
      <w:proofErr w:type="spellEnd"/>
      <w:r>
        <w:t xml:space="preserve">, K. A. </w:t>
      </w:r>
      <w:proofErr w:type="spellStart"/>
      <w:r>
        <w:t>Brauman</w:t>
      </w:r>
      <w:proofErr w:type="spellEnd"/>
      <w:r>
        <w:t xml:space="preserve">, S. H. M. Butchart, K. M. A. Chan, L. A. Garibaldi, K. </w:t>
      </w:r>
      <w:proofErr w:type="spellStart"/>
      <w:r>
        <w:t>Ichii</w:t>
      </w:r>
      <w:proofErr w:type="spellEnd"/>
      <w:r>
        <w:t xml:space="preserve">, J. Liu, S. M. Subramanian, G. F. Midgley, P. </w:t>
      </w:r>
      <w:proofErr w:type="spellStart"/>
      <w:r>
        <w:t>Miloslavich</w:t>
      </w:r>
      <w:proofErr w:type="spellEnd"/>
      <w:r>
        <w:t xml:space="preserve">, Z. </w:t>
      </w:r>
      <w:proofErr w:type="spellStart"/>
      <w:r>
        <w:t>Molnár</w:t>
      </w:r>
      <w:proofErr w:type="spellEnd"/>
      <w:r>
        <w:t xml:space="preserve">, D. </w:t>
      </w:r>
      <w:proofErr w:type="spellStart"/>
      <w:r>
        <w:t>Obura</w:t>
      </w:r>
      <w:proofErr w:type="spellEnd"/>
      <w:r>
        <w:t>, … K. J. Willis (Eds.). (2019). Summary for policymakers of the global assessment report on biodiversity and ecosystem services of the Intergovernmental Science-Policy Platform on Biodiversity and Ecosystem Services (IPBES). IPBES secretariat.</w:t>
      </w:r>
    </w:p>
    <w:p w14:paraId="43528726" w14:textId="77777777" w:rsidR="00D92492" w:rsidRDefault="00D92492" w:rsidP="00D92492">
      <w:pPr>
        <w:pStyle w:val="Bibliography"/>
      </w:pPr>
      <w:proofErr w:type="spellStart"/>
      <w:r>
        <w:t>Fahrig</w:t>
      </w:r>
      <w:proofErr w:type="spellEnd"/>
      <w:r>
        <w:t xml:space="preserve">, L., Arroyo-Rodríguez, V., Bennett, J. R., Boucher-Lalonde, V., </w:t>
      </w:r>
      <w:proofErr w:type="spellStart"/>
      <w:r>
        <w:t>Cazetta</w:t>
      </w:r>
      <w:proofErr w:type="spellEnd"/>
      <w:r>
        <w:t xml:space="preserve">, E., Currie, D. J., </w:t>
      </w:r>
      <w:proofErr w:type="spellStart"/>
      <w:r>
        <w:t>Eigenbrod</w:t>
      </w:r>
      <w:proofErr w:type="spellEnd"/>
      <w:r>
        <w:t xml:space="preserve">, F., Ford, A. T., Harrison, S. P., Jaeger, J. A. G., Koper, N., Martin, A. E., Martin, J.-L., Metzger, J. P., Morrison, P., Rhodes, J. R., Saunders, D. A., </w:t>
      </w:r>
      <w:proofErr w:type="spellStart"/>
      <w:r>
        <w:t>Simberloff</w:t>
      </w:r>
      <w:proofErr w:type="spellEnd"/>
      <w:r>
        <w:t>, D., Smith, A. C., … Watling, J. I. (2019). Is habitat fragmentation bad for biodiversity? Biological Conservation, 230, 179–186. https://doi.org/10.1016/j.biocon.2018.12.026</w:t>
      </w:r>
    </w:p>
    <w:p w14:paraId="50178BB4" w14:textId="77777777" w:rsidR="00D92492" w:rsidRDefault="00D92492" w:rsidP="00D92492">
      <w:pPr>
        <w:pStyle w:val="Bibliography"/>
      </w:pPr>
      <w:r>
        <w:t xml:space="preserve">Ficken, C. D., </w:t>
      </w:r>
      <w:proofErr w:type="spellStart"/>
      <w:r>
        <w:t>Cobbaert</w:t>
      </w:r>
      <w:proofErr w:type="spellEnd"/>
      <w:r>
        <w:t>, D., &amp; Rooney, R. C. (2019). Low extent but high impact of human land use on wetland flora across the boreal oil sands region. Science of The Total Environment, 693, 133647. https://doi.org/10.1016/j.scitotenv.2019.133647</w:t>
      </w:r>
    </w:p>
    <w:p w14:paraId="32575C7F" w14:textId="77777777" w:rsidR="00D92492" w:rsidRDefault="00D92492" w:rsidP="00D92492">
      <w:pPr>
        <w:pStyle w:val="Bibliography"/>
      </w:pPr>
      <w:r>
        <w:t xml:space="preserve">Fischer, J., &amp; </w:t>
      </w:r>
      <w:proofErr w:type="spellStart"/>
      <w:r>
        <w:t>Lindenmayer</w:t>
      </w:r>
      <w:proofErr w:type="spellEnd"/>
      <w:r>
        <w:t>, D. B. (2007). Landscape modification and habitat fragmentation: A synthesis. Global Ecology and Biogeography, 16(3), 265–280. https://doi.org/10.1111/j.1466-8238.2007.00287.x</w:t>
      </w:r>
    </w:p>
    <w:p w14:paraId="5C844163" w14:textId="77777777" w:rsidR="00D92492" w:rsidRDefault="00D92492" w:rsidP="00D92492">
      <w:pPr>
        <w:pStyle w:val="Bibliography"/>
      </w:pPr>
      <w:r>
        <w:t xml:space="preserve">Fletcher, R. J., </w:t>
      </w:r>
      <w:proofErr w:type="spellStart"/>
      <w:r>
        <w:t>Didham</w:t>
      </w:r>
      <w:proofErr w:type="spellEnd"/>
      <w:r>
        <w:t>, R. K., Banks-</w:t>
      </w:r>
      <w:proofErr w:type="spellStart"/>
      <w:r>
        <w:t>Leite</w:t>
      </w:r>
      <w:proofErr w:type="spellEnd"/>
      <w:r>
        <w:t xml:space="preserve">, C., Barlow, J., Ewers, R. M., </w:t>
      </w:r>
      <w:proofErr w:type="spellStart"/>
      <w:r>
        <w:t>Rosindell</w:t>
      </w:r>
      <w:proofErr w:type="spellEnd"/>
      <w:r>
        <w:t xml:space="preserve">, J., Holt, R. D., Gonzalez, A., </w:t>
      </w:r>
      <w:proofErr w:type="spellStart"/>
      <w:r>
        <w:t>Pardini</w:t>
      </w:r>
      <w:proofErr w:type="spellEnd"/>
      <w:r>
        <w:t xml:space="preserve">, R., </w:t>
      </w:r>
      <w:proofErr w:type="spellStart"/>
      <w:r>
        <w:t>Damschen</w:t>
      </w:r>
      <w:proofErr w:type="spellEnd"/>
      <w:r>
        <w:t xml:space="preserve">, E. I., Melo, F. P. L., </w:t>
      </w:r>
      <w:proofErr w:type="spellStart"/>
      <w:r>
        <w:t>Ries</w:t>
      </w:r>
      <w:proofErr w:type="spellEnd"/>
      <w:r>
        <w:t xml:space="preserve">, L., </w:t>
      </w:r>
      <w:proofErr w:type="spellStart"/>
      <w:r>
        <w:t>Prevedello</w:t>
      </w:r>
      <w:proofErr w:type="spellEnd"/>
      <w:r>
        <w:t xml:space="preserve">, J. A., </w:t>
      </w:r>
      <w:proofErr w:type="spellStart"/>
      <w:r>
        <w:t>Tscharntke</w:t>
      </w:r>
      <w:proofErr w:type="spellEnd"/>
      <w:r>
        <w:t xml:space="preserve">, T., </w:t>
      </w:r>
      <w:proofErr w:type="spellStart"/>
      <w:r>
        <w:t>Laurance</w:t>
      </w:r>
      <w:proofErr w:type="spellEnd"/>
      <w:r>
        <w:t>, W. F., Lovejoy, T., &amp; Haddad, N. M. (2018). Is habitat fragmentation good for biodiversity? Biological Conservation, 226, 9–15. https://doi.org/10.1016/j.biocon.2018.07.022</w:t>
      </w:r>
    </w:p>
    <w:p w14:paraId="58CD5738" w14:textId="77777777" w:rsidR="00D92492" w:rsidRDefault="00D92492" w:rsidP="00D92492">
      <w:pPr>
        <w:pStyle w:val="Bibliography"/>
      </w:pPr>
      <w:r>
        <w:t>Fox, J. W. (2013). The intermediate disturbance hypothesis should be abandoned. Trends in Ecology &amp; Evolution, 28(2), 86–92. https://doi.org/10.1016/j.tree.2012.08.014</w:t>
      </w:r>
    </w:p>
    <w:p w14:paraId="5897DA88" w14:textId="77777777" w:rsidR="00D92492" w:rsidRDefault="00D92492" w:rsidP="00D92492">
      <w:pPr>
        <w:pStyle w:val="Bibliography"/>
      </w:pPr>
      <w:proofErr w:type="spellStart"/>
      <w:r>
        <w:t>Gallien</w:t>
      </w:r>
      <w:proofErr w:type="spellEnd"/>
      <w:r>
        <w:t xml:space="preserve">, L., Thornhill, A. H., </w:t>
      </w:r>
      <w:proofErr w:type="spellStart"/>
      <w:r>
        <w:t>Zurell</w:t>
      </w:r>
      <w:proofErr w:type="spellEnd"/>
      <w:r>
        <w:t>, D., Miller, J. T., &amp; Richardson, D. M. (2019). Global predictors of alien plant establishment success: Combining niche and trait proxies. Proceedings of the Royal Society B: Biological Sciences, 286(1897), 20182477. https://doi.org/10.1098/rspb.2018.2477</w:t>
      </w:r>
    </w:p>
    <w:p w14:paraId="54A76F6B" w14:textId="77777777" w:rsidR="00D92492" w:rsidRDefault="00D92492" w:rsidP="00D92492">
      <w:pPr>
        <w:pStyle w:val="Bibliography"/>
      </w:pPr>
      <w:r>
        <w:t xml:space="preserve">Gonzalez, A., Cardinale, B. J., Allington, G. R. H., Byrnes, J., </w:t>
      </w:r>
      <w:proofErr w:type="spellStart"/>
      <w:r>
        <w:t>Endsley</w:t>
      </w:r>
      <w:proofErr w:type="spellEnd"/>
      <w:r>
        <w:t xml:space="preserve">, K. A., Brown, D. G., Hooper, D. U., Isbell, F., O’Connor, M. I., &amp; </w:t>
      </w:r>
      <w:proofErr w:type="spellStart"/>
      <w:r>
        <w:t>Loreau</w:t>
      </w:r>
      <w:proofErr w:type="spellEnd"/>
      <w:r>
        <w:t>, M. (2016). Estimating local biodiversity change: A critique of papers claiming no net loss of local diversity. Ecology, 97(8), 1949–1960. https://doi.org/10.1890/15-1759.1</w:t>
      </w:r>
    </w:p>
    <w:p w14:paraId="366A37CF" w14:textId="77777777" w:rsidR="00D92492" w:rsidRDefault="00D92492" w:rsidP="00D92492">
      <w:pPr>
        <w:pStyle w:val="Bibliography"/>
      </w:pPr>
      <w:r>
        <w:t xml:space="preserve">Hall, A. R., Miller, A. D., Leggett, H. C., </w:t>
      </w:r>
      <w:proofErr w:type="spellStart"/>
      <w:r>
        <w:t>Roxburgh</w:t>
      </w:r>
      <w:proofErr w:type="spellEnd"/>
      <w:r>
        <w:t>, S. H., Buckling, A., &amp; Shea, K. (2012). Diversity–disturbance relationships: Frequency and intensity interact. Biology Letters, 8(5), 768–771. https://doi.org/10.1098/rsbl.2012.0282</w:t>
      </w:r>
    </w:p>
    <w:p w14:paraId="23EBD52C" w14:textId="77777777" w:rsidR="00D92492" w:rsidRDefault="00D92492" w:rsidP="00D92492">
      <w:pPr>
        <w:pStyle w:val="Bibliography"/>
      </w:pPr>
      <w:proofErr w:type="spellStart"/>
      <w:r>
        <w:lastRenderedPageBreak/>
        <w:t>Hallmann</w:t>
      </w:r>
      <w:proofErr w:type="spellEnd"/>
      <w:r>
        <w:t xml:space="preserve">, C. A., </w:t>
      </w:r>
      <w:proofErr w:type="spellStart"/>
      <w:r>
        <w:t>Sorg</w:t>
      </w:r>
      <w:proofErr w:type="spellEnd"/>
      <w:r>
        <w:t xml:space="preserve">, M., </w:t>
      </w:r>
      <w:proofErr w:type="spellStart"/>
      <w:r>
        <w:t>Jongejans</w:t>
      </w:r>
      <w:proofErr w:type="spellEnd"/>
      <w:r>
        <w:t xml:space="preserve">, E., </w:t>
      </w:r>
      <w:proofErr w:type="spellStart"/>
      <w:r>
        <w:t>Siepel</w:t>
      </w:r>
      <w:proofErr w:type="spellEnd"/>
      <w:r>
        <w:t xml:space="preserve">, H., </w:t>
      </w:r>
      <w:proofErr w:type="spellStart"/>
      <w:r>
        <w:t>Hofland</w:t>
      </w:r>
      <w:proofErr w:type="spellEnd"/>
      <w:r>
        <w:t xml:space="preserve">, N., Schwan, H., </w:t>
      </w:r>
      <w:proofErr w:type="spellStart"/>
      <w:r>
        <w:t>Stenmans</w:t>
      </w:r>
      <w:proofErr w:type="spellEnd"/>
      <w:r>
        <w:t xml:space="preserve">, W., Müller, A., </w:t>
      </w:r>
      <w:proofErr w:type="spellStart"/>
      <w:r>
        <w:t>Sumser</w:t>
      </w:r>
      <w:proofErr w:type="spellEnd"/>
      <w:r>
        <w:t xml:space="preserve">, H., </w:t>
      </w:r>
      <w:proofErr w:type="spellStart"/>
      <w:r>
        <w:t>Hörren</w:t>
      </w:r>
      <w:proofErr w:type="spellEnd"/>
      <w:r>
        <w:t xml:space="preserve">, T., </w:t>
      </w:r>
      <w:proofErr w:type="spellStart"/>
      <w:r>
        <w:t>Goulson</w:t>
      </w:r>
      <w:proofErr w:type="spellEnd"/>
      <w:r>
        <w:t>, D., &amp; de Kroon, H. (2017). More than 75 percent decline over 27 years in total flying insect biomass in protected areas. PLOS ONE, 12(10), e0185809. https://doi.org/10.1371/journal.pone.0185809</w:t>
      </w:r>
    </w:p>
    <w:p w14:paraId="295DABB6" w14:textId="77777777" w:rsidR="00D92492" w:rsidRDefault="00D92492" w:rsidP="00D92492">
      <w:pPr>
        <w:pStyle w:val="Bibliography"/>
      </w:pPr>
      <w:proofErr w:type="spellStart"/>
      <w:r>
        <w:t>Harpole</w:t>
      </w:r>
      <w:proofErr w:type="spellEnd"/>
      <w:r>
        <w:t>, W. S., &amp; Tilman, D. (2007). Grassland species loss resulting from reduced niche dimension. Nature, 446(7137), 791–793. https://doi.org/10.1038/nature05684</w:t>
      </w:r>
    </w:p>
    <w:p w14:paraId="09913DD6" w14:textId="77777777" w:rsidR="00D92492" w:rsidRDefault="00D92492" w:rsidP="00D92492">
      <w:pPr>
        <w:pStyle w:val="Bibliography"/>
      </w:pPr>
      <w:r>
        <w:t xml:space="preserve">Hillebrand, H., Blasius, B., Borer, E. T., Chase, J. M., Downing, J. A., Eriksson, B. K., </w:t>
      </w:r>
      <w:proofErr w:type="spellStart"/>
      <w:r>
        <w:t>Filstrup</w:t>
      </w:r>
      <w:proofErr w:type="spellEnd"/>
      <w:r>
        <w:t xml:space="preserve">, C. T., </w:t>
      </w:r>
      <w:proofErr w:type="spellStart"/>
      <w:r>
        <w:t>Harpole</w:t>
      </w:r>
      <w:proofErr w:type="spellEnd"/>
      <w:r>
        <w:t xml:space="preserve">, W. S., </w:t>
      </w:r>
      <w:proofErr w:type="spellStart"/>
      <w:r>
        <w:t>Hodapp</w:t>
      </w:r>
      <w:proofErr w:type="spellEnd"/>
      <w:r>
        <w:t xml:space="preserve">, D., Larsen, S., </w:t>
      </w:r>
      <w:proofErr w:type="spellStart"/>
      <w:r>
        <w:t>Lewandowska</w:t>
      </w:r>
      <w:proofErr w:type="spellEnd"/>
      <w:r>
        <w:t xml:space="preserve">, A. M., </w:t>
      </w:r>
      <w:proofErr w:type="spellStart"/>
      <w:r>
        <w:t>Seabloom</w:t>
      </w:r>
      <w:proofErr w:type="spellEnd"/>
      <w:r>
        <w:t xml:space="preserve">, E. W., Waal, D. B. V. de, &amp; </w:t>
      </w:r>
      <w:proofErr w:type="spellStart"/>
      <w:r>
        <w:t>Ryabov</w:t>
      </w:r>
      <w:proofErr w:type="spellEnd"/>
      <w:r>
        <w:t>, A. B. (2018). Biodiversity change is uncoupled from species richness trends: Consequences for conservation and monitoring. Journal of Applied Ecology, 55(1), 169–184. https://doi.org/10.1111/1365-2664.12959</w:t>
      </w:r>
    </w:p>
    <w:p w14:paraId="23FDF09E" w14:textId="77777777" w:rsidR="00D92492" w:rsidRDefault="00D92492" w:rsidP="00D92492">
      <w:pPr>
        <w:pStyle w:val="Bibliography"/>
      </w:pPr>
      <w:proofErr w:type="spellStart"/>
      <w:r>
        <w:t>HilleRisLambers</w:t>
      </w:r>
      <w:proofErr w:type="spellEnd"/>
      <w:r>
        <w:t xml:space="preserve">, J., Adler, P. B., </w:t>
      </w:r>
      <w:proofErr w:type="spellStart"/>
      <w:r>
        <w:t>Harpole</w:t>
      </w:r>
      <w:proofErr w:type="spellEnd"/>
      <w:r>
        <w:t>, W. S., Levine, J. M., &amp; Mayfield, M. M. (2012). Rethinking Community Assembly through the Lens of Coexistence Theory. Annual Review of Ecology, Evolution, and Systematics, 43(1), 227–248. https://doi.org/10.1146/annurev-ecolsys-110411-160411</w:t>
      </w:r>
    </w:p>
    <w:p w14:paraId="6004A7E0" w14:textId="77777777" w:rsidR="00D92492" w:rsidRDefault="00D92492" w:rsidP="00D92492">
      <w:pPr>
        <w:pStyle w:val="Bibliography"/>
      </w:pPr>
      <w:r>
        <w:t>Huston, M. A. (2014). Disturbance, productivity, and species diversity: Empiricism vs. Logic in ecological theory. Ecology, 95(9), 2382–2396. https://doi.org/10.1890/13-1397.1</w:t>
      </w:r>
    </w:p>
    <w:p w14:paraId="2DA92B58" w14:textId="77777777" w:rsidR="00D92492" w:rsidRDefault="00D92492" w:rsidP="00D92492">
      <w:pPr>
        <w:pStyle w:val="Bibliography"/>
      </w:pPr>
      <w:r>
        <w:t>Hutchinson, G. E. (1959). Homage to Santa Rosalia or Why Are There So Many Kinds of Animals? The American Naturalist, 93(870), 145–159.</w:t>
      </w:r>
    </w:p>
    <w:p w14:paraId="4DF0A92F" w14:textId="77777777" w:rsidR="00D92492" w:rsidRDefault="00D92492" w:rsidP="00D92492">
      <w:pPr>
        <w:pStyle w:val="Bibliography"/>
      </w:pPr>
      <w:r>
        <w:t>Hutchinson, G. Evelyn. (1957). Concluding Remarks. Cold Spring Harbor Symposia on Quantitative Biology, 22, 415–427. https://doi.org/10.1101/SQB.1957.022.01.039</w:t>
      </w:r>
    </w:p>
    <w:p w14:paraId="24973E3A" w14:textId="77777777" w:rsidR="00D92492" w:rsidRDefault="00D92492" w:rsidP="00D92492">
      <w:pPr>
        <w:pStyle w:val="Bibliography"/>
      </w:pPr>
      <w:r>
        <w:t xml:space="preserve">Ibáñez, I., Katz, D. S. W., Peltier, D., Wolf, S. M., &amp; Barrie, B. T. C. (2014). Assessing the integrated effects of landscape fragmentation on plants and plant communities: The challenge of </w:t>
      </w:r>
      <w:proofErr w:type="spellStart"/>
      <w:r>
        <w:t>multiprocess</w:t>
      </w:r>
      <w:proofErr w:type="spellEnd"/>
      <w:r>
        <w:t>–</w:t>
      </w:r>
      <w:proofErr w:type="spellStart"/>
      <w:r>
        <w:t>multiresponse</w:t>
      </w:r>
      <w:proofErr w:type="spellEnd"/>
      <w:r>
        <w:t xml:space="preserve"> dynamics. Journal of Ecology, 102(4), 882–895. https://doi.org/10.1111/1365-2745.12223</w:t>
      </w:r>
    </w:p>
    <w:p w14:paraId="593AFBDA" w14:textId="77777777" w:rsidR="00D92492" w:rsidRDefault="00D92492" w:rsidP="00D92492">
      <w:pPr>
        <w:pStyle w:val="Bibliography"/>
      </w:pPr>
      <w:r>
        <w:t xml:space="preserve">Imhoff, M. L., Zhang, P., Wolfe, R. E., &amp; </w:t>
      </w:r>
      <w:proofErr w:type="spellStart"/>
      <w:r>
        <w:t>Bounoua</w:t>
      </w:r>
      <w:proofErr w:type="spellEnd"/>
      <w:r>
        <w:t>, L. (2010). Remote sensing of the urban heat island effect across biomes in the continental USA. Remote Sensing of Environment, 114(3), 504–513. https://doi.org/10.1016/j.rse.2009.10.008</w:t>
      </w:r>
    </w:p>
    <w:p w14:paraId="46DCD0A8" w14:textId="77777777" w:rsidR="00D92492" w:rsidRDefault="00D92492" w:rsidP="00D92492">
      <w:pPr>
        <w:pStyle w:val="Bibliography"/>
      </w:pPr>
      <w:r>
        <w:t xml:space="preserve">Levine, J M, </w:t>
      </w:r>
      <w:proofErr w:type="spellStart"/>
      <w:r>
        <w:t>Vilà</w:t>
      </w:r>
      <w:proofErr w:type="spellEnd"/>
      <w:r>
        <w:t xml:space="preserve">, M., Antonio, C. M. D., Dukes, J. S., </w:t>
      </w:r>
      <w:proofErr w:type="spellStart"/>
      <w:r>
        <w:t>Grigulis</w:t>
      </w:r>
      <w:proofErr w:type="spellEnd"/>
      <w:r>
        <w:t xml:space="preserve">, K., &amp; </w:t>
      </w:r>
      <w:proofErr w:type="spellStart"/>
      <w:r>
        <w:t>Lavorel</w:t>
      </w:r>
      <w:proofErr w:type="spellEnd"/>
      <w:r>
        <w:t>, S. (2003). Mechanisms underlying the impacts of exotic plant invasions. Proceedings of the Royal Society of London. Series B: Biological Sciences, 270(1517), 775–781. https://doi.org/10.1098/rspb.2003.2327</w:t>
      </w:r>
    </w:p>
    <w:p w14:paraId="203D9D8B" w14:textId="77777777" w:rsidR="00D92492" w:rsidRDefault="00D92492" w:rsidP="00D92492">
      <w:pPr>
        <w:pStyle w:val="Bibliography"/>
      </w:pPr>
      <w:r>
        <w:t xml:space="preserve">Levine, Jonathan M., </w:t>
      </w:r>
      <w:proofErr w:type="spellStart"/>
      <w:r>
        <w:t>Pachepsky</w:t>
      </w:r>
      <w:proofErr w:type="spellEnd"/>
      <w:r>
        <w:t xml:space="preserve">, E., Kendall, B. E., </w:t>
      </w:r>
      <w:proofErr w:type="spellStart"/>
      <w:r>
        <w:t>Yelenik</w:t>
      </w:r>
      <w:proofErr w:type="spellEnd"/>
      <w:r>
        <w:t xml:space="preserve">, S. G., &amp; </w:t>
      </w:r>
      <w:proofErr w:type="spellStart"/>
      <w:r>
        <w:t>Lambers</w:t>
      </w:r>
      <w:proofErr w:type="spellEnd"/>
      <w:r>
        <w:t>, J. H. R. (2006). Plant–soil feedbacks and invasive spread. Ecology Letters, 9(9), 1005–1014. https://doi.org/10.1111/j.1461-0248.2006.00949.x</w:t>
      </w:r>
    </w:p>
    <w:p w14:paraId="76D18F2C" w14:textId="77777777" w:rsidR="00D92492" w:rsidRDefault="00D92492" w:rsidP="00D92492">
      <w:pPr>
        <w:pStyle w:val="Bibliography"/>
      </w:pPr>
      <w:r>
        <w:t xml:space="preserve">Liu, C., Wolter, C., Xian, W., &amp; </w:t>
      </w:r>
      <w:proofErr w:type="spellStart"/>
      <w:r>
        <w:t>Jeschke</w:t>
      </w:r>
      <w:proofErr w:type="spellEnd"/>
      <w:r>
        <w:t>, J. M. (2020). Most invasive species largely conserve their climatic niche. Proceedings of the National Academy of Sciences, 117(38), 23643–23651. https://doi.org/10.1073/pnas.2004289117</w:t>
      </w:r>
    </w:p>
    <w:p w14:paraId="606E753B" w14:textId="77777777" w:rsidR="00D92492" w:rsidRDefault="00D92492" w:rsidP="00D92492">
      <w:pPr>
        <w:pStyle w:val="Bibliography"/>
      </w:pPr>
      <w:r>
        <w:t>Mackey, R. L., &amp; Currie, D. J. (2001). The diversity-disturbance relationship: Is it generally strong and peaked? Ecology, 82, 3479–3492. https://doi.org/10.1890/0012-9658(2001)082[</w:t>
      </w:r>
      <w:proofErr w:type="gramStart"/>
      <w:r>
        <w:t>3479:TDDRII</w:t>
      </w:r>
      <w:proofErr w:type="gramEnd"/>
      <w:r>
        <w:t>]2.0.CO;2</w:t>
      </w:r>
    </w:p>
    <w:p w14:paraId="08944828" w14:textId="77777777" w:rsidR="00D92492" w:rsidRDefault="00D92492" w:rsidP="00D92492">
      <w:pPr>
        <w:pStyle w:val="Bibliography"/>
      </w:pPr>
      <w:r>
        <w:t xml:space="preserve">Marques, A., Martins, I. S., Kastner, T., </w:t>
      </w:r>
      <w:proofErr w:type="spellStart"/>
      <w:r>
        <w:t>Plutzar</w:t>
      </w:r>
      <w:proofErr w:type="spellEnd"/>
      <w:r>
        <w:t xml:space="preserve">, C., </w:t>
      </w:r>
      <w:proofErr w:type="spellStart"/>
      <w:r>
        <w:t>Theurl</w:t>
      </w:r>
      <w:proofErr w:type="spellEnd"/>
      <w:r>
        <w:t xml:space="preserve">, M. C., Eisenmenger, N., </w:t>
      </w:r>
      <w:proofErr w:type="spellStart"/>
      <w:r>
        <w:t>Huijbregts</w:t>
      </w:r>
      <w:proofErr w:type="spellEnd"/>
      <w:r>
        <w:t xml:space="preserve">, M. A. J., Wood, R., Stadler, K., Bruckner, M., </w:t>
      </w:r>
      <w:proofErr w:type="spellStart"/>
      <w:r>
        <w:t>Canelas</w:t>
      </w:r>
      <w:proofErr w:type="spellEnd"/>
      <w:r>
        <w:t xml:space="preserve">, J., </w:t>
      </w:r>
      <w:proofErr w:type="spellStart"/>
      <w:r>
        <w:t>Hilbers</w:t>
      </w:r>
      <w:proofErr w:type="spellEnd"/>
      <w:r>
        <w:t xml:space="preserve">, J. P., </w:t>
      </w:r>
      <w:proofErr w:type="spellStart"/>
      <w:r>
        <w:t>Tukker</w:t>
      </w:r>
      <w:proofErr w:type="spellEnd"/>
      <w:r>
        <w:t xml:space="preserve">, A., </w:t>
      </w:r>
      <w:proofErr w:type="spellStart"/>
      <w:r>
        <w:t>Erb</w:t>
      </w:r>
      <w:proofErr w:type="spellEnd"/>
      <w:r>
        <w:t>, K., &amp; Pereira, H. M. (2019). Increasing impacts of land use on biodiversity and carbon sequestration driven by population and economic growth. Nature Ecology &amp; Evolution, 3(4), 628–637. https://doi.org/10.1038/s41559-019-0824-3</w:t>
      </w:r>
    </w:p>
    <w:p w14:paraId="3BA0D357" w14:textId="77777777" w:rsidR="00D92492" w:rsidRDefault="00D92492" w:rsidP="00D92492">
      <w:pPr>
        <w:pStyle w:val="Bibliography"/>
      </w:pPr>
      <w:r>
        <w:t xml:space="preserve">Mayor, S. J., Cahill Jr, J. F., He, F., </w:t>
      </w:r>
      <w:proofErr w:type="spellStart"/>
      <w:r>
        <w:t>Sólymos</w:t>
      </w:r>
      <w:proofErr w:type="spellEnd"/>
      <w:r>
        <w:t>, P., &amp; Boutin, S. (2012). Regional boreal biodiversity peaks at intermediate human disturbance. Nature Communications, 3, 1142.</w:t>
      </w:r>
    </w:p>
    <w:p w14:paraId="23D87BE9" w14:textId="77777777" w:rsidR="00D92492" w:rsidRDefault="00D92492" w:rsidP="00D92492">
      <w:pPr>
        <w:pStyle w:val="Bibliography"/>
      </w:pPr>
      <w:proofErr w:type="spellStart"/>
      <w:r>
        <w:t>Münkemüller</w:t>
      </w:r>
      <w:proofErr w:type="spellEnd"/>
      <w:r>
        <w:t xml:space="preserve">, T., </w:t>
      </w:r>
      <w:proofErr w:type="spellStart"/>
      <w:r>
        <w:t>Gallien</w:t>
      </w:r>
      <w:proofErr w:type="spellEnd"/>
      <w:r>
        <w:t xml:space="preserve">, L., Pollock, L. J., Barros, C., </w:t>
      </w:r>
      <w:proofErr w:type="spellStart"/>
      <w:r>
        <w:t>Carboni</w:t>
      </w:r>
      <w:proofErr w:type="spellEnd"/>
      <w:r>
        <w:t xml:space="preserve">, M., </w:t>
      </w:r>
      <w:proofErr w:type="spellStart"/>
      <w:r>
        <w:t>Chalmandrier</w:t>
      </w:r>
      <w:proofErr w:type="spellEnd"/>
      <w:r>
        <w:t xml:space="preserve">, L., Mazel, F., </w:t>
      </w:r>
      <w:proofErr w:type="spellStart"/>
      <w:r>
        <w:t>Mokany</w:t>
      </w:r>
      <w:proofErr w:type="spellEnd"/>
      <w:r>
        <w:t xml:space="preserve">, K., </w:t>
      </w:r>
      <w:proofErr w:type="spellStart"/>
      <w:r>
        <w:t>Roquet</w:t>
      </w:r>
      <w:proofErr w:type="spellEnd"/>
      <w:r>
        <w:t xml:space="preserve">, C., </w:t>
      </w:r>
      <w:proofErr w:type="spellStart"/>
      <w:r>
        <w:t>Smyčka</w:t>
      </w:r>
      <w:proofErr w:type="spellEnd"/>
      <w:r>
        <w:t xml:space="preserve">, J., </w:t>
      </w:r>
      <w:proofErr w:type="spellStart"/>
      <w:r>
        <w:t>Talluto</w:t>
      </w:r>
      <w:proofErr w:type="spellEnd"/>
      <w:r>
        <w:t xml:space="preserve">, M. V., &amp; </w:t>
      </w:r>
      <w:proofErr w:type="spellStart"/>
      <w:r>
        <w:t>Thuiller</w:t>
      </w:r>
      <w:proofErr w:type="spellEnd"/>
      <w:r>
        <w:t>, W. (2020). Dos and don’ts when inferring assembly rules from diversity patterns. Global Ecology and Biogeography, 29(7), 1212–1229. https://doi.org/10.1111/geb.13098</w:t>
      </w:r>
    </w:p>
    <w:p w14:paraId="4316622D" w14:textId="77777777" w:rsidR="00D92492" w:rsidRDefault="00D92492" w:rsidP="00D92492">
      <w:pPr>
        <w:pStyle w:val="Bibliography"/>
      </w:pPr>
      <w:r>
        <w:lastRenderedPageBreak/>
        <w:t xml:space="preserve">Newbold, T., Hudson, L. N., Hill, S. L. L., </w:t>
      </w:r>
      <w:proofErr w:type="spellStart"/>
      <w:r>
        <w:t>Contu</w:t>
      </w:r>
      <w:proofErr w:type="spellEnd"/>
      <w:r>
        <w:t xml:space="preserve">, S., Gray, C. L., </w:t>
      </w:r>
      <w:proofErr w:type="spellStart"/>
      <w:r>
        <w:t>Scharlemann</w:t>
      </w:r>
      <w:proofErr w:type="spellEnd"/>
      <w:r>
        <w:t xml:space="preserve">, J. P. W., </w:t>
      </w:r>
      <w:proofErr w:type="spellStart"/>
      <w:r>
        <w:t>Börger</w:t>
      </w:r>
      <w:proofErr w:type="spellEnd"/>
      <w:r>
        <w:t xml:space="preserve">, L., Phillips, H. R. P., </w:t>
      </w:r>
      <w:proofErr w:type="spellStart"/>
      <w:r>
        <w:t>Sheil</w:t>
      </w:r>
      <w:proofErr w:type="spellEnd"/>
      <w:r>
        <w:t xml:space="preserve">, D., Lysenko, I., &amp; Purvis, A. (2016). Global patterns of terrestrial assemblage turnover within and among land uses. </w:t>
      </w:r>
      <w:proofErr w:type="spellStart"/>
      <w:r>
        <w:t>Ecography</w:t>
      </w:r>
      <w:proofErr w:type="spellEnd"/>
      <w:r>
        <w:t>, 39(12), 1151–1163. https://doi.org/10.1111/ecog.01932</w:t>
      </w:r>
    </w:p>
    <w:p w14:paraId="4CC12B98" w14:textId="77777777" w:rsidR="00D92492" w:rsidRDefault="00D92492" w:rsidP="00D92492">
      <w:pPr>
        <w:pStyle w:val="Bibliography"/>
      </w:pPr>
      <w:r>
        <w:t xml:space="preserve">Newbold, T., Hudson, L. N., Hill, S. L. L., </w:t>
      </w:r>
      <w:proofErr w:type="spellStart"/>
      <w:r>
        <w:t>Contu</w:t>
      </w:r>
      <w:proofErr w:type="spellEnd"/>
      <w:r>
        <w:t xml:space="preserve">, S., Lysenko, I., Senior, R. A., </w:t>
      </w:r>
      <w:proofErr w:type="spellStart"/>
      <w:r>
        <w:t>Börger</w:t>
      </w:r>
      <w:proofErr w:type="spellEnd"/>
      <w:r>
        <w:t xml:space="preserve">, L., Bennett, D. J., </w:t>
      </w:r>
      <w:proofErr w:type="spellStart"/>
      <w:r>
        <w:t>Choimes</w:t>
      </w:r>
      <w:proofErr w:type="spellEnd"/>
      <w:r>
        <w:t>, A., Collen, B., Day, J., De Palma, A., Díaz, S., Echeverria-</w:t>
      </w:r>
      <w:proofErr w:type="spellStart"/>
      <w:r>
        <w:t>Londoño</w:t>
      </w:r>
      <w:proofErr w:type="spellEnd"/>
      <w:r>
        <w:t xml:space="preserve">, S., Edgar, M. J., Feldman, A., </w:t>
      </w:r>
      <w:proofErr w:type="spellStart"/>
      <w:r>
        <w:t>Garon</w:t>
      </w:r>
      <w:proofErr w:type="spellEnd"/>
      <w:r>
        <w:t xml:space="preserve">, M., Harrison, M. L. K., </w:t>
      </w:r>
      <w:proofErr w:type="spellStart"/>
      <w:r>
        <w:t>Alhusseini</w:t>
      </w:r>
      <w:proofErr w:type="spellEnd"/>
      <w:r>
        <w:t>, T., … Purvis, A. (2015). Global effects of land use on local terrestrial biodiversity. Nature, 520, 45.</w:t>
      </w:r>
    </w:p>
    <w:p w14:paraId="29B2387E" w14:textId="77777777" w:rsidR="00D92492" w:rsidRDefault="00D92492" w:rsidP="00D92492">
      <w:pPr>
        <w:pStyle w:val="Bibliography"/>
      </w:pPr>
      <w:r>
        <w:t xml:space="preserve">Oksanen, J., Blanchet, F. G., Friendly, M., </w:t>
      </w:r>
      <w:proofErr w:type="spellStart"/>
      <w:r>
        <w:t>Kindt</w:t>
      </w:r>
      <w:proofErr w:type="spellEnd"/>
      <w:r>
        <w:t xml:space="preserve">, R., Legendre, P., McGlinn, D., Minchin, P. R., O’Hara, R. B., Simpson, G. L., </w:t>
      </w:r>
      <w:proofErr w:type="spellStart"/>
      <w:r>
        <w:t>Solymos</w:t>
      </w:r>
      <w:proofErr w:type="spellEnd"/>
      <w:r>
        <w:t xml:space="preserve">, P., Stevens, M. H. H., </w:t>
      </w:r>
      <w:proofErr w:type="spellStart"/>
      <w:r>
        <w:t>Szoecs</w:t>
      </w:r>
      <w:proofErr w:type="spellEnd"/>
      <w:r>
        <w:t>, E., &amp; Wagner, H. (2018). vegan: Community Ecology Package.</w:t>
      </w:r>
    </w:p>
    <w:p w14:paraId="352DFE2F" w14:textId="77777777" w:rsidR="00D92492" w:rsidRDefault="00D92492" w:rsidP="00D92492">
      <w:pPr>
        <w:pStyle w:val="Bibliography"/>
      </w:pPr>
      <w:r>
        <w:t xml:space="preserve">Paradis, E., &amp; </w:t>
      </w:r>
      <w:proofErr w:type="spellStart"/>
      <w:r>
        <w:t>Schliep</w:t>
      </w:r>
      <w:proofErr w:type="spellEnd"/>
      <w:r>
        <w:t>, K. (2019). ape 5.0: An environment for modern phylogenetics and evolutionary analyses in R. Bioinformatics, 35(3), 526–528. https://doi.org/10.1093/bioinformatics/bty633</w:t>
      </w:r>
    </w:p>
    <w:p w14:paraId="407D24B2" w14:textId="77777777" w:rsidR="00D92492" w:rsidRDefault="00D92492" w:rsidP="00D92492">
      <w:pPr>
        <w:pStyle w:val="Bibliography"/>
      </w:pPr>
      <w:r>
        <w:t xml:space="preserve">Payne, R. J., </w:t>
      </w:r>
      <w:proofErr w:type="spellStart"/>
      <w:r>
        <w:t>Dise</w:t>
      </w:r>
      <w:proofErr w:type="spellEnd"/>
      <w:r>
        <w:t xml:space="preserve">, N. B., Field, C. D., Dore, A. J., </w:t>
      </w:r>
      <w:proofErr w:type="spellStart"/>
      <w:r>
        <w:t>Caporn</w:t>
      </w:r>
      <w:proofErr w:type="spellEnd"/>
      <w:r>
        <w:t>, S. J., &amp; Stevens, C. J. (2017). Nitrogen deposition and plant biodiversity: Past, present, and future. Frontiers in Ecology and the Environment, 15(8), 431–436. https://doi.org/10.1002/fee.1528</w:t>
      </w:r>
    </w:p>
    <w:p w14:paraId="1BF58F6B" w14:textId="77777777" w:rsidR="00D92492" w:rsidRDefault="00D92492" w:rsidP="00D92492">
      <w:pPr>
        <w:pStyle w:val="Bibliography"/>
      </w:pPr>
      <w:proofErr w:type="spellStart"/>
      <w:r>
        <w:t>Peñuelas</w:t>
      </w:r>
      <w:proofErr w:type="spellEnd"/>
      <w:r>
        <w:t xml:space="preserve">, J., Poulter, B., </w:t>
      </w:r>
      <w:proofErr w:type="spellStart"/>
      <w:r>
        <w:t>Sardans</w:t>
      </w:r>
      <w:proofErr w:type="spellEnd"/>
      <w:r>
        <w:t xml:space="preserve">, J., </w:t>
      </w:r>
      <w:proofErr w:type="spellStart"/>
      <w:r>
        <w:t>Ciais</w:t>
      </w:r>
      <w:proofErr w:type="spellEnd"/>
      <w:r>
        <w:t xml:space="preserve">, P., van der Velde, M., Bopp, L., Boucher, O., </w:t>
      </w:r>
      <w:proofErr w:type="spellStart"/>
      <w:r>
        <w:t>Godderis</w:t>
      </w:r>
      <w:proofErr w:type="spellEnd"/>
      <w:r>
        <w:t xml:space="preserve">, Y., </w:t>
      </w:r>
      <w:proofErr w:type="spellStart"/>
      <w:r>
        <w:t>Hinsinger</w:t>
      </w:r>
      <w:proofErr w:type="spellEnd"/>
      <w:r>
        <w:t xml:space="preserve">, P., </w:t>
      </w:r>
      <w:proofErr w:type="spellStart"/>
      <w:r>
        <w:t>Llusia</w:t>
      </w:r>
      <w:proofErr w:type="spellEnd"/>
      <w:r>
        <w:t xml:space="preserve">, J., </w:t>
      </w:r>
      <w:proofErr w:type="spellStart"/>
      <w:r>
        <w:t>Nardin</w:t>
      </w:r>
      <w:proofErr w:type="spellEnd"/>
      <w:r>
        <w:t xml:space="preserve">, E., </w:t>
      </w:r>
      <w:proofErr w:type="spellStart"/>
      <w:r>
        <w:t>Vicca</w:t>
      </w:r>
      <w:proofErr w:type="spellEnd"/>
      <w:r>
        <w:t xml:space="preserve">, S., </w:t>
      </w:r>
      <w:proofErr w:type="spellStart"/>
      <w:r>
        <w:t>Obersteiner</w:t>
      </w:r>
      <w:proofErr w:type="spellEnd"/>
      <w:r>
        <w:t>, M., &amp; Janssens, I. A. (2013). Human-induced nitrogen–phosphorus imbalances alter natural and managed ecosystems across the globe. Nature Communications, 4(1), 2934. https://doi.org/10.1038/ncomms3934</w:t>
      </w:r>
    </w:p>
    <w:p w14:paraId="368BABAD" w14:textId="77777777" w:rsidR="00D92492" w:rsidRDefault="00D92492" w:rsidP="00D92492">
      <w:pPr>
        <w:pStyle w:val="Bibliography"/>
      </w:pPr>
      <w:proofErr w:type="spellStart"/>
      <w:r>
        <w:t>Petitpierre</w:t>
      </w:r>
      <w:proofErr w:type="spellEnd"/>
      <w:r>
        <w:t xml:space="preserve">, B., </w:t>
      </w:r>
      <w:proofErr w:type="spellStart"/>
      <w:r>
        <w:t>Kueffer</w:t>
      </w:r>
      <w:proofErr w:type="spellEnd"/>
      <w:r>
        <w:t xml:space="preserve">, C., </w:t>
      </w:r>
      <w:proofErr w:type="spellStart"/>
      <w:r>
        <w:t>Broennimann</w:t>
      </w:r>
      <w:proofErr w:type="spellEnd"/>
      <w:r>
        <w:t xml:space="preserve">, O., </w:t>
      </w:r>
      <w:proofErr w:type="spellStart"/>
      <w:r>
        <w:t>Randin</w:t>
      </w:r>
      <w:proofErr w:type="spellEnd"/>
      <w:r>
        <w:t xml:space="preserve">, C., Daehler, C., &amp; </w:t>
      </w:r>
      <w:proofErr w:type="spellStart"/>
      <w:r>
        <w:t>Guisan</w:t>
      </w:r>
      <w:proofErr w:type="spellEnd"/>
      <w:r>
        <w:t>, A. (2012). Climatic Niche Shifts Are Rare Among Terrestrial Plant Invaders. Science, 335(6074), 1344–1348. https://doi.org/10.1126/science.1215933</w:t>
      </w:r>
    </w:p>
    <w:p w14:paraId="2745E158" w14:textId="77777777" w:rsidR="00D92492" w:rsidRDefault="00D92492" w:rsidP="00D92492">
      <w:pPr>
        <w:pStyle w:val="Bibliography"/>
      </w:pPr>
      <w:r>
        <w:t xml:space="preserve">Pickett, S. T. A., &amp; </w:t>
      </w:r>
      <w:proofErr w:type="spellStart"/>
      <w:r>
        <w:t>Cadenasso</w:t>
      </w:r>
      <w:proofErr w:type="spellEnd"/>
      <w:r>
        <w:t>, M. L. (1995). Landscape Ecology: Spatial Heterogeneity in Ecological Systems. Science, 269(5222), 331–334. https://doi.org/10.1126/science.269.5222.331</w:t>
      </w:r>
    </w:p>
    <w:p w14:paraId="3EE2AA1C" w14:textId="77777777" w:rsidR="00D92492" w:rsidRDefault="00D92492" w:rsidP="00D92492">
      <w:pPr>
        <w:pStyle w:val="Bibliography"/>
      </w:pPr>
      <w:proofErr w:type="spellStart"/>
      <w:r>
        <w:t>Pocheville</w:t>
      </w:r>
      <w:proofErr w:type="spellEnd"/>
      <w:r>
        <w:t xml:space="preserve">, A. (2015). The Ecological Niche: History and Recent Controversies. In T. </w:t>
      </w:r>
      <w:proofErr w:type="spellStart"/>
      <w:r>
        <w:t>Heams</w:t>
      </w:r>
      <w:proofErr w:type="spellEnd"/>
      <w:r>
        <w:t xml:space="preserve">, P. </w:t>
      </w:r>
      <w:proofErr w:type="spellStart"/>
      <w:r>
        <w:t>Huneman</w:t>
      </w:r>
      <w:proofErr w:type="spellEnd"/>
      <w:r>
        <w:t xml:space="preserve">, G. </w:t>
      </w:r>
      <w:proofErr w:type="spellStart"/>
      <w:r>
        <w:t>Lecointre</w:t>
      </w:r>
      <w:proofErr w:type="spellEnd"/>
      <w:r>
        <w:t>, &amp; M. Silberstein (Eds.), Handbook of Evolutionary Thinking in the Sciences (pp. 547–586). Springer Netherlands. https://doi.org/10.1007/978-94-017-9014-7_26</w:t>
      </w:r>
    </w:p>
    <w:p w14:paraId="18A4D668" w14:textId="77777777" w:rsidR="00D92492" w:rsidRDefault="00D92492" w:rsidP="00D92492">
      <w:pPr>
        <w:pStyle w:val="Bibliography"/>
      </w:pPr>
      <w:proofErr w:type="spellStart"/>
      <w:r>
        <w:t>Pyšek</w:t>
      </w:r>
      <w:proofErr w:type="spellEnd"/>
      <w:r>
        <w:t xml:space="preserve">, P., </w:t>
      </w:r>
      <w:proofErr w:type="spellStart"/>
      <w:r>
        <w:t>Jarošík</w:t>
      </w:r>
      <w:proofErr w:type="spellEnd"/>
      <w:r>
        <w:t xml:space="preserve">, V., </w:t>
      </w:r>
      <w:proofErr w:type="spellStart"/>
      <w:r>
        <w:t>Hulme</w:t>
      </w:r>
      <w:proofErr w:type="spellEnd"/>
      <w:r>
        <w:t xml:space="preserve">, P. E., </w:t>
      </w:r>
      <w:proofErr w:type="spellStart"/>
      <w:r>
        <w:t>Pergl</w:t>
      </w:r>
      <w:proofErr w:type="spellEnd"/>
      <w:r>
        <w:t xml:space="preserve">, J., </w:t>
      </w:r>
      <w:proofErr w:type="spellStart"/>
      <w:r>
        <w:t>Hejda</w:t>
      </w:r>
      <w:proofErr w:type="spellEnd"/>
      <w:r>
        <w:t xml:space="preserve">, M., Schaffner, U., &amp; </w:t>
      </w:r>
      <w:proofErr w:type="spellStart"/>
      <w:r>
        <w:t>Vilà</w:t>
      </w:r>
      <w:proofErr w:type="spellEnd"/>
      <w:r>
        <w:t>, M. (2012). A global assessment of invasive plant impacts on resident species, communities and ecosystems: The interaction of impact measures, invading species’ traits and environment. Global Change Biology, 18(5), 1725–1737. https://doi.org/10.1111/j.1365-2486.2011.02636.x</w:t>
      </w:r>
    </w:p>
    <w:p w14:paraId="06C20C48" w14:textId="77777777" w:rsidR="00D92492" w:rsidRDefault="00D92492" w:rsidP="00D92492">
      <w:pPr>
        <w:pStyle w:val="Bibliography"/>
      </w:pPr>
      <w:r>
        <w:t>R Core Team. (2018). R: A language and environment for statistical computing. R Foundation for Statistical Computing.</w:t>
      </w:r>
    </w:p>
    <w:p w14:paraId="5D5DD7FB" w14:textId="77777777" w:rsidR="00D92492" w:rsidRDefault="00D92492" w:rsidP="00D92492">
      <w:pPr>
        <w:pStyle w:val="Bibliography"/>
      </w:pPr>
      <w:r>
        <w:t xml:space="preserve">Richardson, D. M., </w:t>
      </w:r>
      <w:proofErr w:type="spellStart"/>
      <w:r>
        <w:t>Pysek</w:t>
      </w:r>
      <w:proofErr w:type="spellEnd"/>
      <w:r>
        <w:t xml:space="preserve">, P., </w:t>
      </w:r>
      <w:proofErr w:type="spellStart"/>
      <w:r>
        <w:t>Rejmanek</w:t>
      </w:r>
      <w:proofErr w:type="spellEnd"/>
      <w:r>
        <w:t>, M., Barbour, M. G., Panetta, F. D., &amp; West, C. J. (2000). Naturalization and Invasion of Alien Plants: Concepts and Definitions. Diversity and Distributions, 6(2), 93–107. JSTOR.</w:t>
      </w:r>
    </w:p>
    <w:p w14:paraId="7433B05E" w14:textId="77777777" w:rsidR="00D92492" w:rsidRDefault="00D92492" w:rsidP="00D92492">
      <w:pPr>
        <w:pStyle w:val="Bibliography"/>
      </w:pPr>
      <w:r>
        <w:t xml:space="preserve">Sanderson, E. W., Jaiteh, M., Levy, M. A., Redford, K. H., </w:t>
      </w:r>
      <w:proofErr w:type="spellStart"/>
      <w:r>
        <w:t>Wannebo</w:t>
      </w:r>
      <w:proofErr w:type="spellEnd"/>
      <w:r>
        <w:t xml:space="preserve">, A. V., &amp; Woolmer, G. (2002). The human footprint and the last of the wild. </w:t>
      </w:r>
      <w:proofErr w:type="spellStart"/>
      <w:r>
        <w:t>BioScience</w:t>
      </w:r>
      <w:proofErr w:type="spellEnd"/>
      <w:r>
        <w:t>, 52(10), 891–904. https://doi.org/10.1641/0006-3568(2002)052[</w:t>
      </w:r>
      <w:proofErr w:type="gramStart"/>
      <w:r>
        <w:t>0891:THFATL</w:t>
      </w:r>
      <w:proofErr w:type="gramEnd"/>
      <w:r>
        <w:t>]2.0.CO;2</w:t>
      </w:r>
    </w:p>
    <w:p w14:paraId="7E01ED79" w14:textId="77777777" w:rsidR="00D92492" w:rsidRDefault="00D92492" w:rsidP="00D92492">
      <w:pPr>
        <w:pStyle w:val="Bibliography"/>
      </w:pPr>
      <w:proofErr w:type="spellStart"/>
      <w:r>
        <w:t>Sarneel</w:t>
      </w:r>
      <w:proofErr w:type="spellEnd"/>
      <w:r>
        <w:t xml:space="preserve">, J. M., </w:t>
      </w:r>
      <w:proofErr w:type="spellStart"/>
      <w:r>
        <w:t>Soons</w:t>
      </w:r>
      <w:proofErr w:type="spellEnd"/>
      <w:r>
        <w:t xml:space="preserve">, M. B., </w:t>
      </w:r>
      <w:proofErr w:type="spellStart"/>
      <w:r>
        <w:t>Geurts</w:t>
      </w:r>
      <w:proofErr w:type="spellEnd"/>
      <w:r>
        <w:t xml:space="preserve">, J. J. M., </w:t>
      </w:r>
      <w:proofErr w:type="spellStart"/>
      <w:r>
        <w:t>Beltman</w:t>
      </w:r>
      <w:proofErr w:type="spellEnd"/>
      <w:r>
        <w:t>, B., &amp; Verhoeven, J. T. A. (2011). Multiple effects of land-use changes impede the colonization of open water in fen ponds. Journal of Vegetation Science, 22(3), 551–563. https://doi.org/10.1111/j.1654-1103.2011.01281.x</w:t>
      </w:r>
    </w:p>
    <w:p w14:paraId="2B002761" w14:textId="77777777" w:rsidR="00D92492" w:rsidRDefault="00D92492" w:rsidP="00D92492">
      <w:pPr>
        <w:pStyle w:val="Bibliography"/>
      </w:pPr>
      <w:r>
        <w:t xml:space="preserve">Sasaki, T., Yoshihara, Y., </w:t>
      </w:r>
      <w:proofErr w:type="spellStart"/>
      <w:r>
        <w:t>Jamsran</w:t>
      </w:r>
      <w:proofErr w:type="spellEnd"/>
      <w:r>
        <w:t xml:space="preserve">, U., &amp; </w:t>
      </w:r>
      <w:proofErr w:type="spellStart"/>
      <w:r>
        <w:t>Ohkuro</w:t>
      </w:r>
      <w:proofErr w:type="spellEnd"/>
      <w:r>
        <w:t>, T. (2010). Ecological stoichiometry explains larger-scale facilitation processes by shrubs on species coexistence among understory plants. Ecological Engineering, 36(8), 1070–1075. https://doi.org/10.1016/j.ecoleng.2010.04.020</w:t>
      </w:r>
    </w:p>
    <w:p w14:paraId="3FF387C9" w14:textId="77777777" w:rsidR="00D92492" w:rsidRDefault="00D92492" w:rsidP="00D92492">
      <w:pPr>
        <w:pStyle w:val="Bibliography"/>
      </w:pPr>
      <w:r>
        <w:t>Sax, D. F., &amp; Gaines, S. D. (2003). Species diversity: From global decreases to local increases. Trends in Ecology &amp; Evolution, 18(11), 561–566. https://doi.org/10.1016/S0169-5347(03)00224-6</w:t>
      </w:r>
    </w:p>
    <w:p w14:paraId="7CACF1CC" w14:textId="77777777" w:rsidR="00D92492" w:rsidRDefault="00D92492" w:rsidP="00D92492">
      <w:pPr>
        <w:pStyle w:val="Bibliography"/>
      </w:pPr>
      <w:proofErr w:type="spellStart"/>
      <w:r>
        <w:t>Seastedt</w:t>
      </w:r>
      <w:proofErr w:type="spellEnd"/>
      <w:r>
        <w:t>, T. R., &amp; Vaccaro, L. (2001). Plant Species Richness, Productivity, and Nitrogen and Phosphorus Limitations across a Snowpack Gradient in Alpine Tundra, Colorado, U.S.A. Arctic, Antarctic, and Alpine Research, 33(1), 100–106. https://doi.org/10.1080/15230430.2001.12003410</w:t>
      </w:r>
    </w:p>
    <w:p w14:paraId="11C51FC4" w14:textId="77777777" w:rsidR="00D92492" w:rsidRDefault="00D92492" w:rsidP="00D92492">
      <w:pPr>
        <w:pStyle w:val="Bibliography"/>
      </w:pPr>
      <w:r>
        <w:lastRenderedPageBreak/>
        <w:t xml:space="preserve">Shea, K., </w:t>
      </w:r>
      <w:proofErr w:type="spellStart"/>
      <w:r>
        <w:t>Roxburgh</w:t>
      </w:r>
      <w:proofErr w:type="spellEnd"/>
      <w:r>
        <w:t xml:space="preserve">, S. H., &amp; </w:t>
      </w:r>
      <w:proofErr w:type="spellStart"/>
      <w:r>
        <w:t>Rauschert</w:t>
      </w:r>
      <w:proofErr w:type="spellEnd"/>
      <w:r>
        <w:t>, E. S. J. (2004). Moving from pattern to process: Coexistence mechanisms under intermediate disturbance regimes. Ecology Letters, 7(6), 491–508. https://doi.org/10.1111/j.1461-0248.2004.00600.x</w:t>
      </w:r>
    </w:p>
    <w:p w14:paraId="52605108" w14:textId="77777777" w:rsidR="00D92492" w:rsidRDefault="00D92492" w:rsidP="00D92492">
      <w:pPr>
        <w:pStyle w:val="Bibliography"/>
      </w:pPr>
      <w:proofErr w:type="spellStart"/>
      <w:r>
        <w:t>Sheil</w:t>
      </w:r>
      <w:proofErr w:type="spellEnd"/>
      <w:r>
        <w:t xml:space="preserve">, D., &amp; </w:t>
      </w:r>
      <w:proofErr w:type="spellStart"/>
      <w:r>
        <w:t>Burslem</w:t>
      </w:r>
      <w:proofErr w:type="spellEnd"/>
      <w:r>
        <w:t>, D. F. R. P. (2013). Defining and defending Connell’s intermediate disturbance hypothesis: A response to Fox. Trends in Ecology &amp; Evolution, 28(10), 571–572. https://doi.org/10.1016/j.tree.2013.07.006</w:t>
      </w:r>
    </w:p>
    <w:p w14:paraId="54118DE6" w14:textId="77777777" w:rsidR="00D92492" w:rsidRDefault="00D92492" w:rsidP="00D92492">
      <w:pPr>
        <w:pStyle w:val="Bibliography"/>
      </w:pPr>
      <w:proofErr w:type="spellStart"/>
      <w:r>
        <w:t>Theoharides</w:t>
      </w:r>
      <w:proofErr w:type="spellEnd"/>
      <w:r>
        <w:t xml:space="preserve">, K. A., &amp; Dukes, J. S. (2007). Plant invasion across space and time: Factors affecting nonindigenous species success during four stages of invasion. New </w:t>
      </w:r>
      <w:proofErr w:type="spellStart"/>
      <w:r>
        <w:t>Phytologist</w:t>
      </w:r>
      <w:proofErr w:type="spellEnd"/>
      <w:r>
        <w:t>, 176(2), 256–273. https://doi.org/10.1111/j.1469-8137.2007.02207.x</w:t>
      </w:r>
    </w:p>
    <w:p w14:paraId="407DA345" w14:textId="77777777" w:rsidR="00D92492" w:rsidRDefault="00D92492" w:rsidP="00D92492">
      <w:pPr>
        <w:pStyle w:val="Bibliography"/>
      </w:pPr>
      <w:r>
        <w:t xml:space="preserve">Tilman, D., &amp; </w:t>
      </w:r>
      <w:proofErr w:type="spellStart"/>
      <w:r>
        <w:t>Pacala</w:t>
      </w:r>
      <w:proofErr w:type="spellEnd"/>
      <w:r>
        <w:t xml:space="preserve">, S. W. (1993). The Maintenance of Species Richness in Plant Communities. In R. E. </w:t>
      </w:r>
      <w:proofErr w:type="spellStart"/>
      <w:r>
        <w:t>Ricklefs</w:t>
      </w:r>
      <w:proofErr w:type="spellEnd"/>
      <w:r>
        <w:t xml:space="preserve"> &amp; D. Schluter (Eds.), Species Diversity in Ecology Communities (pp. 13–25). University of Chicago Press.</w:t>
      </w:r>
    </w:p>
    <w:p w14:paraId="2EED6B6E" w14:textId="77777777" w:rsidR="00D92492" w:rsidRDefault="00D92492" w:rsidP="00D92492">
      <w:pPr>
        <w:pStyle w:val="Bibliography"/>
      </w:pPr>
      <w:r>
        <w:t>Tilman, David. (2011). Diversification, Biotic Interchange, and the Universal Trade-Off Hypothesis. The American Naturalist, 178(3), 355–371. https://doi.org/10.1086/661245</w:t>
      </w:r>
    </w:p>
    <w:p w14:paraId="653F1ADF" w14:textId="77777777" w:rsidR="00D92492" w:rsidRDefault="00D92492" w:rsidP="00D92492">
      <w:pPr>
        <w:pStyle w:val="Bibliography"/>
      </w:pPr>
      <w:r>
        <w:t>Turetsky, M., &amp; St. Louis, V. (2006). Disturbance in boreal peatlands. In Boreal Peatland Ecosystems, Ecological Studies (Vol. 188). Springer‐Verlag.</w:t>
      </w:r>
    </w:p>
    <w:p w14:paraId="40F6DAE4" w14:textId="77777777" w:rsidR="00D92492" w:rsidRDefault="00D92492" w:rsidP="00D92492">
      <w:pPr>
        <w:pStyle w:val="Bibliography"/>
      </w:pPr>
      <w:proofErr w:type="spellStart"/>
      <w:r>
        <w:t>Tylianakis</w:t>
      </w:r>
      <w:proofErr w:type="spellEnd"/>
      <w:r>
        <w:t xml:space="preserve">, J. M., </w:t>
      </w:r>
      <w:proofErr w:type="spellStart"/>
      <w:r>
        <w:t>Didham</w:t>
      </w:r>
      <w:proofErr w:type="spellEnd"/>
      <w:r>
        <w:t xml:space="preserve">, R. K., </w:t>
      </w:r>
      <w:proofErr w:type="spellStart"/>
      <w:r>
        <w:t>Bascompte</w:t>
      </w:r>
      <w:proofErr w:type="spellEnd"/>
      <w:r>
        <w:t>, J., &amp; Wardle, D. A. (2008). Global change and species interactions in terrestrial ecosystems. Ecology Letters, 11(12), 1351–1363. https://doi.org/10.1111/j.1461-0248.2008.01250.x</w:t>
      </w:r>
    </w:p>
    <w:p w14:paraId="59383CA9" w14:textId="77777777" w:rsidR="00D92492" w:rsidRDefault="00D92492" w:rsidP="00D92492">
      <w:pPr>
        <w:pStyle w:val="Bibliography"/>
      </w:pPr>
      <w:r>
        <w:t>USDA &amp; NRCS. (2020). The PLANTS Database (http://plants.usda.gov, 6 January 2020). National Plant Data Team, Greensboro, NC 27401-4901 USA.</w:t>
      </w:r>
    </w:p>
    <w:p w14:paraId="5D7C0572" w14:textId="77777777" w:rsidR="00D92492" w:rsidRDefault="00D92492" w:rsidP="00D92492">
      <w:pPr>
        <w:pStyle w:val="Bibliography"/>
      </w:pPr>
      <w:proofErr w:type="spellStart"/>
      <w:r>
        <w:t>Vandam</w:t>
      </w:r>
      <w:proofErr w:type="spellEnd"/>
      <w:r>
        <w:t xml:space="preserve">, R., </w:t>
      </w:r>
      <w:proofErr w:type="spellStart"/>
      <w:r>
        <w:t>Kaptijn</w:t>
      </w:r>
      <w:proofErr w:type="spellEnd"/>
      <w:r>
        <w:t xml:space="preserve">, E., &amp; </w:t>
      </w:r>
      <w:proofErr w:type="spellStart"/>
      <w:r>
        <w:t>Vanschoenwinkel</w:t>
      </w:r>
      <w:proofErr w:type="spellEnd"/>
      <w:r>
        <w:t xml:space="preserve">, B. (2013). Disentangling the </w:t>
      </w:r>
      <w:proofErr w:type="spellStart"/>
      <w:r>
        <w:t>Spatio</w:t>
      </w:r>
      <w:proofErr w:type="spellEnd"/>
      <w:r>
        <w:t>-Environmental Drivers of Human Settlement: An Eigenvector Based Variation Decomposition. PLOS ONE, 8(7), e67726. https://doi.org/10.1371/journal.pone.0067726</w:t>
      </w:r>
    </w:p>
    <w:p w14:paraId="79E9CF63" w14:textId="77777777" w:rsidR="00D92492" w:rsidRDefault="00D92492" w:rsidP="00D92492">
      <w:pPr>
        <w:pStyle w:val="Bibliography"/>
      </w:pPr>
      <w:proofErr w:type="spellStart"/>
      <w:r>
        <w:t>Velland</w:t>
      </w:r>
      <w:proofErr w:type="spellEnd"/>
      <w:r>
        <w:t>, M. (2017). The Theory of Ecological Communities. Princeton University Press. https://press.princeton.edu/books/hardcover/9780691164847/the-theory-of-ecological-communities-mpb-57</w:t>
      </w:r>
    </w:p>
    <w:p w14:paraId="19C5F52A" w14:textId="77777777" w:rsidR="00D92492" w:rsidRDefault="00D92492" w:rsidP="00D92492">
      <w:pPr>
        <w:pStyle w:val="Bibliography"/>
      </w:pPr>
      <w:proofErr w:type="spellStart"/>
      <w:r>
        <w:t>Vellend</w:t>
      </w:r>
      <w:proofErr w:type="spellEnd"/>
      <w:r>
        <w:t xml:space="preserve">, M., </w:t>
      </w:r>
      <w:proofErr w:type="spellStart"/>
      <w:r>
        <w:t>Baeten</w:t>
      </w:r>
      <w:proofErr w:type="spellEnd"/>
      <w:r>
        <w:t xml:space="preserve">, L., Myers-Smith, I. H., Elmendorf, S. C., </w:t>
      </w:r>
      <w:proofErr w:type="spellStart"/>
      <w:r>
        <w:t>Beauséjour</w:t>
      </w:r>
      <w:proofErr w:type="spellEnd"/>
      <w:r>
        <w:t xml:space="preserve">, R., Brown, C. D., De </w:t>
      </w:r>
      <w:proofErr w:type="spellStart"/>
      <w:r>
        <w:t>Frenne</w:t>
      </w:r>
      <w:proofErr w:type="spellEnd"/>
      <w:r>
        <w:t xml:space="preserve">, P., </w:t>
      </w:r>
      <w:proofErr w:type="spellStart"/>
      <w:r>
        <w:t>Verheyen</w:t>
      </w:r>
      <w:proofErr w:type="spellEnd"/>
      <w:r>
        <w:t>, K., &amp; Wipf, S. (2013). Global meta-analysis reveals no net change in local-scale plant biodiversity over time. Proceedings of the National Academy of Sciences, 110(48), 19456. https://doi.org/10.1073/pnas.1312779110</w:t>
      </w:r>
    </w:p>
    <w:p w14:paraId="5A5B0AD2" w14:textId="77777777" w:rsidR="00D92492" w:rsidRDefault="00D92492" w:rsidP="00D92492">
      <w:pPr>
        <w:pStyle w:val="Bibliography"/>
      </w:pPr>
      <w:proofErr w:type="spellStart"/>
      <w:r>
        <w:t>Vilà</w:t>
      </w:r>
      <w:proofErr w:type="spellEnd"/>
      <w:r>
        <w:t xml:space="preserve">, M., </w:t>
      </w:r>
      <w:proofErr w:type="spellStart"/>
      <w:r>
        <w:t>Espinar</w:t>
      </w:r>
      <w:proofErr w:type="spellEnd"/>
      <w:r>
        <w:t xml:space="preserve">, J. L., </w:t>
      </w:r>
      <w:proofErr w:type="spellStart"/>
      <w:r>
        <w:t>Hejda</w:t>
      </w:r>
      <w:proofErr w:type="spellEnd"/>
      <w:r>
        <w:t xml:space="preserve">, M., </w:t>
      </w:r>
      <w:proofErr w:type="spellStart"/>
      <w:r>
        <w:t>Hulme</w:t>
      </w:r>
      <w:proofErr w:type="spellEnd"/>
      <w:r>
        <w:t xml:space="preserve">, P. E., </w:t>
      </w:r>
      <w:proofErr w:type="spellStart"/>
      <w:r>
        <w:t>Jarošík</w:t>
      </w:r>
      <w:proofErr w:type="spellEnd"/>
      <w:r>
        <w:t xml:space="preserve">, V., Maron, J. L., </w:t>
      </w:r>
      <w:proofErr w:type="spellStart"/>
      <w:r>
        <w:t>Pergl</w:t>
      </w:r>
      <w:proofErr w:type="spellEnd"/>
      <w:r>
        <w:t xml:space="preserve">, J., Schaffner, U., Sun, Y., &amp; </w:t>
      </w:r>
      <w:proofErr w:type="spellStart"/>
      <w:r>
        <w:t>Pyšek</w:t>
      </w:r>
      <w:proofErr w:type="spellEnd"/>
      <w:r>
        <w:t>, P. (2011). Ecological impacts of invasive alien plants: A meta-analysis of their effects on species, communities and ecosystems. Ecology Letters, 14(7), 702–708. https://doi.org/10.1111/j.1461-0248.2011.01628.x</w:t>
      </w:r>
    </w:p>
    <w:p w14:paraId="71BB0DD3" w14:textId="77777777" w:rsidR="00D92492" w:rsidRDefault="00D92492" w:rsidP="00D92492">
      <w:pPr>
        <w:pStyle w:val="Bibliography"/>
      </w:pPr>
      <w:proofErr w:type="spellStart"/>
      <w:r>
        <w:t>Vitt</w:t>
      </w:r>
      <w:proofErr w:type="spellEnd"/>
      <w:r>
        <w:t>, D. (1996). Peatland inventory of Alberta Phase I: Overview of peatland resources in the natural regions and subregions of the province: Vol. Publication No. 96-1. Alberta Peatland Resource Centre.</w:t>
      </w:r>
    </w:p>
    <w:p w14:paraId="300E5B4D" w14:textId="77777777" w:rsidR="00D92492" w:rsidRDefault="00D92492" w:rsidP="00D92492">
      <w:pPr>
        <w:pStyle w:val="Bibliography"/>
      </w:pPr>
      <w:proofErr w:type="spellStart"/>
      <w:r>
        <w:t>Vitt</w:t>
      </w:r>
      <w:proofErr w:type="spellEnd"/>
      <w:r>
        <w:t xml:space="preserve">, D. H. (2006). Functional Characteristics and Indicators of Boreal Peatlands. In R. K. </w:t>
      </w:r>
      <w:proofErr w:type="spellStart"/>
      <w:r>
        <w:t>Wieder</w:t>
      </w:r>
      <w:proofErr w:type="spellEnd"/>
      <w:r>
        <w:t xml:space="preserve"> &amp; D. H. </w:t>
      </w:r>
      <w:proofErr w:type="spellStart"/>
      <w:r>
        <w:t>Vitt</w:t>
      </w:r>
      <w:proofErr w:type="spellEnd"/>
      <w:r>
        <w:t xml:space="preserve"> (Eds.), Boreal Peatland Ecosystems (pp. 9–24). Springer Berlin Heidelberg. https://doi.org/10.1007/978-3-540-31913-9_2</w:t>
      </w:r>
    </w:p>
    <w:p w14:paraId="31D1785C" w14:textId="77777777" w:rsidR="00D92492" w:rsidRDefault="00D92492" w:rsidP="00D92492">
      <w:pPr>
        <w:pStyle w:val="Bibliography"/>
      </w:pPr>
      <w:r>
        <w:t xml:space="preserve">Waller, L. P., Allen, W. J., Barratt, B. I. P., Condron, L. M., </w:t>
      </w:r>
      <w:proofErr w:type="spellStart"/>
      <w:r>
        <w:t>França</w:t>
      </w:r>
      <w:proofErr w:type="spellEnd"/>
      <w:r>
        <w:t xml:space="preserve">, F. M., Hunt, J. E., </w:t>
      </w:r>
      <w:proofErr w:type="spellStart"/>
      <w:r>
        <w:t>Koele</w:t>
      </w:r>
      <w:proofErr w:type="spellEnd"/>
      <w:r>
        <w:t xml:space="preserve">, N., </w:t>
      </w:r>
      <w:proofErr w:type="spellStart"/>
      <w:r>
        <w:t>Orwin</w:t>
      </w:r>
      <w:proofErr w:type="spellEnd"/>
      <w:r>
        <w:t xml:space="preserve">, K. H., Steel, G. S., </w:t>
      </w:r>
      <w:proofErr w:type="spellStart"/>
      <w:r>
        <w:t>Tylianakis</w:t>
      </w:r>
      <w:proofErr w:type="spellEnd"/>
      <w:r>
        <w:t>, J. M., Wakelin, S. A., &amp; Dickie, I. A. (2020). Biotic interactions drive ecosystem responses to exotic plant invaders. Science, 368(6494), 967–972. https://doi.org/10.1126/science.aba2225</w:t>
      </w:r>
    </w:p>
    <w:p w14:paraId="7C261B04" w14:textId="2E95DE19" w:rsidR="00C775B4" w:rsidRDefault="001A09F3" w:rsidP="00491742">
      <w:r w:rsidRPr="00D85376">
        <w:fldChar w:fldCharType="end"/>
      </w:r>
      <w:bookmarkStart w:id="395" w:name="_z8r1rh15e5ei" w:colFirst="0" w:colLast="0"/>
      <w:bookmarkEnd w:id="395"/>
    </w:p>
    <w:p w14:paraId="2FD7EECC" w14:textId="1930655C" w:rsidR="00431E72" w:rsidRDefault="00431E72" w:rsidP="00491742">
      <w:pPr>
        <w:pStyle w:val="Heading1"/>
      </w:pPr>
      <w:proofErr w:type="spellStart"/>
      <w:r w:rsidRPr="00431E72">
        <w:lastRenderedPageBreak/>
        <w:t>Biosketch</w:t>
      </w:r>
      <w:proofErr w:type="spellEnd"/>
    </w:p>
    <w:p w14:paraId="2A54FCC7" w14:textId="708D01CC" w:rsidR="008353FE" w:rsidRDefault="008353FE" w:rsidP="00491742">
      <w:r>
        <w:t>Cari D. Ficken is</w:t>
      </w:r>
      <w:r w:rsidR="00953158">
        <w:t xml:space="preserve"> a plant ecologist who studies the impacts of disturbances on plant communities and ecosystem processes. </w:t>
      </w:r>
    </w:p>
    <w:p w14:paraId="5D4798F1" w14:textId="671F286A" w:rsidR="008353FE" w:rsidRDefault="008353FE" w:rsidP="00491742"/>
    <w:p w14:paraId="315E56C8" w14:textId="7A475813" w:rsidR="008353FE" w:rsidRDefault="008353FE" w:rsidP="00491742">
      <w:r>
        <w:t xml:space="preserve">Martin </w:t>
      </w:r>
      <w:proofErr w:type="spellStart"/>
      <w:r>
        <w:t>Jeanmougin</w:t>
      </w:r>
      <w:proofErr w:type="spellEnd"/>
      <w:r>
        <w:t xml:space="preserve"> is a conservation scientist interested in bridging gaps between quantitative ecology, theoretical ecology and conservation sciences, embracing interdisciplinary approaches.</w:t>
      </w:r>
    </w:p>
    <w:p w14:paraId="1A8E91BF" w14:textId="77777777" w:rsidR="008353FE" w:rsidRDefault="008353FE" w:rsidP="00491742"/>
    <w:p w14:paraId="70AD4353" w14:textId="0A25314B" w:rsidR="00431E72" w:rsidRPr="00431E72" w:rsidRDefault="00431E72" w:rsidP="00491742">
      <w:r w:rsidRPr="00431E72">
        <w:t>Author contributions: C</w:t>
      </w:r>
      <w:r w:rsidR="003C4622">
        <w:t>F</w:t>
      </w:r>
      <w:r w:rsidRPr="00431E72">
        <w:t xml:space="preserve"> and MJ are considered as co-first authors because they contributed equally in the conception and design of the study, data analysis and drafted the manuscript together. JC and RR critically revised the manuscript and helped for final submission. All authors gave final approval for publication and agree to be held accountable for the work performed therein.</w:t>
      </w:r>
    </w:p>
    <w:sectPr w:rsidR="00431E72" w:rsidRPr="00431E72" w:rsidSect="00E16AC8">
      <w:footerReference w:type="default" r:id="rId14"/>
      <w:footnotePr>
        <w:numFmt w:val="chicago"/>
      </w:footnotePr>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i Ficken" w:date="2021-02-02T14:36:00Z" w:initials="CF">
    <w:p w14:paraId="688F9F3F" w14:textId="7A539527" w:rsidR="00BA2AFD" w:rsidRDefault="00BA2AFD">
      <w:pPr>
        <w:pStyle w:val="CommentText"/>
      </w:pPr>
      <w:r>
        <w:rPr>
          <w:rStyle w:val="CommentReference"/>
        </w:rPr>
        <w:annotationRef/>
      </w:r>
      <w:r>
        <w:t xml:space="preserve">Rev 2 – </w:t>
      </w:r>
    </w:p>
    <w:p w14:paraId="46126375" w14:textId="76EE4D91" w:rsidR="00BA2AFD" w:rsidRDefault="00BA2AFD">
      <w:pPr>
        <w:pStyle w:val="CommentText"/>
      </w:pPr>
      <w:r>
        <w:t xml:space="preserve">Abstract. Perhaps a short sentence or short parenthesis about what is meant in this study by niche </w:t>
      </w:r>
      <w:proofErr w:type="spellStart"/>
      <w:r>
        <w:t>specialisation</w:t>
      </w:r>
      <w:proofErr w:type="spellEnd"/>
      <w:r>
        <w:t>?</w:t>
      </w:r>
    </w:p>
  </w:comment>
  <w:comment w:id="5" w:author="Cari Ficken" w:date="2021-02-02T14:36:00Z" w:initials="CF">
    <w:p w14:paraId="69E52C7C" w14:textId="4D680B5C" w:rsidR="00BA2AFD" w:rsidRDefault="00BA2AFD">
      <w:pPr>
        <w:pStyle w:val="CommentText"/>
      </w:pPr>
      <w:r>
        <w:rPr>
          <w:rStyle w:val="CommentReference"/>
        </w:rPr>
        <w:annotationRef/>
      </w:r>
      <w:r>
        <w:t xml:space="preserve">Rev 2 – </w:t>
      </w:r>
    </w:p>
    <w:p w14:paraId="052C5E9E" w14:textId="43904C27" w:rsidR="00BA2AFD" w:rsidRDefault="00BA2AFD">
      <w:pPr>
        <w:pStyle w:val="CommentText"/>
      </w:pPr>
      <w:r>
        <w:t>: I like the introduction as it is, but if it were possible to slot in something about nonnative species and niches, it would round off the scope of the study nicely. Also, it would be good here to define fragmentation, as it every-increasingly seems to mean different things to different people (and different things to the same people, over time).</w:t>
      </w:r>
    </w:p>
  </w:comment>
  <w:comment w:id="6" w:author="Cari Ficken" w:date="2021-03-01T13:35:00Z" w:initials="CF">
    <w:p w14:paraId="7B5E2451" w14:textId="41114606" w:rsidR="00BA2AFD" w:rsidRDefault="00BA2AFD">
      <w:pPr>
        <w:pStyle w:val="CommentText"/>
      </w:pPr>
      <w:r>
        <w:rPr>
          <w:rStyle w:val="CommentReference"/>
        </w:rPr>
        <w:annotationRef/>
      </w:r>
      <w:r>
        <w:t>We have added a definition of “fragmentation” on lines XX. We also added some information on the niches of nonnative species on lines YYY.</w:t>
      </w:r>
    </w:p>
  </w:comment>
  <w:comment w:id="7" w:author="Cari Ficken" w:date="2021-02-02T14:51:00Z" w:initials="CF">
    <w:p w14:paraId="00B8C8C5" w14:textId="77777777" w:rsidR="00BA2AFD" w:rsidRDefault="00BA2AFD" w:rsidP="001E2FDA">
      <w:pPr>
        <w:pStyle w:val="CommentText"/>
      </w:pPr>
      <w:r>
        <w:rPr>
          <w:rStyle w:val="CommentReference"/>
        </w:rPr>
        <w:annotationRef/>
      </w:r>
      <w:r>
        <w:t xml:space="preserve">Rev 1 </w:t>
      </w:r>
    </w:p>
    <w:p w14:paraId="4BFAEFCD" w14:textId="77777777" w:rsidR="00BA2AFD" w:rsidRDefault="00BA2AFD" w:rsidP="001E2FDA">
      <w:pPr>
        <w:pStyle w:val="CommentText"/>
      </w:pPr>
    </w:p>
    <w:p w14:paraId="74CE7B30"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L94 Confusing, as introducing NNS can also increase local diversity, as you imply in the first</w:t>
      </w:r>
    </w:p>
    <w:p w14:paraId="3058E570"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paragraph of the introduction. It’s obviously debatable that NNS always reduce local diversity in</w:t>
      </w:r>
    </w:p>
    <w:p w14:paraId="5D66BD0C"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terms of always being the proximal cause (as opposed to passengers of change responding to other</w:t>
      </w:r>
    </w:p>
    <w:p w14:paraId="202CFD9A" w14:textId="496F5A83" w:rsidR="00BA2AFD" w:rsidRDefault="00BA2AFD" w:rsidP="001E2FDA">
      <w:pPr>
        <w:pStyle w:val="CommentText"/>
      </w:pPr>
      <w:r>
        <w:rPr>
          <w:rFonts w:ascii="Calibri" w:hAnsi="Calibri" w:cs="Calibri"/>
          <w:lang w:val="en-CA"/>
        </w:rPr>
        <w:t>factors).</w:t>
      </w:r>
    </w:p>
  </w:comment>
  <w:comment w:id="8" w:author="Cari Ficken" w:date="2021-03-01T13:04:00Z" w:initials="CF">
    <w:p w14:paraId="15BBED18" w14:textId="614102AA" w:rsidR="00BA2AFD" w:rsidRDefault="00BA2AFD">
      <w:pPr>
        <w:pStyle w:val="CommentText"/>
      </w:pPr>
      <w:r>
        <w:rPr>
          <w:rStyle w:val="CommentReference"/>
        </w:rPr>
        <w:annotationRef/>
      </w:r>
      <w:r>
        <w:t>You are correct. Thanks for catching this. We have updated this to say that humans “influence” rather than always “</w:t>
      </w:r>
      <w:proofErr w:type="gramStart"/>
      <w:r>
        <w:t>reduce</w:t>
      </w:r>
      <w:proofErr w:type="gramEnd"/>
      <w:r>
        <w:t xml:space="preserve">” terrestrial diversity. </w:t>
      </w:r>
    </w:p>
  </w:comment>
  <w:comment w:id="13" w:author="Cari Ficken" w:date="2021-02-02T14:38:00Z" w:initials="CF">
    <w:p w14:paraId="39C7E14C" w14:textId="030C8163" w:rsidR="00BA2AFD" w:rsidRDefault="00BA2AFD">
      <w:pPr>
        <w:pStyle w:val="CommentText"/>
      </w:pPr>
      <w:r>
        <w:rPr>
          <w:rStyle w:val="CommentReference"/>
        </w:rPr>
        <w:annotationRef/>
      </w:r>
      <w:r>
        <w:t>Rev 2 –</w:t>
      </w:r>
    </w:p>
    <w:p w14:paraId="30F550B6" w14:textId="60F5338F" w:rsidR="00BA2AFD" w:rsidRDefault="00BA2AFD">
      <w:pPr>
        <w:pStyle w:val="CommentText"/>
      </w:pPr>
      <w:r>
        <w:t>101- myriad ways? I don’t think the ‘of’ is needed.</w:t>
      </w:r>
      <w:r>
        <w:br/>
      </w:r>
    </w:p>
  </w:comment>
  <w:comment w:id="14" w:author="Cari Ficken" w:date="2021-03-01T13:05:00Z" w:initials="CF">
    <w:p w14:paraId="58020E25" w14:textId="00B8D240" w:rsidR="00BA2AFD" w:rsidRDefault="00BA2AFD">
      <w:pPr>
        <w:pStyle w:val="CommentText"/>
      </w:pPr>
      <w:r>
        <w:rPr>
          <w:rStyle w:val="CommentReference"/>
        </w:rPr>
        <w:annotationRef/>
      </w:r>
      <w:r>
        <w:t>Good catch. We’ve fixed this.</w:t>
      </w:r>
    </w:p>
  </w:comment>
  <w:comment w:id="26" w:author="Cari Ficken" w:date="2021-02-02T14:51:00Z" w:initials="CF">
    <w:p w14:paraId="70AD5637" w14:textId="77777777" w:rsidR="00BA2AFD" w:rsidRDefault="00BA2AFD">
      <w:pPr>
        <w:pStyle w:val="CommentText"/>
      </w:pPr>
      <w:r>
        <w:rPr>
          <w:rStyle w:val="CommentReference"/>
        </w:rPr>
        <w:annotationRef/>
      </w:r>
      <w:r>
        <w:t>Rev 1</w:t>
      </w:r>
    </w:p>
    <w:p w14:paraId="6E511675" w14:textId="77777777" w:rsidR="00BA2AFD" w:rsidRDefault="00BA2AFD">
      <w:pPr>
        <w:pStyle w:val="CommentText"/>
      </w:pPr>
    </w:p>
    <w:p w14:paraId="48485C53" w14:textId="1E245FF1" w:rsidR="00BA2AFD" w:rsidRDefault="00BA2AFD">
      <w:pPr>
        <w:pStyle w:val="CommentText"/>
      </w:pPr>
      <w:r>
        <w:rPr>
          <w:rFonts w:ascii="Calibri" w:hAnsi="Calibri" w:cs="Calibri"/>
          <w:lang w:val="en-CA"/>
        </w:rPr>
        <w:t>L123 This sentence should end with “in our study area” to avoid over-reaching.</w:t>
      </w:r>
    </w:p>
  </w:comment>
  <w:comment w:id="27" w:author="Cari Ficken" w:date="2021-03-01T13:05:00Z" w:initials="CF">
    <w:p w14:paraId="3F22FA19" w14:textId="4EB1EFC0" w:rsidR="00BA2AFD" w:rsidRDefault="00BA2AFD">
      <w:pPr>
        <w:pStyle w:val="CommentText"/>
      </w:pPr>
      <w:r>
        <w:rPr>
          <w:rStyle w:val="CommentReference"/>
        </w:rPr>
        <w:annotationRef/>
      </w:r>
      <w:r>
        <w:t>We have amended the sentence as you suggest.</w:t>
      </w:r>
    </w:p>
  </w:comment>
  <w:comment w:id="35" w:author="Cari Ficken" w:date="2021-02-02T14:36:00Z" w:initials="CF">
    <w:p w14:paraId="63D27E19" w14:textId="73C6188B" w:rsidR="00BA2AFD" w:rsidRDefault="00BA2AFD">
      <w:pPr>
        <w:pStyle w:val="CommentText"/>
      </w:pPr>
      <w:r>
        <w:rPr>
          <w:rStyle w:val="CommentReference"/>
        </w:rPr>
        <w:annotationRef/>
      </w:r>
      <w:r>
        <w:t xml:space="preserve">Rev 2 – </w:t>
      </w:r>
    </w:p>
    <w:p w14:paraId="11A885BC" w14:textId="77777777" w:rsidR="00BA2AFD" w:rsidRDefault="00BA2AFD">
      <w:pPr>
        <w:pStyle w:val="CommentText"/>
      </w:pPr>
    </w:p>
    <w:p w14:paraId="2234CEF7" w14:textId="3BB33220" w:rsidR="00BA2AFD" w:rsidRDefault="00BA2AFD">
      <w:pPr>
        <w:pStyle w:val="CommentText"/>
      </w:pPr>
      <w:r>
        <w:t xml:space="preserve">Finally, I wonder about potential spatial autocorrelation. I do not know Alberta, but it seems large enough to have quite large variation in topography, land use, land-use history, soil, bedrock and climate. </w:t>
      </w:r>
      <w:proofErr w:type="gramStart"/>
      <w:r>
        <w:t>Therefore</w:t>
      </w:r>
      <w:proofErr w:type="gramEnd"/>
      <w:r>
        <w:t xml:space="preserve"> I would expect 1585 wetlands across the state to have a moderately large chance of having more similar vegetation to those that are relatively nearby than those that are far away, with differences controlled by more than just very local measures of human development. I strongly recommend that geographic location is controlled for in some way in the modelling.</w:t>
      </w:r>
      <w:r>
        <w:br/>
      </w:r>
    </w:p>
  </w:comment>
  <w:comment w:id="36" w:author="Cari Ficken" w:date="2021-02-22T15:53:00Z" w:initials="CF">
    <w:p w14:paraId="0C95F828" w14:textId="3F1E4061" w:rsidR="00BA2AFD" w:rsidRDefault="00BA2AFD">
      <w:pPr>
        <w:pStyle w:val="CommentText"/>
      </w:pPr>
      <w:r>
        <w:rPr>
          <w:rStyle w:val="CommentReference"/>
        </w:rPr>
        <w:annotationRef/>
      </w:r>
      <w:r>
        <w:t>We tested the spatial autocorrelation of models by calculating Moran’s I and found very little evidence of autocorrelation. We omitted this result in the original submission - thank you for catching it. We have updated the methods (lines XX) and results (YY) to include this information.</w:t>
      </w:r>
    </w:p>
  </w:comment>
  <w:comment w:id="51" w:author="Cari Ficken" w:date="2021-02-02T14:51:00Z" w:initials="CF">
    <w:p w14:paraId="2A7BA200" w14:textId="77777777" w:rsidR="00BA2AFD" w:rsidRDefault="00BA2AFD">
      <w:pPr>
        <w:pStyle w:val="CommentText"/>
      </w:pPr>
      <w:r>
        <w:rPr>
          <w:rStyle w:val="CommentReference"/>
        </w:rPr>
        <w:annotationRef/>
      </w:r>
      <w:r>
        <w:t>Rev 1</w:t>
      </w:r>
    </w:p>
    <w:p w14:paraId="1E011CD4" w14:textId="77777777" w:rsidR="00BA2AFD" w:rsidRDefault="00BA2AFD">
      <w:pPr>
        <w:pStyle w:val="CommentText"/>
      </w:pPr>
    </w:p>
    <w:p w14:paraId="77E847E5"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L154 I think referring to unique visits in time and space as “sites”, which normally implies a location</w:t>
      </w:r>
    </w:p>
    <w:p w14:paraId="24AD4863" w14:textId="251B0744" w:rsidR="00BA2AFD" w:rsidRDefault="00BA2AFD" w:rsidP="001E2FDA">
      <w:pPr>
        <w:pStyle w:val="CommentText"/>
      </w:pPr>
      <w:r>
        <w:rPr>
          <w:rFonts w:ascii="Calibri" w:hAnsi="Calibri" w:cs="Calibri"/>
          <w:lang w:val="en-CA"/>
        </w:rPr>
        <w:t>in space only, is the opposite of clear. Why not refer to them as “samples”?</w:t>
      </w:r>
    </w:p>
  </w:comment>
  <w:comment w:id="52" w:author="Cari Ficken" w:date="2021-02-18T09:51:00Z" w:initials="CF">
    <w:p w14:paraId="7ED133BA" w14:textId="3B8B4B1E" w:rsidR="00BA2AFD" w:rsidRDefault="00BA2AFD">
      <w:pPr>
        <w:pStyle w:val="CommentText"/>
      </w:pPr>
      <w:r>
        <w:rPr>
          <w:rStyle w:val="CommentReference"/>
        </w:rPr>
        <w:annotationRef/>
      </w:r>
      <w:r>
        <w:t>At the suggestion of reviewer 2, we updated the analyses to include only one sampling year per site. Thus, we believe referring to them as “sites” is now warranted.</w:t>
      </w:r>
    </w:p>
  </w:comment>
  <w:comment w:id="33" w:author="Cari Ficken" w:date="2021-02-02T14:33:00Z" w:initials="CF">
    <w:p w14:paraId="55D7D281" w14:textId="56078965" w:rsidR="00BA2AFD" w:rsidRDefault="00BA2AFD">
      <w:pPr>
        <w:pStyle w:val="CommentText"/>
      </w:pPr>
      <w:r>
        <w:rPr>
          <w:rStyle w:val="CommentReference"/>
        </w:rPr>
        <w:annotationRef/>
      </w:r>
      <w:r>
        <w:t>Rev 2 –</w:t>
      </w:r>
    </w:p>
    <w:p w14:paraId="6BF7835A" w14:textId="77777777" w:rsidR="00BA2AFD" w:rsidRDefault="00BA2AFD">
      <w:pPr>
        <w:pStyle w:val="CommentText"/>
      </w:pPr>
    </w:p>
    <w:p w14:paraId="29D07EE7" w14:textId="4419F324" w:rsidR="00BA2AFD" w:rsidRDefault="00BA2AFD">
      <w:pPr>
        <w:pStyle w:val="CommentText"/>
      </w:pPr>
      <w:r>
        <w:t>- Including duplicate and triplicate surveys of some of the sites seems to me to be unnecessary. Were the same plots visited again, or were they new plots/transects? Either way, having more than 1500 separate sites, it just seems unnecessary to keep the duplicates and make more complex models, rather than picking e.g. the first or most species rich survey, or the one that falls closest to the date of the explanatory variable.</w:t>
      </w:r>
      <w:r>
        <w:br/>
      </w:r>
    </w:p>
  </w:comment>
  <w:comment w:id="34" w:author="Cari Ficken" w:date="2021-02-18T09:41:00Z" w:initials="CF">
    <w:p w14:paraId="2B39DC96" w14:textId="0EED963D" w:rsidR="00BA2AFD" w:rsidRDefault="00BA2AFD">
      <w:pPr>
        <w:pStyle w:val="CommentText"/>
      </w:pPr>
      <w:r>
        <w:rPr>
          <w:rStyle w:val="CommentReference"/>
        </w:rPr>
        <w:annotationRef/>
      </w:r>
      <w:r>
        <w:t xml:space="preserve">We originally accounted for the repeated sampling by including site ID as a random effect. However, we agree that even the reduced sample size of &gt;1500 wetlands </w:t>
      </w:r>
      <w:proofErr w:type="gramStart"/>
      <w:r>
        <w:t>is</w:t>
      </w:r>
      <w:proofErr w:type="gramEnd"/>
      <w:r>
        <w:t xml:space="preserve"> sufficiently large. We also agree that simplifying the model is better. Thus, we have taken your suggestion to use only one sampling event per wetland and have updated the text to reflect this.</w:t>
      </w:r>
    </w:p>
  </w:comment>
  <w:comment w:id="60" w:author="Cari Ficken" w:date="2021-02-02T14:52:00Z" w:initials="CF">
    <w:p w14:paraId="45A635D4" w14:textId="77777777" w:rsidR="00BA2AFD" w:rsidRDefault="00BA2AFD">
      <w:pPr>
        <w:pStyle w:val="CommentText"/>
      </w:pPr>
      <w:r>
        <w:rPr>
          <w:rStyle w:val="CommentReference"/>
        </w:rPr>
        <w:annotationRef/>
      </w:r>
      <w:r>
        <w:t>Rev 1</w:t>
      </w:r>
    </w:p>
    <w:p w14:paraId="72472723" w14:textId="77777777" w:rsidR="00BA2AFD" w:rsidRDefault="00BA2AFD">
      <w:pPr>
        <w:pStyle w:val="CommentText"/>
      </w:pPr>
    </w:p>
    <w:p w14:paraId="0744E752" w14:textId="486A3765" w:rsidR="00BA2AFD" w:rsidRDefault="00BA2AFD">
      <w:pPr>
        <w:pStyle w:val="CommentText"/>
      </w:pPr>
      <w:r>
        <w:rPr>
          <w:rFonts w:ascii="Calibri" w:hAnsi="Calibri" w:cs="Calibri"/>
          <w:lang w:val="en-CA"/>
        </w:rPr>
        <w:t>L165 What’s the lower bound on the area sample for the wetland plots?</w:t>
      </w:r>
    </w:p>
  </w:comment>
  <w:comment w:id="61" w:author="Cari Ficken" w:date="2021-02-18T09:56:00Z" w:initials="CF">
    <w:p w14:paraId="47D8D72E" w14:textId="467A381F" w:rsidR="00BA2AFD" w:rsidRDefault="00BA2AFD">
      <w:pPr>
        <w:pStyle w:val="CommentText"/>
      </w:pPr>
      <w:r>
        <w:rPr>
          <w:rStyle w:val="CommentReference"/>
        </w:rPr>
        <w:annotationRef/>
      </w:r>
      <w:r>
        <w:t xml:space="preserve">We have updated the text to reflect the actual number of transects sampled. </w:t>
      </w:r>
    </w:p>
  </w:comment>
  <w:comment w:id="64" w:author="Cari Ficken" w:date="2021-02-02T14:40:00Z" w:initials="CF">
    <w:p w14:paraId="7CE997E3" w14:textId="77777777" w:rsidR="00BA2AFD" w:rsidRDefault="00BA2AFD" w:rsidP="00A059B4">
      <w:pPr>
        <w:pStyle w:val="CommentText"/>
        <w:jc w:val="right"/>
      </w:pPr>
      <w:r>
        <w:rPr>
          <w:rStyle w:val="CommentReference"/>
        </w:rPr>
        <w:annotationRef/>
      </w:r>
      <w:r>
        <w:t xml:space="preserve">Rev 2: </w:t>
      </w:r>
    </w:p>
    <w:p w14:paraId="298AE00D" w14:textId="77777777" w:rsidR="00BA2AFD" w:rsidRDefault="00BA2AFD" w:rsidP="00A059B4">
      <w:pPr>
        <w:pStyle w:val="CommentText"/>
        <w:jc w:val="right"/>
      </w:pPr>
    </w:p>
    <w:p w14:paraId="5BFE6A32" w14:textId="0CBB65F5" w:rsidR="00BA2AFD" w:rsidRDefault="00BA2AFD" w:rsidP="00A059B4">
      <w:pPr>
        <w:pStyle w:val="CommentText"/>
        <w:jc w:val="right"/>
      </w:pPr>
      <w:r>
        <w:t>Methods (or SI)</w:t>
      </w:r>
      <w:r>
        <w:br/>
        <w:t>It would be nice with a figure showing wetlands with high, intermediate and low human development. I think these things can mean very different things in different regions.</w:t>
      </w:r>
    </w:p>
  </w:comment>
  <w:comment w:id="65" w:author="Cari Ficken" w:date="2021-02-22T15:31:00Z" w:initials="CF">
    <w:p w14:paraId="3EC88CB8" w14:textId="49907970" w:rsidR="00BA2AFD" w:rsidRDefault="00BA2AFD">
      <w:pPr>
        <w:pStyle w:val="CommentText"/>
      </w:pPr>
      <w:r>
        <w:rPr>
          <w:rStyle w:val="CommentReference"/>
        </w:rPr>
        <w:annotationRef/>
      </w:r>
      <w:r>
        <w:t>We have included an NMDS ordination figure (now Figure 2) depicting the composition of wetlands in the high versus low human development group. We opted to display high vs low development wetlands (rather than high, intermediate, and low) for two reasons. First, showing the comparisons of high/low development wetlands is better aligned with our goal to differentiate wetland groups which have similar richness and niche specialization levels. Second, we believe it allows us to tell a clearer story. The range of human development %s was arbitrarily chosen to intermediate human development level. However, this intermediate range may not represent the most an intermediate ecological impact due to the characteristics of the human development metric itself. That is, human footprint measures only the geographic cover (i.e. area) of non-natural cover. Importantly, it does not include any information on the magnitude of impact different covers have. That is, a wetland surrounded by 50% parkland cover would have the same human development extent as a wetland surrounded by 50% parking lot cover, though these different human development types would likely have very different impacts on wetland ecology. We discuss this limitation on lines XX of the discussion section.</w:t>
      </w:r>
    </w:p>
    <w:p w14:paraId="12F25A85" w14:textId="0D890E91" w:rsidR="00BA2AFD" w:rsidRDefault="00BA2AFD">
      <w:pPr>
        <w:pStyle w:val="CommentText"/>
      </w:pPr>
      <w:r>
        <w:t xml:space="preserve"> </w:t>
      </w:r>
    </w:p>
  </w:comment>
  <w:comment w:id="66" w:author="Cari Ficken" w:date="2021-02-02T14:32:00Z" w:initials="CF">
    <w:p w14:paraId="41840EDD" w14:textId="187E344F" w:rsidR="00BA2AFD" w:rsidRDefault="00BA2AFD">
      <w:pPr>
        <w:pStyle w:val="CommentText"/>
      </w:pPr>
      <w:r>
        <w:rPr>
          <w:rStyle w:val="CommentReference"/>
        </w:rPr>
        <w:annotationRef/>
      </w:r>
      <w:r>
        <w:t>Rev 2 –</w:t>
      </w:r>
    </w:p>
    <w:p w14:paraId="0E226043" w14:textId="77777777" w:rsidR="00BA2AFD" w:rsidRDefault="00BA2AFD">
      <w:pPr>
        <w:pStyle w:val="CommentText"/>
      </w:pPr>
    </w:p>
    <w:p w14:paraId="444EE99C" w14:textId="0B68137B" w:rsidR="00BA2AFD" w:rsidRDefault="00BA2AFD">
      <w:pPr>
        <w:pStyle w:val="CommentText"/>
      </w:pPr>
      <w:r>
        <w:t xml:space="preserve">- </w:t>
      </w:r>
      <w:proofErr w:type="gramStart"/>
      <w:r>
        <w:t>Again</w:t>
      </w:r>
      <w:proofErr w:type="gramEnd"/>
      <w:r>
        <w:t xml:space="preserve"> relating to the central area vs. transect surveys. Coming from a landscape ecology background, I can get annoyed by sometimes lazy referee questions of ‘why choose this size buffer?’, but in this case -and coming from a landscape ecology background- a 250m buffer seems very small to evaluate the effect of human development around a wetland. This is especially true when the terrestrial wetland surveys are already 100m across (if square) – were the 250 </w:t>
      </w:r>
      <w:proofErr w:type="spellStart"/>
      <w:r>
        <w:t>metres</w:t>
      </w:r>
      <w:proofErr w:type="spellEnd"/>
      <w:r>
        <w:t xml:space="preserve"> measured from the </w:t>
      </w:r>
      <w:proofErr w:type="spellStart"/>
      <w:r>
        <w:t>centre</w:t>
      </w:r>
      <w:proofErr w:type="spellEnd"/>
      <w:r>
        <w:t xml:space="preserve"> or the edge of the plot? In the wetland wetlands, the 250m buffer was measured from the edge of the open water zone, while the vegetation transects along the moisture gradient of up to 350m (14 plots * 25m intervals) or 412 m (including a square plot of 20m2). It therefore seems likely that the transects overlap the buffer in the wetland sites, which would have further implications for including both terrestrial (effect of surrounding human development) and wetland (sometimes including areas of human development) inventories. Is this the case? Either way, I think it should be more clearly described.</w:t>
      </w:r>
    </w:p>
  </w:comment>
  <w:comment w:id="67" w:author="Cari Ficken" w:date="2021-02-11T13:57:00Z" w:initials="CF">
    <w:p w14:paraId="5B3D2F14" w14:textId="4D17EF58" w:rsidR="00BA2AFD" w:rsidRDefault="00BA2AFD" w:rsidP="009B6FB7">
      <w:pPr>
        <w:spacing w:before="0" w:line="240" w:lineRule="auto"/>
        <w:contextualSpacing w:val="0"/>
        <w:rPr>
          <w:rFonts w:ascii="Calibri" w:eastAsia="Times New Roman" w:hAnsi="Calibri" w:cs="Calibri"/>
          <w:color w:val="000000"/>
          <w:lang w:val="en-CA"/>
        </w:rPr>
      </w:pPr>
      <w:r>
        <w:rPr>
          <w:rStyle w:val="CommentReference"/>
        </w:rPr>
        <w:annotationRef/>
      </w:r>
      <w:r w:rsidRPr="009B6FB7">
        <w:rPr>
          <w:rFonts w:ascii="Calibri" w:eastAsia="Times New Roman" w:hAnsi="Calibri" w:cs="Calibri"/>
          <w:color w:val="000000"/>
          <w:lang w:val="en-CA"/>
        </w:rPr>
        <w:t xml:space="preserve">Few papers justify the scale/ spatial extent of landscape attributes used in their analysis (Jackson and </w:t>
      </w:r>
      <w:proofErr w:type="spellStart"/>
      <w:r w:rsidRPr="009B6FB7">
        <w:rPr>
          <w:rFonts w:ascii="Calibri" w:eastAsia="Times New Roman" w:hAnsi="Calibri" w:cs="Calibri"/>
          <w:color w:val="000000"/>
          <w:lang w:val="en-CA"/>
        </w:rPr>
        <w:t>Fahrig</w:t>
      </w:r>
      <w:proofErr w:type="spellEnd"/>
      <w:r w:rsidRPr="009B6FB7">
        <w:rPr>
          <w:rFonts w:ascii="Calibri" w:eastAsia="Times New Roman" w:hAnsi="Calibri" w:cs="Calibri"/>
          <w:color w:val="000000"/>
          <w:lang w:val="en-CA"/>
        </w:rPr>
        <w:t xml:space="preserve"> 2015).  However, a 250 m buffer around </w:t>
      </w:r>
      <w:r>
        <w:rPr>
          <w:rFonts w:ascii="Calibri" w:eastAsia="Times New Roman" w:hAnsi="Calibri" w:cs="Calibri"/>
          <w:color w:val="000000"/>
          <w:lang w:val="en-CA"/>
        </w:rPr>
        <w:t>a wetland</w:t>
      </w:r>
      <w:r w:rsidRPr="009B6FB7">
        <w:rPr>
          <w:rFonts w:ascii="Calibri" w:eastAsia="Times New Roman" w:hAnsi="Calibri" w:cs="Calibri"/>
          <w:color w:val="000000"/>
          <w:lang w:val="en-CA"/>
        </w:rPr>
        <w:t xml:space="preserve"> is well supported based on research in Alberta’s prairie parkland wetlands (Rooney et al. 2012; Kraft et al 2019).  There has been less research on the optimal scale to assess landscape effects on boreal peatlands. Boreal peatlands in the study area are often large and contiguous complexes that are difficult to identify as a discrete polygon unit. </w:t>
      </w:r>
      <w:proofErr w:type="spellStart"/>
      <w:r w:rsidRPr="009B6FB7">
        <w:rPr>
          <w:rFonts w:ascii="Calibri" w:eastAsia="Times New Roman" w:hAnsi="Calibri" w:cs="Calibri"/>
          <w:color w:val="000000"/>
          <w:lang w:val="en-CA"/>
        </w:rPr>
        <w:t>Devito</w:t>
      </w:r>
      <w:proofErr w:type="spellEnd"/>
      <w:r w:rsidRPr="009B6FB7">
        <w:rPr>
          <w:rFonts w:ascii="Calibri" w:eastAsia="Times New Roman" w:hAnsi="Calibri" w:cs="Calibri"/>
          <w:color w:val="000000"/>
          <w:lang w:val="en-CA"/>
        </w:rPr>
        <w:t xml:space="preserve"> et al. 2005 observe that topography is ineffective at delineating hydrologic response units of peatlands on the Boreal Plains due to a sub humid climate and underlying geology of deep, highly permeable glacial deposits, which result in little surface water runoff and high precipitation uptake by vegetation.  Based on this we considered it appropriate to</w:t>
      </w:r>
      <w:r>
        <w:rPr>
          <w:rFonts w:ascii="Calibri" w:eastAsia="Times New Roman" w:hAnsi="Calibri" w:cs="Calibri"/>
          <w:color w:val="000000"/>
          <w:lang w:val="en-CA"/>
        </w:rPr>
        <w:t xml:space="preserve"> use a 250 m buffer to quantify </w:t>
      </w:r>
      <w:r w:rsidRPr="009B6FB7">
        <w:rPr>
          <w:rFonts w:ascii="Calibri" w:eastAsia="Times New Roman" w:hAnsi="Calibri" w:cs="Calibri"/>
          <w:color w:val="000000"/>
          <w:lang w:val="en-CA"/>
        </w:rPr>
        <w:t>landscape influence</w:t>
      </w:r>
      <w:r>
        <w:rPr>
          <w:rFonts w:ascii="Calibri" w:eastAsia="Times New Roman" w:hAnsi="Calibri" w:cs="Calibri"/>
          <w:color w:val="000000"/>
          <w:lang w:val="en-CA"/>
        </w:rPr>
        <w:t xml:space="preserve"> surrounding each site</w:t>
      </w:r>
      <w:r w:rsidRPr="009B6FB7">
        <w:rPr>
          <w:rFonts w:ascii="Calibri" w:eastAsia="Times New Roman" w:hAnsi="Calibri" w:cs="Calibri"/>
          <w:color w:val="000000"/>
          <w:lang w:val="en-CA"/>
        </w:rPr>
        <w:t>.</w:t>
      </w:r>
    </w:p>
    <w:p w14:paraId="4D48DF26" w14:textId="77777777" w:rsidR="00BA2AFD" w:rsidRDefault="00BA2AFD" w:rsidP="009B6FB7">
      <w:pPr>
        <w:spacing w:before="0" w:line="240" w:lineRule="auto"/>
        <w:contextualSpacing w:val="0"/>
        <w:rPr>
          <w:rFonts w:ascii="Calibri" w:eastAsia="Times New Roman" w:hAnsi="Calibri" w:cs="Calibri"/>
          <w:color w:val="000000"/>
          <w:lang w:val="en-CA"/>
        </w:rPr>
      </w:pPr>
    </w:p>
    <w:p w14:paraId="2F94983B" w14:textId="266BC092" w:rsidR="00BA2AFD" w:rsidRDefault="00BA2AFD" w:rsidP="009B6FB7">
      <w:pPr>
        <w:spacing w:before="0" w:line="240" w:lineRule="auto"/>
        <w:contextualSpacing w:val="0"/>
        <w:rPr>
          <w:rFonts w:ascii="Calibri" w:eastAsia="Times New Roman" w:hAnsi="Calibri" w:cs="Calibri"/>
          <w:color w:val="000000"/>
          <w:lang w:val="en-CA"/>
        </w:rPr>
      </w:pPr>
      <w:r>
        <w:rPr>
          <w:rFonts w:ascii="Calibri" w:eastAsia="Times New Roman" w:hAnsi="Calibri" w:cs="Calibri"/>
          <w:color w:val="000000"/>
          <w:lang w:val="en-CA"/>
        </w:rPr>
        <w:t>That being said, we added additional language to clarify how the human development plots correspond to the vegetation plots.</w:t>
      </w:r>
    </w:p>
    <w:p w14:paraId="3CFEA5EC" w14:textId="22BC5EFB" w:rsidR="00BA2AFD" w:rsidRPr="009B6FB7" w:rsidRDefault="00BA2AFD" w:rsidP="009B6FB7">
      <w:pPr>
        <w:spacing w:before="0" w:line="240" w:lineRule="auto"/>
        <w:contextualSpacing w:val="0"/>
        <w:rPr>
          <w:rFonts w:ascii="Calibri" w:eastAsia="Times New Roman" w:hAnsi="Calibri" w:cs="Calibri"/>
          <w:color w:val="000000"/>
          <w:lang w:val="en-CA"/>
        </w:rPr>
      </w:pPr>
      <w:r w:rsidRPr="009B6FB7">
        <w:rPr>
          <w:rFonts w:ascii="Calibri" w:eastAsia="Times New Roman" w:hAnsi="Calibri" w:cs="Calibri"/>
          <w:color w:val="000000"/>
          <w:lang w:val="en-CA"/>
        </w:rPr>
        <w:br/>
      </w:r>
      <w:proofErr w:type="spellStart"/>
      <w:r w:rsidRPr="009B6FB7">
        <w:rPr>
          <w:rFonts w:ascii="Calibri" w:eastAsia="Times New Roman" w:hAnsi="Calibri" w:cs="Calibri"/>
          <w:color w:val="000000"/>
          <w:sz w:val="20"/>
          <w:szCs w:val="20"/>
          <w:lang w:val="en-CA"/>
        </w:rPr>
        <w:t>Devito</w:t>
      </w:r>
      <w:proofErr w:type="spellEnd"/>
      <w:r w:rsidRPr="009B6FB7">
        <w:rPr>
          <w:rFonts w:ascii="Calibri" w:eastAsia="Times New Roman" w:hAnsi="Calibri" w:cs="Calibri"/>
          <w:color w:val="000000"/>
          <w:sz w:val="20"/>
          <w:szCs w:val="20"/>
          <w:lang w:val="en-CA"/>
        </w:rPr>
        <w:t xml:space="preserve">, et </w:t>
      </w:r>
      <w:proofErr w:type="gramStart"/>
      <w:r w:rsidRPr="009B6FB7">
        <w:rPr>
          <w:rFonts w:ascii="Calibri" w:eastAsia="Times New Roman" w:hAnsi="Calibri" w:cs="Calibri"/>
          <w:color w:val="000000"/>
          <w:sz w:val="20"/>
          <w:szCs w:val="20"/>
          <w:lang w:val="en-CA"/>
        </w:rPr>
        <w:t>al  (</w:t>
      </w:r>
      <w:proofErr w:type="gramEnd"/>
      <w:r w:rsidRPr="009B6FB7">
        <w:rPr>
          <w:rFonts w:ascii="Calibri" w:eastAsia="Times New Roman" w:hAnsi="Calibri" w:cs="Calibri"/>
          <w:color w:val="000000"/>
          <w:sz w:val="20"/>
          <w:szCs w:val="20"/>
          <w:lang w:val="en-CA"/>
        </w:rPr>
        <w:t>2005) doi:10.1002/hyp.5881</w:t>
      </w:r>
      <w:r w:rsidRPr="009B6FB7">
        <w:rPr>
          <w:rFonts w:ascii="Calibri" w:eastAsia="Times New Roman" w:hAnsi="Calibri" w:cs="Calibri"/>
          <w:color w:val="000000"/>
          <w:sz w:val="20"/>
          <w:szCs w:val="20"/>
          <w:lang w:val="en-CA"/>
        </w:rPr>
        <w:br/>
        <w:t xml:space="preserve">Jackson &amp; </w:t>
      </w:r>
      <w:proofErr w:type="spellStart"/>
      <w:r w:rsidRPr="009B6FB7">
        <w:rPr>
          <w:rFonts w:ascii="Calibri" w:eastAsia="Times New Roman" w:hAnsi="Calibri" w:cs="Calibri"/>
          <w:color w:val="000000"/>
          <w:sz w:val="20"/>
          <w:szCs w:val="20"/>
          <w:lang w:val="en-CA"/>
        </w:rPr>
        <w:t>Fahrig</w:t>
      </w:r>
      <w:proofErr w:type="spellEnd"/>
      <w:r w:rsidRPr="009B6FB7">
        <w:rPr>
          <w:rFonts w:ascii="Calibri" w:eastAsia="Times New Roman" w:hAnsi="Calibri" w:cs="Calibri"/>
          <w:color w:val="000000"/>
          <w:sz w:val="20"/>
          <w:szCs w:val="20"/>
          <w:lang w:val="en-CA"/>
        </w:rPr>
        <w:t>. (2015) doi:10.1111/geb.12233</w:t>
      </w:r>
      <w:r w:rsidRPr="009B6FB7">
        <w:rPr>
          <w:rFonts w:ascii="Calibri" w:eastAsia="Times New Roman" w:hAnsi="Calibri" w:cs="Calibri"/>
          <w:color w:val="000000"/>
          <w:sz w:val="20"/>
          <w:szCs w:val="20"/>
          <w:lang w:val="en-CA"/>
        </w:rPr>
        <w:br/>
        <w:t xml:space="preserve">Kraft et al (2019) </w:t>
      </w:r>
      <w:proofErr w:type="spellStart"/>
      <w:r w:rsidRPr="009B6FB7">
        <w:rPr>
          <w:rFonts w:ascii="Calibri" w:eastAsia="Times New Roman" w:hAnsi="Calibri" w:cs="Calibri"/>
          <w:color w:val="000000"/>
          <w:sz w:val="20"/>
          <w:szCs w:val="20"/>
          <w:lang w:val="en-CA"/>
        </w:rPr>
        <w:t>doi</w:t>
      </w:r>
      <w:proofErr w:type="spellEnd"/>
      <w:r w:rsidRPr="009B6FB7">
        <w:rPr>
          <w:rFonts w:ascii="Calibri" w:eastAsia="Times New Roman" w:hAnsi="Calibri" w:cs="Calibri"/>
          <w:color w:val="000000"/>
          <w:sz w:val="20"/>
          <w:szCs w:val="20"/>
          <w:lang w:val="en-CA"/>
        </w:rPr>
        <w:t>: 10.1371/journal.pone.0216343</w:t>
      </w:r>
      <w:r w:rsidRPr="009B6FB7">
        <w:rPr>
          <w:rFonts w:ascii="Calibri" w:eastAsia="Times New Roman" w:hAnsi="Calibri" w:cs="Calibri"/>
          <w:color w:val="000000"/>
          <w:sz w:val="20"/>
          <w:szCs w:val="20"/>
          <w:lang w:val="en-CA"/>
        </w:rPr>
        <w:br/>
        <w:t xml:space="preserve">Rooney et al (2012) </w:t>
      </w:r>
      <w:proofErr w:type="spellStart"/>
      <w:r w:rsidRPr="009B6FB7">
        <w:rPr>
          <w:rFonts w:ascii="Calibri" w:eastAsia="Times New Roman" w:hAnsi="Calibri" w:cs="Calibri"/>
          <w:color w:val="000000"/>
          <w:sz w:val="20"/>
          <w:szCs w:val="20"/>
          <w:lang w:val="en-CA"/>
        </w:rPr>
        <w:t>doi</w:t>
      </w:r>
      <w:proofErr w:type="spellEnd"/>
      <w:r w:rsidRPr="009B6FB7">
        <w:rPr>
          <w:rFonts w:ascii="Calibri" w:eastAsia="Times New Roman" w:hAnsi="Calibri" w:cs="Calibri"/>
          <w:color w:val="000000"/>
          <w:sz w:val="20"/>
          <w:szCs w:val="20"/>
          <w:lang w:val="en-CA"/>
        </w:rPr>
        <w:t>: 10.1007/s10980-012-9784-6</w:t>
      </w:r>
    </w:p>
    <w:p w14:paraId="4C8D6550" w14:textId="6774983C" w:rsidR="00BA2AFD" w:rsidRDefault="00BA2AFD">
      <w:pPr>
        <w:pStyle w:val="CommentText"/>
      </w:pPr>
    </w:p>
  </w:comment>
  <w:comment w:id="83" w:author="Cari Ficken" w:date="2021-02-02T14:52:00Z" w:initials="CF">
    <w:p w14:paraId="32BD83F5" w14:textId="77777777" w:rsidR="00BA2AFD" w:rsidRDefault="00BA2AFD" w:rsidP="001E2FDA">
      <w:pPr>
        <w:pStyle w:val="CommentText"/>
        <w:jc w:val="center"/>
      </w:pPr>
      <w:r>
        <w:rPr>
          <w:rStyle w:val="CommentReference"/>
        </w:rPr>
        <w:annotationRef/>
      </w:r>
      <w:r>
        <w:t xml:space="preserve">Rev1 </w:t>
      </w:r>
    </w:p>
    <w:p w14:paraId="33DA4E1F" w14:textId="77777777" w:rsidR="00BA2AFD" w:rsidRDefault="00BA2AFD" w:rsidP="001E2FDA">
      <w:pPr>
        <w:pStyle w:val="CommentText"/>
        <w:jc w:val="center"/>
      </w:pPr>
    </w:p>
    <w:p w14:paraId="53FE7C07"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L216 </w:t>
      </w:r>
      <w:proofErr w:type="gramStart"/>
      <w:r>
        <w:rPr>
          <w:rFonts w:ascii="Calibri" w:hAnsi="Calibri" w:cs="Calibri"/>
          <w:lang w:val="en-CA"/>
        </w:rPr>
        <w:t>The</w:t>
      </w:r>
      <w:proofErr w:type="gramEnd"/>
      <w:r>
        <w:rPr>
          <w:rFonts w:ascii="Calibri" w:hAnsi="Calibri" w:cs="Calibri"/>
          <w:lang w:val="en-CA"/>
        </w:rPr>
        <w:t xml:space="preserve"> intermediate level here seems rather arbitrary. Looking at Fig 1 there seems to be a good</w:t>
      </w:r>
    </w:p>
    <w:p w14:paraId="64E905B6"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spread of samples between 25 and 75%, and one can well imagine that at the scale of the remote</w:t>
      </w:r>
    </w:p>
    <w:p w14:paraId="5A8D09E8"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sensing data, a site with 25% human-influenced land-cover could be quite similar to one with 75% at</w:t>
      </w:r>
    </w:p>
    <w:p w14:paraId="6FC1ED9C"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a landscape scale – e.g. perhaps a wetland site is in a similar location to another with respect to</w:t>
      </w:r>
    </w:p>
    <w:p w14:paraId="7DC55BD3"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human development, but it just happens that the location of your SPOT6 polygon includes a corner</w:t>
      </w:r>
    </w:p>
    <w:p w14:paraId="1760AC0F"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of some development in one instance, and most of it in another. At the very least it seems to me</w:t>
      </w:r>
    </w:p>
    <w:p w14:paraId="72B57F68"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that this choice of 45-55% could do with a </w:t>
      </w:r>
      <w:proofErr w:type="spellStart"/>
      <w:r>
        <w:rPr>
          <w:rFonts w:ascii="Calibri" w:hAnsi="Calibri" w:cs="Calibri"/>
          <w:lang w:val="en-CA"/>
        </w:rPr>
        <w:t>sensivity</w:t>
      </w:r>
      <w:proofErr w:type="spellEnd"/>
      <w:r>
        <w:rPr>
          <w:rFonts w:ascii="Calibri" w:hAnsi="Calibri" w:cs="Calibri"/>
          <w:lang w:val="en-CA"/>
        </w:rPr>
        <w:t xml:space="preserve"> analysis, particularly as your choice results in a</w:t>
      </w:r>
    </w:p>
    <w:p w14:paraId="37E5AF52"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small intermediate sample, and PERMANOVA is known to be liable to confounding changes in</w:t>
      </w:r>
    </w:p>
    <w:p w14:paraId="01839E0E"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variances with changes in locations (i.e. means). (See David Warton’s papers on </w:t>
      </w:r>
      <w:proofErr w:type="spellStart"/>
      <w:r>
        <w:rPr>
          <w:rFonts w:ascii="Calibri" w:hAnsi="Calibri" w:cs="Calibri"/>
          <w:lang w:val="en-CA"/>
        </w:rPr>
        <w:t>mvabund</w:t>
      </w:r>
      <w:proofErr w:type="spellEnd"/>
      <w:r>
        <w:rPr>
          <w:rFonts w:ascii="Calibri" w:hAnsi="Calibri" w:cs="Calibri"/>
          <w:lang w:val="en-CA"/>
        </w:rPr>
        <w:t xml:space="preserve"> as a more</w:t>
      </w:r>
    </w:p>
    <w:p w14:paraId="31F88DB1" w14:textId="31533A95" w:rsidR="00BA2AFD" w:rsidRDefault="00BA2AFD" w:rsidP="001E2FDA">
      <w:pPr>
        <w:pStyle w:val="CommentText"/>
        <w:jc w:val="center"/>
      </w:pPr>
      <w:r>
        <w:rPr>
          <w:rFonts w:ascii="Calibri" w:hAnsi="Calibri" w:cs="Calibri"/>
          <w:lang w:val="en-CA"/>
        </w:rPr>
        <w:t>robust alternative to PERMANOVA in some situations).</w:t>
      </w:r>
    </w:p>
  </w:comment>
  <w:comment w:id="84" w:author="Cari Ficken" w:date="2021-02-11T14:19:00Z" w:initials="CF">
    <w:p w14:paraId="74818037" w14:textId="77777777" w:rsidR="00BA2AFD" w:rsidRDefault="00BA2AFD">
      <w:pPr>
        <w:pStyle w:val="CommentText"/>
      </w:pPr>
      <w:r>
        <w:rPr>
          <w:rStyle w:val="CommentReference"/>
        </w:rPr>
        <w:annotationRef/>
      </w:r>
      <w:r>
        <w:t xml:space="preserve">This range was arbitrarily chosen to represent intermediate human development. We agree that this may not, in an ecological sense, represent a the most accurate “intermediate” impact on wetlands. However, we believe that error in this relationship is more likely driven by in characteristics of the human development metric itself. We have discussed this limitation in the discussion. Briefly, human footprint measures only the geographic cover (i.e. area) of non-natural cover. Importantly, it does not include any information on the magnitude of impact different covers have. That is, a wetland surrounded by 50% parkland cover would have the same human development extent as a wetland surrounded by 50% parking lot cover, though these different human development types would likely have very different impacts on wetland ecology. </w:t>
      </w:r>
    </w:p>
    <w:p w14:paraId="434C5D36" w14:textId="77777777" w:rsidR="00BA2AFD" w:rsidRDefault="00BA2AFD">
      <w:pPr>
        <w:pStyle w:val="CommentText"/>
      </w:pPr>
    </w:p>
    <w:p w14:paraId="46252D48" w14:textId="6F15EBAD" w:rsidR="00BA2AFD" w:rsidRDefault="00BA2AFD">
      <w:pPr>
        <w:pStyle w:val="CommentText"/>
      </w:pPr>
      <w:r>
        <w:t xml:space="preserve">To test whether significant PERMANOVA results might be attributed to different composition variances, rather than means, we included tests of the dispersion of each group. This has been added to the methods on lines XX and in the results on lines XX. </w:t>
      </w:r>
    </w:p>
  </w:comment>
  <w:comment w:id="89" w:author="Cari Ficken" w:date="2021-02-02T14:42:00Z" w:initials="CF">
    <w:p w14:paraId="3CC90E67" w14:textId="77777777" w:rsidR="00BA2AFD" w:rsidRDefault="00BA2AFD">
      <w:pPr>
        <w:pStyle w:val="CommentText"/>
      </w:pPr>
      <w:r>
        <w:rPr>
          <w:rStyle w:val="CommentReference"/>
        </w:rPr>
        <w:annotationRef/>
      </w:r>
      <w:r>
        <w:t>Editor:</w:t>
      </w:r>
    </w:p>
    <w:p w14:paraId="5FCEF33A" w14:textId="77777777" w:rsidR="00BA2AFD" w:rsidRDefault="00BA2AFD">
      <w:pPr>
        <w:pStyle w:val="CommentText"/>
      </w:pPr>
    </w:p>
    <w:p w14:paraId="500D6992" w14:textId="7ED4C6D4" w:rsidR="00BA2AFD" w:rsidRDefault="00BA2AFD">
      <w:pPr>
        <w:pStyle w:val="CommentText"/>
      </w:pPr>
      <w:r>
        <w:t xml:space="preserve">I would like clarification of whether transformations to the response variables in your mixed models was applied (e.g. log transform to prevent residual heteroscedasticity and prevent predicted values going below 0) and whether a </w:t>
      </w:r>
      <w:proofErr w:type="spellStart"/>
      <w:r>
        <w:t>generalised</w:t>
      </w:r>
      <w:proofErr w:type="spellEnd"/>
      <w:r>
        <w:t xml:space="preserve"> model (GLMM) might have been more appropriate (e.g. Poisson or negative binomial for richness).</w:t>
      </w:r>
    </w:p>
  </w:comment>
  <w:comment w:id="90" w:author="Cari Ficken" w:date="2021-02-11T14:46:00Z" w:initials="CF">
    <w:p w14:paraId="6A25831F" w14:textId="3C90CF6F" w:rsidR="00BA2AFD" w:rsidRDefault="00BA2AFD">
      <w:pPr>
        <w:pStyle w:val="CommentText"/>
      </w:pPr>
      <w:r>
        <w:rPr>
          <w:rStyle w:val="CommentReference"/>
        </w:rPr>
        <w:annotationRef/>
      </w:r>
      <w:r>
        <w:t xml:space="preserve">We have added language to clarify that no transformations were applied to either response variable. We also added language to clarify that we visually checked that our models met the assumptions of normality. We opted to use models that relied on a gaussian distribution because the residuals were normally distributed and there was no evidence of heteroskedasticity. </w:t>
      </w:r>
      <w:r w:rsidRPr="00EE659B">
        <w:rPr>
          <w:highlight w:val="yellow"/>
        </w:rPr>
        <w:t>(add figs?)</w:t>
      </w:r>
    </w:p>
    <w:p w14:paraId="738A1030" w14:textId="71447410" w:rsidR="00BA2AFD" w:rsidRDefault="00BA2AFD">
      <w:pPr>
        <w:pStyle w:val="CommentText"/>
      </w:pPr>
    </w:p>
  </w:comment>
  <w:comment w:id="91" w:author="Cari Ficken" w:date="2021-02-11T14:45:00Z" w:initials="CF">
    <w:p w14:paraId="44E6797D" w14:textId="77777777" w:rsidR="00BA2AFD" w:rsidRDefault="00BA2AFD" w:rsidP="008B2DA1">
      <w:r>
        <w:rPr>
          <w:rStyle w:val="CommentReference"/>
        </w:rPr>
        <w:annotationRef/>
      </w:r>
      <w:r>
        <w:t xml:space="preserve">I also wonder whether the U-shaped relationship between human niche </w:t>
      </w:r>
      <w:proofErr w:type="spellStart"/>
      <w:r>
        <w:t>specialisation</w:t>
      </w:r>
      <w:proofErr w:type="spellEnd"/>
      <w:r>
        <w:t xml:space="preserve"> and human development might in some way be an artefact of the </w:t>
      </w:r>
      <w:proofErr w:type="spellStart"/>
      <w:r>
        <w:t>specialisation</w:t>
      </w:r>
      <w:proofErr w:type="spellEnd"/>
      <w:r>
        <w:t xml:space="preserve"> index being calculated in part from the development index, and it being capped at 0 and 100% (e.g. because species found near 0 or 100% can’t exceed those values and so appear more </w:t>
      </w:r>
      <w:proofErr w:type="spellStart"/>
      <w:r>
        <w:t>specialised</w:t>
      </w:r>
      <w:proofErr w:type="spellEnd"/>
      <w:r>
        <w:t xml:space="preserve"> than species found more often at 50%). Is there some way to test whether your procedure would result in this kind of relationship as an artefact (e.g. using simulations of a null model)?</w:t>
      </w:r>
    </w:p>
    <w:p w14:paraId="2990051B" w14:textId="152094C8" w:rsidR="00BA2AFD" w:rsidRDefault="00BA2AFD">
      <w:pPr>
        <w:pStyle w:val="CommentText"/>
      </w:pPr>
    </w:p>
  </w:comment>
  <w:comment w:id="92" w:author="Cari Ficken" w:date="2021-02-12T12:17:00Z" w:initials="CF">
    <w:p w14:paraId="74FB5CAC" w14:textId="3DFD0037" w:rsidR="00BA2AFD" w:rsidRDefault="00BA2AFD">
      <w:pPr>
        <w:pStyle w:val="CommentText"/>
      </w:pPr>
      <w:r>
        <w:rPr>
          <w:rStyle w:val="CommentReference"/>
        </w:rPr>
        <w:annotationRef/>
      </w:r>
      <w:r>
        <w:t xml:space="preserve">In computing the species specialization index, human development bins were created that artificially imposed upper and lower bounds for each bin. That is, each bin includes a lower and upper boundary, not only the bins that include 0% and 100% human development </w:t>
      </w:r>
      <w:r w:rsidRPr="00EF6CFA">
        <w:rPr>
          <w:highlight w:val="yellow"/>
        </w:rPr>
        <w:t>Each bin represented the same range of human development extents (0-10%, 11-20%, 21-30%...). Is this true?? Or did bins have the same number of sites in them???</w:t>
      </w:r>
      <w:r>
        <w:t xml:space="preserve"> </w:t>
      </w:r>
    </w:p>
    <w:p w14:paraId="554D7B75" w14:textId="77777777" w:rsidR="00BA2AFD" w:rsidRDefault="00BA2AFD">
      <w:pPr>
        <w:pStyle w:val="CommentText"/>
      </w:pPr>
    </w:p>
    <w:p w14:paraId="51AC5F2B" w14:textId="7AC6FD7E" w:rsidR="00BA2AFD" w:rsidRDefault="00BA2AFD">
      <w:pPr>
        <w:pStyle w:val="CommentText"/>
      </w:pPr>
      <w:r>
        <w:t>To determine if the number of bins that we chose (10) resulted in an artefact that influenced the observed results, we re-calculated specialization using 7-14 bins. There were very high correlations (</w:t>
      </w:r>
      <w:r w:rsidRPr="00282580">
        <w:t>R</w:t>
      </w:r>
      <w:r w:rsidRPr="00282580">
        <w:rPr>
          <w:vertAlign w:val="superscript"/>
        </w:rPr>
        <w:t>2</w:t>
      </w:r>
      <w:r>
        <w:t xml:space="preserve"> &gt; 0.95) among SSIs when calculated with different bin numbers (Martin’s figure). We thus believe that the relationship between human development and niche specialization index are not an artefact of the bin width or the presence of bin boundaries.</w:t>
      </w:r>
    </w:p>
    <w:p w14:paraId="434F9D37" w14:textId="77777777" w:rsidR="00BA2AFD" w:rsidRDefault="00BA2AFD">
      <w:pPr>
        <w:pStyle w:val="CommentText"/>
      </w:pPr>
    </w:p>
    <w:p w14:paraId="48EA1DF2" w14:textId="25A80D62" w:rsidR="00BA2AFD" w:rsidRDefault="00BA2AFD">
      <w:pPr>
        <w:pStyle w:val="CommentText"/>
      </w:pPr>
      <w:r>
        <w:t>Martin’s figure.</w:t>
      </w:r>
    </w:p>
  </w:comment>
  <w:comment w:id="102" w:author="Cari Ficken" w:date="2021-02-02T14:43:00Z" w:initials="CF">
    <w:p w14:paraId="4B281C82" w14:textId="77777777" w:rsidR="00BA2AFD" w:rsidRDefault="00BA2AFD" w:rsidP="00A059B4">
      <w:pPr>
        <w:pStyle w:val="CommentText"/>
        <w:jc w:val="center"/>
      </w:pPr>
      <w:r>
        <w:rPr>
          <w:rStyle w:val="CommentReference"/>
        </w:rPr>
        <w:annotationRef/>
      </w:r>
      <w:r>
        <w:t>Editor:</w:t>
      </w:r>
    </w:p>
    <w:p w14:paraId="125FDACE" w14:textId="77777777" w:rsidR="00BA2AFD" w:rsidRDefault="00BA2AFD" w:rsidP="00A059B4">
      <w:pPr>
        <w:pStyle w:val="CommentText"/>
        <w:jc w:val="center"/>
      </w:pPr>
    </w:p>
    <w:p w14:paraId="11E8D3EF" w14:textId="359AEE4D" w:rsidR="00BA2AFD" w:rsidRDefault="00BA2AFD" w:rsidP="00A059B4">
      <w:pPr>
        <w:pStyle w:val="CommentText"/>
        <w:jc w:val="center"/>
      </w:pPr>
      <w:r>
        <w:t>Did you test for interaction terms between survey type and the human development index, to test for variation in response between the habitats?</w:t>
      </w:r>
    </w:p>
  </w:comment>
  <w:comment w:id="103" w:author="Cari Ficken" w:date="2021-02-12T15:08:00Z" w:initials="CF">
    <w:p w14:paraId="397D0211" w14:textId="11EA6FD1" w:rsidR="00BA2AFD" w:rsidRDefault="00BA2AFD">
      <w:pPr>
        <w:pStyle w:val="CommentText"/>
      </w:pPr>
      <w:r>
        <w:rPr>
          <w:rStyle w:val="CommentReference"/>
        </w:rPr>
        <w:annotationRef/>
      </w:r>
      <w:r>
        <w:t>We did not originally test for this relationship. Total disturbance differs both between protocols and among wetland classes. Previous work on wetlands in the boreal region of Alberta have found that the type of development surrounding wetlands differs across wetland class (Ficken et al 2019), likely do to practical considerations on the cost-effectiveness of constructing on different terrain types.</w:t>
      </w:r>
    </w:p>
  </w:comment>
  <w:comment w:id="100" w:author="Cari Ficken" w:date="2021-02-02T14:30:00Z" w:initials="CF">
    <w:p w14:paraId="534C8AC4" w14:textId="5486DCC4" w:rsidR="00BA2AFD" w:rsidRDefault="00BA2AFD">
      <w:pPr>
        <w:pStyle w:val="CommentText"/>
      </w:pPr>
      <w:r>
        <w:rPr>
          <w:rStyle w:val="CommentReference"/>
        </w:rPr>
        <w:annotationRef/>
      </w:r>
      <w:r>
        <w:t>Rev 2 –</w:t>
      </w:r>
    </w:p>
    <w:p w14:paraId="5BB838D3" w14:textId="77777777" w:rsidR="00BA2AFD" w:rsidRDefault="00BA2AFD">
      <w:pPr>
        <w:pStyle w:val="CommentText"/>
      </w:pPr>
    </w:p>
    <w:p w14:paraId="121F6625" w14:textId="74BE39FE" w:rsidR="00BA2AFD" w:rsidRDefault="00BA2AFD">
      <w:pPr>
        <w:pStyle w:val="CommentText"/>
      </w:pPr>
      <w:r>
        <w:t xml:space="preserve">First, there is a very large mismatch between the area covered by the inventories (10 000m2 in the terrestrial and up to 280m2 in the wetland protocols). I would be inclined to use species richness per unit area as the response variables in the models, as well as including protocol as a fixed effect because of other differences in habitat and e.g. the central area vs. transect methodologies. </w:t>
      </w:r>
    </w:p>
  </w:comment>
  <w:comment w:id="101" w:author="Cari Ficken" w:date="2021-02-12T12:48:00Z" w:initials="CF">
    <w:p w14:paraId="4FE7A6CF" w14:textId="688C9DDB" w:rsidR="00BA2AFD" w:rsidRDefault="00BA2AFD">
      <w:pPr>
        <w:pStyle w:val="CommentText"/>
      </w:pPr>
      <w:r>
        <w:rPr>
          <w:rStyle w:val="CommentReference"/>
        </w:rPr>
        <w:annotationRef/>
      </w:r>
      <w:r>
        <w:t xml:space="preserve">Although every vegetation sampling method will underestimate true richness to some degree, we agree that the methods used to sample vegetation differs substantially between protocols. For this reason, we retained a Protocol fixed effect term in models regardless of its statistical significance.  </w:t>
      </w:r>
    </w:p>
    <w:p w14:paraId="6F178DF9" w14:textId="77777777" w:rsidR="00BA2AFD" w:rsidRDefault="00BA2AFD">
      <w:pPr>
        <w:pStyle w:val="CommentText"/>
      </w:pPr>
    </w:p>
    <w:p w14:paraId="487C84AB" w14:textId="59B8317F" w:rsidR="00BA2AFD" w:rsidRDefault="00BA2AFD">
      <w:pPr>
        <w:pStyle w:val="CommentText"/>
      </w:pPr>
      <w:r>
        <w:t xml:space="preserve">We opted to use observed richness as our response variable for three reasons (see below). However, we do believe this is an important consideration and have added discussion of </w:t>
      </w:r>
      <w:r w:rsidRPr="001A10F6">
        <w:rPr>
          <w:highlight w:val="yellow"/>
        </w:rPr>
        <w:t>this on lines X – Y.</w:t>
      </w:r>
    </w:p>
    <w:p w14:paraId="038797D8" w14:textId="09F5A307" w:rsidR="00BA2AFD" w:rsidRDefault="00BA2AFD" w:rsidP="002641D9">
      <w:pPr>
        <w:pStyle w:val="CommentText"/>
        <w:numPr>
          <w:ilvl w:val="0"/>
          <w:numId w:val="5"/>
        </w:numPr>
      </w:pPr>
      <w:r>
        <w:t xml:space="preserve"> Since species richness does not scale linearly with area, standardizing observed richness by the area sampled is not appropriate </w:t>
      </w:r>
      <w:r w:rsidRPr="002641D9">
        <w:rPr>
          <w:highlight w:val="yellow"/>
        </w:rPr>
        <w:t xml:space="preserve">(Palmer et al …) Add language from their </w:t>
      </w:r>
      <w:proofErr w:type="spellStart"/>
      <w:r w:rsidRPr="002641D9">
        <w:rPr>
          <w:highlight w:val="yellow"/>
        </w:rPr>
        <w:t>ms</w:t>
      </w:r>
      <w:proofErr w:type="spellEnd"/>
      <w:r w:rsidRPr="002641D9">
        <w:rPr>
          <w:highlight w:val="yellow"/>
        </w:rPr>
        <w:t>?</w:t>
      </w:r>
    </w:p>
    <w:p w14:paraId="14E5D61C" w14:textId="67D8219F" w:rsidR="00BA2AFD" w:rsidRDefault="00BA2AFD" w:rsidP="002641D9">
      <w:pPr>
        <w:pStyle w:val="CommentText"/>
        <w:numPr>
          <w:ilvl w:val="0"/>
          <w:numId w:val="5"/>
        </w:numPr>
      </w:pPr>
      <w:r>
        <w:t xml:space="preserve"> 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 it would be confusing for readers to understand why we use to “types” of richness (observed and estimated) in the same manuscript.</w:t>
      </w:r>
    </w:p>
    <w:p w14:paraId="27D0FE91" w14:textId="796FA8C3" w:rsidR="00BA2AFD" w:rsidRDefault="00BA2AFD" w:rsidP="001A10F6">
      <w:pPr>
        <w:pStyle w:val="CommentText"/>
        <w:numPr>
          <w:ilvl w:val="0"/>
          <w:numId w:val="5"/>
        </w:numPr>
      </w:pPr>
      <w:r>
        <w:t xml:space="preserve"> 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2 species is ecologically concerning. (Add figs?)  </w:t>
      </w:r>
    </w:p>
  </w:comment>
  <w:comment w:id="104" w:author="Cari Ficken" w:date="2021-02-02T14:53:00Z" w:initials="CF">
    <w:p w14:paraId="67274444" w14:textId="77777777" w:rsidR="00BA2AFD" w:rsidRDefault="00BA2AFD">
      <w:pPr>
        <w:pStyle w:val="CommentText"/>
      </w:pPr>
      <w:r>
        <w:rPr>
          <w:rStyle w:val="CommentReference"/>
        </w:rPr>
        <w:annotationRef/>
      </w:r>
      <w:r>
        <w:t xml:space="preserve">Rev 1 </w:t>
      </w:r>
    </w:p>
    <w:p w14:paraId="51186111" w14:textId="77777777" w:rsidR="00BA2AFD" w:rsidRDefault="00BA2AFD">
      <w:pPr>
        <w:pStyle w:val="CommentText"/>
      </w:pPr>
    </w:p>
    <w:p w14:paraId="46755522"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L228 Including sampling methodology as a fixed effect: does this really deal adequately with the</w:t>
      </w:r>
    </w:p>
    <w:p w14:paraId="1E4FE6C0"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 totals and types of areas sampled between the two methods? Terrestrial is 1 ha, wetland is</w:t>
      </w:r>
    </w:p>
    <w:p w14:paraId="7A540EB7"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from some unknown lower bound up to 14 plots x 20m2 = 280 m2. Normally the comparison of</w:t>
      </w:r>
    </w:p>
    <w:p w14:paraId="05C580D0"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differently sized areas in terms of richness requires species-area curve adjustments (e.g. see Palmer</w:t>
      </w:r>
    </w:p>
    <w:p w14:paraId="04EB68A2"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et al. 2008); now, I can see that a fixed effect allows for some constant difference in richness</w:t>
      </w:r>
    </w:p>
    <w:p w14:paraId="5619C3C0"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between method types alongside adjusting for other variables in the model, and maybe this is</w:t>
      </w:r>
    </w:p>
    <w:p w14:paraId="35777FBB"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enough, but on the other hand your wetland sites apparently have transects that vary in length, so is</w:t>
      </w:r>
    </w:p>
    <w:p w14:paraId="42A3FD90" w14:textId="446C00C0" w:rsidR="00BA2AFD" w:rsidRDefault="00BA2AFD" w:rsidP="001E2FDA">
      <w:pPr>
        <w:pStyle w:val="CommentText"/>
      </w:pPr>
      <w:r>
        <w:rPr>
          <w:rFonts w:ascii="Calibri" w:hAnsi="Calibri" w:cs="Calibri"/>
          <w:lang w:val="en-CA"/>
        </w:rPr>
        <w:t>this fixed effect approach sufficient? Something for the Discussion.</w:t>
      </w:r>
    </w:p>
  </w:comment>
  <w:comment w:id="105" w:author="Cari Ficken" w:date="2021-02-18T10:19:00Z" w:initials="CF">
    <w:p w14:paraId="7678D242" w14:textId="223946FC" w:rsidR="00BA2AFD" w:rsidRDefault="00BA2AFD" w:rsidP="00151242">
      <w:pPr>
        <w:pStyle w:val="CommentText"/>
      </w:pPr>
      <w:r>
        <w:rPr>
          <w:rStyle w:val="CommentReference"/>
        </w:rPr>
        <w:annotationRef/>
      </w:r>
      <w:r>
        <w:t xml:space="preserve">We agree that this is an important consideration and have added a discussion of this on lines X – Y. We opted to use observed richness as our response variable for three reasons: </w:t>
      </w:r>
    </w:p>
    <w:p w14:paraId="3C0424FA" w14:textId="39803512" w:rsidR="00BA2AFD" w:rsidRDefault="00BA2AFD" w:rsidP="00151242">
      <w:pPr>
        <w:pStyle w:val="CommentText"/>
        <w:numPr>
          <w:ilvl w:val="0"/>
          <w:numId w:val="6"/>
        </w:numPr>
      </w:pPr>
      <w:r>
        <w:t xml:space="preserve">  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thought it would be confusing for readers to understand why we use to “types” of richness (observed and estimated) in the same manuscript.</w:t>
      </w:r>
    </w:p>
    <w:p w14:paraId="690C7D5F" w14:textId="77777777" w:rsidR="00BA2AFD" w:rsidRPr="00151242" w:rsidRDefault="00BA2AFD" w:rsidP="00151242">
      <w:pPr>
        <w:pStyle w:val="CommentText"/>
        <w:numPr>
          <w:ilvl w:val="0"/>
          <w:numId w:val="6"/>
        </w:numPr>
      </w:pPr>
      <w:r>
        <w:t xml:space="preserve"> 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2 species is ecologically concerning. </w:t>
      </w:r>
      <w:r w:rsidRPr="00151242">
        <w:rPr>
          <w:highlight w:val="yellow"/>
        </w:rPr>
        <w:t>(Add figs?)</w:t>
      </w:r>
    </w:p>
    <w:p w14:paraId="060B5767" w14:textId="393E06EB" w:rsidR="00BA2AFD" w:rsidRDefault="00BA2AFD" w:rsidP="00151242">
      <w:pPr>
        <w:pStyle w:val="CommentText"/>
        <w:numPr>
          <w:ilvl w:val="0"/>
          <w:numId w:val="6"/>
        </w:numPr>
      </w:pPr>
      <w:r>
        <w:t xml:space="preserve"> We have clarified in the methods section that the vast majority of sites sampled with the wetland protocol were sampled with the same number of transects (5 transects). </w:t>
      </w:r>
    </w:p>
    <w:p w14:paraId="1E213593" w14:textId="7C24AFF4" w:rsidR="00BA2AFD" w:rsidRDefault="00BA2AFD" w:rsidP="00151242">
      <w:pPr>
        <w:pStyle w:val="CommentText"/>
      </w:pPr>
      <w:r>
        <w:rPr>
          <w:rStyle w:val="CommentReference"/>
        </w:rPr>
        <w:annotationRef/>
      </w:r>
    </w:p>
  </w:comment>
  <w:comment w:id="106" w:author="Cari Ficken" w:date="2021-02-02T14:55:00Z" w:initials="CF">
    <w:p w14:paraId="01503225" w14:textId="77777777" w:rsidR="00BA2AFD" w:rsidRDefault="00BA2AFD">
      <w:pPr>
        <w:pStyle w:val="CommentText"/>
      </w:pPr>
      <w:r>
        <w:rPr>
          <w:rStyle w:val="CommentReference"/>
        </w:rPr>
        <w:annotationRef/>
      </w:r>
      <w:r>
        <w:t>Rev1</w:t>
      </w:r>
    </w:p>
    <w:p w14:paraId="306EB604" w14:textId="52117ABA" w:rsidR="00BA2AFD" w:rsidRDefault="00BA2AFD">
      <w:pPr>
        <w:pStyle w:val="CommentText"/>
      </w:pPr>
    </w:p>
    <w:p w14:paraId="039E0139" w14:textId="3A952F9B" w:rsidR="00BA2AFD" w:rsidRDefault="00BA2AFD">
      <w:pPr>
        <w:pStyle w:val="CommentText"/>
      </w:pPr>
      <w:r>
        <w:t>(not sure that this is the right line location -Cari)</w:t>
      </w:r>
    </w:p>
    <w:p w14:paraId="09F92E1C" w14:textId="77777777" w:rsidR="00BA2AFD" w:rsidRDefault="00BA2AFD">
      <w:pPr>
        <w:pStyle w:val="CommentText"/>
      </w:pPr>
    </w:p>
    <w:p w14:paraId="5DB48E0F"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L229 Leading on from the comment against L154, it’s worth noting here that you do not even follow</w:t>
      </w:r>
    </w:p>
    <w:p w14:paraId="0BB33405" w14:textId="72BAC730" w:rsidR="00BA2AFD" w:rsidRDefault="00BA2AFD" w:rsidP="001E2FDA">
      <w:pPr>
        <w:pStyle w:val="CommentText"/>
      </w:pPr>
      <w:r>
        <w:rPr>
          <w:rFonts w:ascii="Calibri" w:hAnsi="Calibri" w:cs="Calibri"/>
          <w:lang w:val="en-CA"/>
        </w:rPr>
        <w:t>your own convention of calling samples “sites”.</w:t>
      </w:r>
    </w:p>
  </w:comment>
  <w:comment w:id="107" w:author="Cari Ficken" w:date="2021-02-18T10:23:00Z" w:initials="CF">
    <w:p w14:paraId="288A12BF" w14:textId="4255EA32" w:rsidR="00BA2AFD" w:rsidRDefault="00BA2AFD">
      <w:pPr>
        <w:pStyle w:val="CommentText"/>
      </w:pPr>
      <w:r>
        <w:rPr>
          <w:rStyle w:val="CommentReference"/>
        </w:rPr>
        <w:annotationRef/>
      </w:r>
      <w:r>
        <w:t>We have updated the dataset to include only one sampling time per wetland, and believe that it is now clear and appropriate to refer to them as “sites”.</w:t>
      </w:r>
    </w:p>
  </w:comment>
  <w:comment w:id="115" w:author="Cari Ficken" w:date="2021-02-02T14:56:00Z" w:initials="CF">
    <w:p w14:paraId="03F2A4A1" w14:textId="77777777" w:rsidR="00BA2AFD" w:rsidRDefault="00BA2AFD">
      <w:pPr>
        <w:pStyle w:val="CommentText"/>
      </w:pPr>
      <w:r>
        <w:rPr>
          <w:rStyle w:val="CommentReference"/>
        </w:rPr>
        <w:annotationRef/>
      </w:r>
      <w:r>
        <w:t>Rev 1</w:t>
      </w:r>
    </w:p>
    <w:p w14:paraId="5D112BEC" w14:textId="77777777" w:rsidR="00BA2AFD" w:rsidRDefault="00BA2AFD">
      <w:pPr>
        <w:pStyle w:val="CommentText"/>
      </w:pPr>
    </w:p>
    <w:p w14:paraId="5734E1E0"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L232 Leading on from this, if the approach wasn’t a priori, then why not also look at whether a cubic</w:t>
      </w:r>
    </w:p>
    <w:p w14:paraId="22CA27B1"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term improves fit in terms of AIC. Or use AIC to choose the number of knots in a spline? Even if the</w:t>
      </w:r>
    </w:p>
    <w:p w14:paraId="4061788F"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quadratic approach was determined a priori, looking at more flexible forms might reveal other</w:t>
      </w:r>
    </w:p>
    <w:p w14:paraId="765AD5D2"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patterns worthy of discussion in an exploratory mode. I think the AIC-based approach to spline knots</w:t>
      </w:r>
    </w:p>
    <w:p w14:paraId="15C9CB42"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is available in Frank Harrell’s “</w:t>
      </w:r>
      <w:proofErr w:type="spellStart"/>
      <w:r>
        <w:rPr>
          <w:rFonts w:ascii="Calibri" w:hAnsi="Calibri" w:cs="Calibri"/>
          <w:lang w:val="en-CA"/>
        </w:rPr>
        <w:t>Hmisc</w:t>
      </w:r>
      <w:proofErr w:type="spellEnd"/>
      <w:r>
        <w:rPr>
          <w:rFonts w:ascii="Calibri" w:hAnsi="Calibri" w:cs="Calibri"/>
          <w:lang w:val="en-CA"/>
        </w:rPr>
        <w:t>” R package (which accompanies his Regression Modelling</w:t>
      </w:r>
    </w:p>
    <w:p w14:paraId="049C7890" w14:textId="79876117" w:rsidR="00BA2AFD" w:rsidRDefault="00BA2AFD" w:rsidP="001E2FDA">
      <w:pPr>
        <w:pStyle w:val="CommentText"/>
      </w:pPr>
      <w:r>
        <w:rPr>
          <w:rFonts w:ascii="Calibri" w:hAnsi="Calibri" w:cs="Calibri"/>
          <w:lang w:val="en-CA"/>
        </w:rPr>
        <w:t xml:space="preserve">Strategies book). Also, is AIC appropriate, or should </w:t>
      </w:r>
      <w:proofErr w:type="spellStart"/>
      <w:r>
        <w:rPr>
          <w:rFonts w:ascii="Calibri" w:hAnsi="Calibri" w:cs="Calibri"/>
          <w:lang w:val="en-CA"/>
        </w:rPr>
        <w:t>AICc</w:t>
      </w:r>
      <w:proofErr w:type="spellEnd"/>
      <w:r>
        <w:rPr>
          <w:rFonts w:ascii="Calibri" w:hAnsi="Calibri" w:cs="Calibri"/>
          <w:lang w:val="en-CA"/>
        </w:rPr>
        <w:t xml:space="preserve"> have been used?</w:t>
      </w:r>
    </w:p>
  </w:comment>
  <w:comment w:id="113" w:author="Cari Ficken" w:date="2021-02-02T14:55:00Z" w:initials="CF">
    <w:p w14:paraId="49281ADE" w14:textId="02E9A4CA" w:rsidR="00BA2AFD" w:rsidRDefault="00BA2AFD">
      <w:pPr>
        <w:pStyle w:val="CommentText"/>
      </w:pPr>
      <w:r>
        <w:rPr>
          <w:rStyle w:val="CommentReference"/>
        </w:rPr>
        <w:annotationRef/>
      </w:r>
      <w:r>
        <w:t>R1 –</w:t>
      </w:r>
    </w:p>
    <w:p w14:paraId="01D35945" w14:textId="77777777" w:rsidR="00BA2AFD" w:rsidRDefault="00BA2AFD">
      <w:pPr>
        <w:pStyle w:val="CommentText"/>
      </w:pPr>
    </w:p>
    <w:p w14:paraId="57D19A03"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L230-L235 You seem to approach the question of non-linearity from the point of view of an a priori</w:t>
      </w:r>
    </w:p>
    <w:p w14:paraId="1F0E3EA2"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decision to compare a model with a polynomial to one without, but nowhere do you explicitly say</w:t>
      </w:r>
    </w:p>
    <w:p w14:paraId="008582A7"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this was a priori based on some literature evidence or hypothesis. This always makes me</w:t>
      </w:r>
    </w:p>
    <w:p w14:paraId="1CF2042E"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suspicious that the decision was actually based on a lot of data dredging and model</w:t>
      </w:r>
    </w:p>
    <w:p w14:paraId="0B972571"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experimentation, and subsequent lying by omission by not stating that this was actually what</w:t>
      </w:r>
    </w:p>
    <w:p w14:paraId="40841F07"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happened. If it this modelling strategy was actually decided upon before looking at the data, please</w:t>
      </w:r>
    </w:p>
    <w:p w14:paraId="27A72FDD"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state this clearly, otherwise be honest and state that it was a result of experimenting with the data,</w:t>
      </w:r>
    </w:p>
    <w:p w14:paraId="009C3869" w14:textId="53E40B0C" w:rsidR="00BA2AFD" w:rsidRDefault="00BA2AFD" w:rsidP="001E2FDA">
      <w:pPr>
        <w:pStyle w:val="CommentText"/>
      </w:pPr>
      <w:r>
        <w:rPr>
          <w:rFonts w:ascii="Calibri" w:hAnsi="Calibri" w:cs="Calibri"/>
          <w:lang w:val="en-CA"/>
        </w:rPr>
        <w:t>and discuss what implications this has for your inferences (e.g. invalidity of claimed P-values).</w:t>
      </w:r>
    </w:p>
  </w:comment>
  <w:comment w:id="114" w:author="Cari Ficken" w:date="2021-03-01T15:29:00Z" w:initials="CF">
    <w:p w14:paraId="7FF64AB1" w14:textId="2B801A6E" w:rsidR="00434351" w:rsidRDefault="00434351">
      <w:pPr>
        <w:pStyle w:val="CommentText"/>
      </w:pPr>
      <w:r>
        <w:rPr>
          <w:rStyle w:val="CommentReference"/>
        </w:rPr>
        <w:annotationRef/>
      </w:r>
      <w:r>
        <w:t xml:space="preserve">Thank you for catching this. This was a major oversight in the framing of our introduction. We have </w:t>
      </w:r>
      <w:r w:rsidR="00C676DF">
        <w:t>updated the introduction to clarify that our a priori hypothesis, based on previous work, was that a 2</w:t>
      </w:r>
      <w:r w:rsidR="00C676DF" w:rsidRPr="00C676DF">
        <w:rPr>
          <w:vertAlign w:val="superscript"/>
        </w:rPr>
        <w:t>nd</w:t>
      </w:r>
      <w:r w:rsidR="00C676DF">
        <w:t xml:space="preserve"> order polynomial model would be the best fit</w:t>
      </w:r>
      <w:r w:rsidR="00475F42">
        <w:t xml:space="preserve"> (lines XX)</w:t>
      </w:r>
      <w:r w:rsidR="00C676DF">
        <w:t xml:space="preserve">. </w:t>
      </w:r>
      <w:r w:rsidR="00C676DF">
        <w:t xml:space="preserve">We also </w:t>
      </w:r>
      <w:r w:rsidR="00475F42">
        <w:t xml:space="preserve">added this information to the methods section repeating this and also stating that visual inspection of the relationships did not warrant </w:t>
      </w:r>
      <w:bookmarkStart w:id="116" w:name="_GoBack"/>
      <w:bookmarkEnd w:id="116"/>
    </w:p>
  </w:comment>
  <w:comment w:id="124" w:author="Cari Ficken" w:date="2021-02-02T14:34:00Z" w:initials="CF">
    <w:p w14:paraId="2BE7A849" w14:textId="6BF3D299" w:rsidR="00BA2AFD" w:rsidRDefault="00BA2AFD">
      <w:pPr>
        <w:pStyle w:val="CommentText"/>
      </w:pPr>
      <w:r>
        <w:rPr>
          <w:rStyle w:val="CommentReference"/>
        </w:rPr>
        <w:annotationRef/>
      </w:r>
      <w:r>
        <w:t>Rev 2 –</w:t>
      </w:r>
    </w:p>
    <w:p w14:paraId="1062B938" w14:textId="77777777" w:rsidR="00BA2AFD" w:rsidRDefault="00BA2AFD">
      <w:pPr>
        <w:pStyle w:val="CommentText"/>
      </w:pPr>
    </w:p>
    <w:p w14:paraId="2F510BBC" w14:textId="7FB43367" w:rsidR="00BA2AFD" w:rsidRDefault="00BA2AFD">
      <w:pPr>
        <w:pStyle w:val="CommentText"/>
      </w:pPr>
      <w:r>
        <w:t>- I like the idea of including the effect of non-native species on increasing local richness. I just wonder, because of results later in the paper (Fig 2a) that proportion of non-natives is related to human development, if the correlation between the two might affect their suitability for both being included as-is in the same model.</w:t>
      </w:r>
    </w:p>
  </w:comment>
  <w:comment w:id="125" w:author="Cari Ficken" w:date="2021-03-01T12:56:00Z" w:initials="CF">
    <w:p w14:paraId="393F9A66" w14:textId="5264D02A" w:rsidR="00BA2AFD" w:rsidRDefault="00BA2AFD" w:rsidP="007938FF">
      <w:pPr>
        <w:pStyle w:val="CommentText"/>
      </w:pPr>
      <w:r>
        <w:rPr>
          <w:rStyle w:val="CommentReference"/>
        </w:rPr>
        <w:annotationRef/>
      </w:r>
      <w:r>
        <w:t xml:space="preserve">Since nonnative species and human development are correlated, the estimates and p-values of each predictor will be unreliable, but the overall fit of the model should still be reliable. (See </w:t>
      </w:r>
      <w:hyperlink r:id="rId1" w:history="1">
        <w:r w:rsidRPr="00C860EE">
          <w:rPr>
            <w:rStyle w:val="Hyperlink"/>
          </w:rPr>
          <w:t>https://statisticsbyjim.com/regression/multicollinearity-in-regression-analysis/</w:t>
        </w:r>
      </w:hyperlink>
      <w:r>
        <w:t xml:space="preserve"> and citations therein.) </w:t>
      </w:r>
    </w:p>
    <w:p w14:paraId="7337DF19" w14:textId="4176B9BE" w:rsidR="00BA2AFD" w:rsidRDefault="00BA2AFD">
      <w:pPr>
        <w:pStyle w:val="CommentText"/>
      </w:pPr>
    </w:p>
  </w:comment>
  <w:comment w:id="129" w:author="Cari Ficken" w:date="2021-02-02T14:31:00Z" w:initials="CF">
    <w:p w14:paraId="5F8B6543" w14:textId="655FBA4F" w:rsidR="00BA2AFD" w:rsidRDefault="00BA2AFD">
      <w:pPr>
        <w:pStyle w:val="CommentText"/>
      </w:pPr>
      <w:r>
        <w:rPr>
          <w:rStyle w:val="CommentReference"/>
        </w:rPr>
        <w:annotationRef/>
      </w:r>
      <w:r>
        <w:t>Rev 2 –</w:t>
      </w:r>
    </w:p>
    <w:p w14:paraId="5B86DE92" w14:textId="77777777" w:rsidR="00BA2AFD" w:rsidRDefault="00BA2AFD">
      <w:pPr>
        <w:pStyle w:val="CommentText"/>
      </w:pPr>
    </w:p>
    <w:p w14:paraId="7151D935" w14:textId="4683A4D8" w:rsidR="00BA2AFD" w:rsidRDefault="00BA2AFD">
      <w:pPr>
        <w:pStyle w:val="CommentText"/>
      </w:pPr>
      <w:r>
        <w:t xml:space="preserve">- The mismatches in sampling areas probably also make Jaccard distances quite unsuitable for use in the community analyses. Instead, it would be better to use </w:t>
      </w:r>
      <w:proofErr w:type="spellStart"/>
      <w:r>
        <w:t>Raup</w:t>
      </w:r>
      <w:proofErr w:type="spellEnd"/>
      <w:r>
        <w:t xml:space="preserve">-Crick or Chao distances that try to account for missing species and uneven sampling. These can be implemented in the </w:t>
      </w:r>
      <w:proofErr w:type="spellStart"/>
      <w:r>
        <w:t>metaMDS</w:t>
      </w:r>
      <w:proofErr w:type="spellEnd"/>
      <w:r>
        <w:t xml:space="preserve"> function.</w:t>
      </w:r>
    </w:p>
  </w:comment>
  <w:comment w:id="130" w:author="Cari Ficken" w:date="2021-02-18T10:25:00Z" w:initials="CF">
    <w:p w14:paraId="655E437A" w14:textId="6FF08E84" w:rsidR="00BA2AFD" w:rsidRDefault="00BA2AFD">
      <w:pPr>
        <w:pStyle w:val="CommentText"/>
      </w:pPr>
      <w:r>
        <w:rPr>
          <w:rStyle w:val="CommentReference"/>
        </w:rPr>
        <w:annotationRef/>
      </w:r>
      <w:r>
        <w:t xml:space="preserve">We updated the analyses to use </w:t>
      </w:r>
      <w:proofErr w:type="spellStart"/>
      <w:r>
        <w:t>Raup</w:t>
      </w:r>
      <w:proofErr w:type="spellEnd"/>
      <w:r>
        <w:t>-Crick distances.</w:t>
      </w:r>
    </w:p>
  </w:comment>
  <w:comment w:id="140" w:author="Cari Ficken" w:date="2021-02-02T14:40:00Z" w:initials="CF">
    <w:p w14:paraId="4A4142DC" w14:textId="60C7065F" w:rsidR="00BA2AFD" w:rsidRDefault="00BA2AFD">
      <w:pPr>
        <w:pStyle w:val="CommentText"/>
      </w:pPr>
      <w:r>
        <w:rPr>
          <w:rStyle w:val="CommentReference"/>
        </w:rPr>
        <w:annotationRef/>
      </w:r>
      <w:r>
        <w:t>Rev 2 –</w:t>
      </w:r>
    </w:p>
    <w:p w14:paraId="768E802D" w14:textId="77777777" w:rsidR="00BA2AFD" w:rsidRDefault="00BA2AFD">
      <w:pPr>
        <w:pStyle w:val="CommentText"/>
      </w:pPr>
    </w:p>
    <w:p w14:paraId="30190488" w14:textId="65DEA4FD" w:rsidR="00BA2AFD" w:rsidRDefault="00BA2AFD">
      <w:pPr>
        <w:pStyle w:val="CommentText"/>
      </w:pPr>
      <w:r>
        <w:t>Results.</w:t>
      </w:r>
      <w:r>
        <w:br/>
        <w:t>For models that don’t include polynomial fits (and because it doesn’t say that variables were scaled), it would be nice to include effect sizes in the results, with plain English explanations, for example ‘for each 10% of human development surrounding the wetland, the proportion of non-native species increased by NN%.</w:t>
      </w:r>
      <w:r>
        <w:br/>
      </w:r>
    </w:p>
  </w:comment>
  <w:comment w:id="141" w:author="Cari Ficken" w:date="2021-02-22T15:09:00Z" w:initials="CF">
    <w:p w14:paraId="52241074" w14:textId="48EC451B" w:rsidR="00BA2AFD" w:rsidRDefault="00BA2AFD">
      <w:pPr>
        <w:pStyle w:val="CommentText"/>
      </w:pPr>
      <w:r>
        <w:rPr>
          <w:rStyle w:val="CommentReference"/>
        </w:rPr>
        <w:annotationRef/>
      </w:r>
      <w:r>
        <w:t>Because nonnative species and human development are correlated, the estimates and p-values of each predictor are not reliable (though the overall fit of the model is reliable). For this reason, we prefer not to include effect sizes in the text.</w:t>
      </w:r>
    </w:p>
    <w:p w14:paraId="2B10131D" w14:textId="77777777" w:rsidR="00BA2AFD" w:rsidRDefault="00BA2AFD">
      <w:pPr>
        <w:pStyle w:val="CommentText"/>
      </w:pPr>
    </w:p>
    <w:p w14:paraId="4CB187BC" w14:textId="5AF350B3" w:rsidR="00BA2AFD" w:rsidRDefault="00BA2AFD">
      <w:pPr>
        <w:pStyle w:val="CommentText"/>
      </w:pPr>
      <w:r>
        <w:t xml:space="preserve">See </w:t>
      </w:r>
      <w:hyperlink r:id="rId2" w:history="1">
        <w:r w:rsidRPr="00C860EE">
          <w:rPr>
            <w:rStyle w:val="Hyperlink"/>
          </w:rPr>
          <w:t>https://statisticsbyjim.com/regression/multicollinearity-in-regression-analysis/</w:t>
        </w:r>
      </w:hyperlink>
      <w:r>
        <w:t xml:space="preserve"> and citations therein</w:t>
      </w:r>
    </w:p>
  </w:comment>
  <w:comment w:id="156" w:author="Cari Ficken" w:date="2021-02-18T16:34:00Z" w:initials="CF">
    <w:p w14:paraId="5DCD3D5C" w14:textId="1593380C" w:rsidR="00BA2AFD" w:rsidRDefault="00BA2AFD">
      <w:pPr>
        <w:pStyle w:val="CommentText"/>
      </w:pPr>
      <w:r>
        <w:rPr>
          <w:rStyle w:val="CommentReference"/>
        </w:rPr>
        <w:annotationRef/>
      </w:r>
      <w:r>
        <w:t xml:space="preserve">Here p&lt;0.001 for </w:t>
      </w:r>
      <w:proofErr w:type="spellStart"/>
      <w:r>
        <w:t>totdist</w:t>
      </w:r>
      <w:proofErr w:type="spellEnd"/>
      <w:r>
        <w:t xml:space="preserve"> and p=0.002 for Protocol. How should I write this?</w:t>
      </w:r>
    </w:p>
  </w:comment>
  <w:comment w:id="161" w:author="Cari Ficken" w:date="2021-02-22T11:36:00Z" w:initials="CF">
    <w:p w14:paraId="7D1B2134" w14:textId="2DA2EE80" w:rsidR="00BA2AFD" w:rsidRDefault="00BA2AFD">
      <w:pPr>
        <w:pStyle w:val="CommentText"/>
      </w:pPr>
      <w:r>
        <w:rPr>
          <w:rStyle w:val="CommentReference"/>
        </w:rPr>
        <w:annotationRef/>
      </w:r>
      <w:r>
        <w:t>Updated</w:t>
      </w:r>
    </w:p>
  </w:comment>
  <w:comment w:id="210" w:author="Cari Ficken" w:date="2021-03-01T14:56:00Z" w:initials="CF">
    <w:p w14:paraId="52ACC927" w14:textId="44BCA065" w:rsidR="00BA2AFD" w:rsidRDefault="00BA2AFD">
      <w:pPr>
        <w:pStyle w:val="CommentText"/>
      </w:pPr>
      <w:r>
        <w:rPr>
          <w:rStyle w:val="CommentReference"/>
        </w:rPr>
        <w:annotationRef/>
      </w:r>
      <w:r>
        <w:t>updated</w:t>
      </w:r>
    </w:p>
  </w:comment>
  <w:comment w:id="288" w:author="Cari Ficken" w:date="2021-02-22T14:55:00Z" w:initials="CF">
    <w:p w14:paraId="27C61224" w14:textId="3AAF585C" w:rsidR="00BA2AFD" w:rsidRDefault="00BA2AFD">
      <w:pPr>
        <w:pStyle w:val="CommentText"/>
      </w:pPr>
      <w:r>
        <w:rPr>
          <w:rStyle w:val="CommentReference"/>
        </w:rPr>
        <w:annotationRef/>
      </w:r>
      <w:r>
        <w:t>updated</w:t>
      </w:r>
    </w:p>
  </w:comment>
  <w:comment w:id="290" w:author="Cari Ficken" w:date="2021-02-02T14:49:00Z" w:initials="CF">
    <w:p w14:paraId="519D9C24" w14:textId="77777777" w:rsidR="00BA2AFD" w:rsidRDefault="00BA2AFD">
      <w:pPr>
        <w:pStyle w:val="CommentText"/>
      </w:pPr>
      <w:r>
        <w:rPr>
          <w:rStyle w:val="CommentReference"/>
        </w:rPr>
        <w:annotationRef/>
      </w:r>
      <w:r>
        <w:t>Rev 1</w:t>
      </w:r>
    </w:p>
    <w:p w14:paraId="3297B292" w14:textId="77777777" w:rsidR="00BA2AFD" w:rsidRDefault="00BA2AFD">
      <w:pPr>
        <w:pStyle w:val="CommentText"/>
      </w:pPr>
    </w:p>
    <w:p w14:paraId="6F472EFA"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However,</w:t>
      </w:r>
    </w:p>
    <w:p w14:paraId="18E215F3"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Discussion section seems to be missing a part where the authors critically reflect on whether the</w:t>
      </w:r>
    </w:p>
    <w:p w14:paraId="3470B8C3"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combination of their dataset with their chosen modelling strategy has any weaknesses with respect</w:t>
      </w:r>
    </w:p>
    <w:p w14:paraId="636CCE21"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to the ecological inferences drawn. At the moment the Discussion just takes the results and assumes</w:t>
      </w:r>
    </w:p>
    <w:p w14:paraId="602CB827"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that they are a completely correct representation of reality, with no uncertainty attached to them.</w:t>
      </w:r>
    </w:p>
    <w:p w14:paraId="2EA1AD26"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This is a missed opportunity to reflect on the modelling approach taken relative to the data, and to</w:t>
      </w:r>
    </w:p>
    <w:p w14:paraId="0B7C63C0"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proofErr w:type="gramStart"/>
      <w:r>
        <w:rPr>
          <w:rFonts w:ascii="Calibri" w:hAnsi="Calibri" w:cs="Calibri"/>
          <w:lang w:val="en-CA"/>
        </w:rPr>
        <w:t>therefore</w:t>
      </w:r>
      <w:proofErr w:type="gramEnd"/>
      <w:r>
        <w:rPr>
          <w:rFonts w:ascii="Calibri" w:hAnsi="Calibri" w:cs="Calibri"/>
          <w:lang w:val="en-CA"/>
        </w:rPr>
        <w:t xml:space="preserve"> make the paper more interesting and useful to other ecologists. Some points that might</w:t>
      </w:r>
    </w:p>
    <w:p w14:paraId="3E0B612A" w14:textId="77777777" w:rsidR="00BA2AFD" w:rsidRDefault="00BA2AFD" w:rsidP="00A059B4">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be considered in such a section of the Discussion are given below in the more detailed comments</w:t>
      </w:r>
    </w:p>
    <w:p w14:paraId="1F859CE9" w14:textId="77777777" w:rsidR="00BA2AFD" w:rsidRDefault="00BA2AFD" w:rsidP="00A059B4">
      <w:pPr>
        <w:pStyle w:val="CommentText"/>
      </w:pPr>
      <w:r>
        <w:rPr>
          <w:rFonts w:ascii="Calibri" w:hAnsi="Calibri" w:cs="Calibri"/>
          <w:lang w:val="en-CA"/>
        </w:rPr>
        <w:t>against manuscript line numbers.</w:t>
      </w:r>
    </w:p>
    <w:p w14:paraId="5DA10F67" w14:textId="77777777" w:rsidR="00BA2AFD" w:rsidRDefault="00BA2AFD" w:rsidP="00A059B4">
      <w:pPr>
        <w:pStyle w:val="CommentText"/>
      </w:pPr>
    </w:p>
    <w:p w14:paraId="7F08153F"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 xml:space="preserve">L283 </w:t>
      </w:r>
      <w:proofErr w:type="gramStart"/>
      <w:r>
        <w:rPr>
          <w:rFonts w:ascii="Calibri" w:hAnsi="Calibri" w:cs="Calibri"/>
          <w:lang w:val="en-CA"/>
        </w:rPr>
        <w:t>The</w:t>
      </w:r>
      <w:proofErr w:type="gramEnd"/>
      <w:r>
        <w:rPr>
          <w:rFonts w:ascii="Calibri" w:hAnsi="Calibri" w:cs="Calibri"/>
          <w:lang w:val="en-CA"/>
        </w:rPr>
        <w:t xml:space="preserve"> first sentence of the Discussion illustrates my point that you are lacking some critical</w:t>
      </w:r>
    </w:p>
    <w:p w14:paraId="7424038D"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discussion of your own methods and the potential influences of these on your ecological inferences.</w:t>
      </w:r>
    </w:p>
    <w:p w14:paraId="24A92732"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example, you say here “we found maximum richness in wetlands surrounded by intermediate</w:t>
      </w:r>
    </w:p>
    <w:p w14:paraId="08515D18"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extents of human development… etc.”, and then proceed as if this has been proven beyond</w:t>
      </w:r>
    </w:p>
    <w:p w14:paraId="346D107A"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reasonable doubt. But even your own fitted model in Fig 1a shows that this is barely true overall, or</w:t>
      </w:r>
    </w:p>
    <w:p w14:paraId="571DD8FB"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for wetland sites in isolation, and this before even considering uncertainty in these estimates, or in</w:t>
      </w:r>
    </w:p>
    <w:p w14:paraId="2F1A0C05"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model selection (in terms of whether other plausible models could have been used – note that this is</w:t>
      </w:r>
    </w:p>
    <w:p w14:paraId="154BF8CE"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not just about AIC-based model selection, which is itself dependent on certain assumptions about</w:t>
      </w:r>
    </w:p>
    <w:p w14:paraId="1E94BA46"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the data and of course on the precise dataset in hand). To be honest, I find the whole discussion</w:t>
      </w:r>
    </w:p>
    <w:p w14:paraId="4ABAD530" w14:textId="77777777" w:rsidR="00BA2AFD" w:rsidRDefault="00BA2AFD" w:rsidP="001E2FDA">
      <w:pPr>
        <w:autoSpaceDE w:val="0"/>
        <w:autoSpaceDN w:val="0"/>
        <w:adjustRightInd w:val="0"/>
        <w:spacing w:before="0" w:line="240" w:lineRule="auto"/>
        <w:contextualSpacing w:val="0"/>
        <w:rPr>
          <w:rFonts w:ascii="Calibri" w:hAnsi="Calibri" w:cs="Calibri"/>
          <w:lang w:val="en-CA"/>
        </w:rPr>
      </w:pPr>
      <w:r>
        <w:rPr>
          <w:rFonts w:ascii="Calibri" w:hAnsi="Calibri" w:cs="Calibri"/>
          <w:lang w:val="en-CA"/>
        </w:rPr>
        <w:t>rather dull, as it is just trotting out literature-based arguments, without any critical discussion about</w:t>
      </w:r>
    </w:p>
    <w:p w14:paraId="2239710A" w14:textId="7C917065" w:rsidR="00BA2AFD" w:rsidRDefault="00BA2AFD" w:rsidP="001E2FDA">
      <w:pPr>
        <w:pStyle w:val="CommentText"/>
      </w:pPr>
      <w:r>
        <w:rPr>
          <w:rFonts w:ascii="Calibri" w:hAnsi="Calibri" w:cs="Calibri"/>
          <w:lang w:val="en-CA"/>
        </w:rPr>
        <w:t>what was actually done with this dataset in this paper.</w:t>
      </w:r>
    </w:p>
  </w:comment>
  <w:comment w:id="291" w:author="Cari Ficken" w:date="2021-03-01T14:20:00Z" w:initials="CF">
    <w:p w14:paraId="69746551" w14:textId="5CF92363" w:rsidR="00BA2AFD" w:rsidRDefault="00BA2AFD">
      <w:pPr>
        <w:pStyle w:val="CommentText"/>
      </w:pPr>
      <w:r>
        <w:rPr>
          <w:rStyle w:val="CommentReference"/>
        </w:rPr>
        <w:annotationRef/>
      </w:r>
      <w:r>
        <w:t>We have added a “Limitations” section to the discussion where we discuss the caveats of our findings. We also added text throughout the discussion section to make the discussion of our results broader and more objective. We believe that putting our results into this context has strengthened the discussion and the paper greatly</w:t>
      </w:r>
    </w:p>
  </w:comment>
  <w:comment w:id="394" w:author="Cari Ficken" w:date="2021-02-02T15:17:00Z" w:initials="CF">
    <w:p w14:paraId="4C00B20A" w14:textId="77777777" w:rsidR="00BA2AFD" w:rsidRDefault="00BA2AFD">
      <w:pPr>
        <w:pStyle w:val="CommentText"/>
      </w:pPr>
      <w:r>
        <w:rPr>
          <w:rStyle w:val="CommentReference"/>
        </w:rPr>
        <w:annotationRef/>
      </w:r>
      <w:r>
        <w:t xml:space="preserve">Rev 1 </w:t>
      </w:r>
    </w:p>
    <w:p w14:paraId="247E969E" w14:textId="77777777" w:rsidR="00BA2AFD" w:rsidRDefault="00BA2AFD">
      <w:pPr>
        <w:pStyle w:val="CommentText"/>
      </w:pPr>
    </w:p>
    <w:p w14:paraId="1812D904" w14:textId="77777777" w:rsidR="00BA2AFD" w:rsidRDefault="00BA2AFD" w:rsidP="005A025A">
      <w:pPr>
        <w:autoSpaceDE w:val="0"/>
        <w:autoSpaceDN w:val="0"/>
        <w:adjustRightInd w:val="0"/>
        <w:spacing w:before="0" w:line="240" w:lineRule="auto"/>
        <w:contextualSpacing w:val="0"/>
        <w:rPr>
          <w:rFonts w:ascii="Calibri" w:hAnsi="Calibri" w:cs="Calibri"/>
          <w:color w:val="000000"/>
          <w:lang w:val="en-CA"/>
        </w:rPr>
      </w:pPr>
      <w:r>
        <w:rPr>
          <w:rFonts w:ascii="Calibri" w:hAnsi="Calibri" w:cs="Calibri"/>
          <w:color w:val="000000"/>
          <w:lang w:val="en-CA"/>
        </w:rPr>
        <w:t>#Ref</w:t>
      </w:r>
    </w:p>
    <w:p w14:paraId="261C2873" w14:textId="77777777" w:rsidR="00BA2AFD" w:rsidRDefault="00BA2AFD" w:rsidP="005A025A">
      <w:pPr>
        <w:autoSpaceDE w:val="0"/>
        <w:autoSpaceDN w:val="0"/>
        <w:adjustRightInd w:val="0"/>
        <w:spacing w:before="0" w:line="240" w:lineRule="auto"/>
        <w:contextualSpacing w:val="0"/>
        <w:rPr>
          <w:rFonts w:ascii="ArialMT" w:hAnsi="ArialMT" w:cs="ArialMT"/>
          <w:color w:val="222222"/>
          <w:sz w:val="20"/>
          <w:szCs w:val="20"/>
          <w:lang w:val="en-CA"/>
        </w:rPr>
      </w:pPr>
      <w:r>
        <w:rPr>
          <w:rFonts w:ascii="ArialMT" w:hAnsi="ArialMT" w:cs="ArialMT"/>
          <w:color w:val="222222"/>
          <w:sz w:val="20"/>
          <w:szCs w:val="20"/>
          <w:lang w:val="en-CA"/>
        </w:rPr>
        <w:t xml:space="preserve">Palmer, M.W., McGlinn, D.J. and Fridley, J.D., 2008. Artifacts and </w:t>
      </w:r>
      <w:proofErr w:type="spellStart"/>
      <w:r>
        <w:rPr>
          <w:rFonts w:ascii="ArialMT" w:hAnsi="ArialMT" w:cs="ArialMT"/>
          <w:color w:val="222222"/>
          <w:sz w:val="20"/>
          <w:szCs w:val="20"/>
          <w:lang w:val="en-CA"/>
        </w:rPr>
        <w:t>artifictions</w:t>
      </w:r>
      <w:proofErr w:type="spellEnd"/>
      <w:r>
        <w:rPr>
          <w:rFonts w:ascii="ArialMT" w:hAnsi="ArialMT" w:cs="ArialMT"/>
          <w:color w:val="222222"/>
          <w:sz w:val="20"/>
          <w:szCs w:val="20"/>
          <w:lang w:val="en-CA"/>
        </w:rPr>
        <w:t xml:space="preserve"> in biodiversity</w:t>
      </w:r>
    </w:p>
    <w:p w14:paraId="6664CC6B" w14:textId="21488DE2" w:rsidR="00BA2AFD" w:rsidRDefault="00BA2AFD" w:rsidP="005A025A">
      <w:pPr>
        <w:pStyle w:val="CommentText"/>
      </w:pPr>
      <w:r>
        <w:rPr>
          <w:rFonts w:ascii="ArialMT" w:hAnsi="ArialMT" w:cs="ArialMT"/>
          <w:color w:val="222222"/>
          <w:lang w:val="en-CA"/>
        </w:rPr>
        <w:t xml:space="preserve">research. </w:t>
      </w:r>
      <w:r>
        <w:rPr>
          <w:rFonts w:ascii="Arial-ItalicMT" w:hAnsi="Arial-ItalicMT" w:cs="Arial-ItalicMT"/>
          <w:i/>
          <w:iCs/>
          <w:color w:val="222222"/>
          <w:lang w:val="en-CA"/>
        </w:rPr>
        <w:t xml:space="preserve">Folia </w:t>
      </w:r>
      <w:proofErr w:type="spellStart"/>
      <w:r>
        <w:rPr>
          <w:rFonts w:ascii="Arial-ItalicMT" w:hAnsi="Arial-ItalicMT" w:cs="Arial-ItalicMT"/>
          <w:i/>
          <w:iCs/>
          <w:color w:val="222222"/>
          <w:lang w:val="en-CA"/>
        </w:rPr>
        <w:t>Geobotanica</w:t>
      </w:r>
      <w:proofErr w:type="spellEnd"/>
      <w:r>
        <w:rPr>
          <w:rFonts w:ascii="ArialMT" w:hAnsi="ArialMT" w:cs="ArialMT"/>
          <w:color w:val="222222"/>
          <w:lang w:val="en-CA"/>
        </w:rPr>
        <w:t xml:space="preserve">, </w:t>
      </w:r>
      <w:r>
        <w:rPr>
          <w:rFonts w:ascii="Arial-ItalicMT" w:hAnsi="Arial-ItalicMT" w:cs="Arial-ItalicMT"/>
          <w:i/>
          <w:iCs/>
          <w:color w:val="222222"/>
          <w:lang w:val="en-CA"/>
        </w:rPr>
        <w:t>43</w:t>
      </w:r>
      <w:r>
        <w:rPr>
          <w:rFonts w:ascii="ArialMT" w:hAnsi="ArialMT" w:cs="ArialMT"/>
          <w:color w:val="222222"/>
          <w:lang w:val="en-CA"/>
        </w:rPr>
        <w:t>(3), pp.245-257.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126375" w15:done="0"/>
  <w15:commentEx w15:paraId="052C5E9E" w15:done="0"/>
  <w15:commentEx w15:paraId="7B5E2451" w15:paraIdParent="052C5E9E" w15:done="0"/>
  <w15:commentEx w15:paraId="202CFD9A" w15:done="0"/>
  <w15:commentEx w15:paraId="15BBED18" w15:paraIdParent="202CFD9A" w15:done="0"/>
  <w15:commentEx w15:paraId="30F550B6" w15:done="0"/>
  <w15:commentEx w15:paraId="58020E25" w15:paraIdParent="30F550B6" w15:done="0"/>
  <w15:commentEx w15:paraId="48485C53" w15:done="0"/>
  <w15:commentEx w15:paraId="3F22FA19" w15:paraIdParent="48485C53" w15:done="0"/>
  <w15:commentEx w15:paraId="2234CEF7" w15:done="0"/>
  <w15:commentEx w15:paraId="0C95F828" w15:paraIdParent="2234CEF7" w15:done="0"/>
  <w15:commentEx w15:paraId="24AD4863" w15:done="0"/>
  <w15:commentEx w15:paraId="7ED133BA" w15:paraIdParent="24AD4863" w15:done="0"/>
  <w15:commentEx w15:paraId="29D07EE7" w15:done="0"/>
  <w15:commentEx w15:paraId="2B39DC96" w15:paraIdParent="29D07EE7" w15:done="0"/>
  <w15:commentEx w15:paraId="0744E752" w15:done="0"/>
  <w15:commentEx w15:paraId="47D8D72E" w15:paraIdParent="0744E752" w15:done="0"/>
  <w15:commentEx w15:paraId="5BFE6A32" w15:done="0"/>
  <w15:commentEx w15:paraId="12F25A85" w15:paraIdParent="5BFE6A32" w15:done="0"/>
  <w15:commentEx w15:paraId="444EE99C" w15:done="0"/>
  <w15:commentEx w15:paraId="4C8D6550" w15:paraIdParent="444EE99C" w15:done="0"/>
  <w15:commentEx w15:paraId="31F88DB1" w15:done="0"/>
  <w15:commentEx w15:paraId="46252D48" w15:paraIdParent="31F88DB1" w15:done="0"/>
  <w15:commentEx w15:paraId="500D6992" w15:done="0"/>
  <w15:commentEx w15:paraId="738A1030" w15:paraIdParent="500D6992" w15:done="0"/>
  <w15:commentEx w15:paraId="2990051B" w15:done="0"/>
  <w15:commentEx w15:paraId="48EA1DF2" w15:paraIdParent="2990051B" w15:done="0"/>
  <w15:commentEx w15:paraId="11E8D3EF" w15:done="0"/>
  <w15:commentEx w15:paraId="397D0211" w15:paraIdParent="11E8D3EF" w15:done="0"/>
  <w15:commentEx w15:paraId="121F6625" w15:done="0"/>
  <w15:commentEx w15:paraId="27D0FE91" w15:paraIdParent="121F6625" w15:done="0"/>
  <w15:commentEx w15:paraId="42A3FD90" w15:done="0"/>
  <w15:commentEx w15:paraId="1E213593" w15:paraIdParent="42A3FD90" w15:done="0"/>
  <w15:commentEx w15:paraId="0BB33405" w15:done="0"/>
  <w15:commentEx w15:paraId="288A12BF" w15:paraIdParent="0BB33405" w15:done="0"/>
  <w15:commentEx w15:paraId="049C7890" w15:done="0"/>
  <w15:commentEx w15:paraId="009C3869" w15:done="0"/>
  <w15:commentEx w15:paraId="7FF64AB1" w15:paraIdParent="009C3869" w15:done="0"/>
  <w15:commentEx w15:paraId="2F510BBC" w15:done="0"/>
  <w15:commentEx w15:paraId="7337DF19" w15:paraIdParent="2F510BBC" w15:done="0"/>
  <w15:commentEx w15:paraId="7151D935" w15:done="0"/>
  <w15:commentEx w15:paraId="655E437A" w15:paraIdParent="7151D935" w15:done="0"/>
  <w15:commentEx w15:paraId="30190488" w15:done="0"/>
  <w15:commentEx w15:paraId="4CB187BC" w15:paraIdParent="30190488" w15:done="0"/>
  <w15:commentEx w15:paraId="5DCD3D5C" w15:done="0"/>
  <w15:commentEx w15:paraId="7D1B2134" w15:done="0"/>
  <w15:commentEx w15:paraId="52ACC927" w15:done="0"/>
  <w15:commentEx w15:paraId="27C61224" w15:done="0"/>
  <w15:commentEx w15:paraId="2239710A" w15:done="0"/>
  <w15:commentEx w15:paraId="69746551" w15:paraIdParent="2239710A" w15:done="0"/>
  <w15:commentEx w15:paraId="6664CC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126375" w16cid:durableId="23C3E1F0"/>
  <w16cid:commentId w16cid:paraId="052C5E9E" w16cid:durableId="23C3E206"/>
  <w16cid:commentId w16cid:paraId="7B5E2451" w16cid:durableId="23E76C06"/>
  <w16cid:commentId w16cid:paraId="202CFD9A" w16cid:durableId="23C3E557"/>
  <w16cid:commentId w16cid:paraId="15BBED18" w16cid:durableId="23E764DE"/>
  <w16cid:commentId w16cid:paraId="30F550B6" w16cid:durableId="23C3E283"/>
  <w16cid:commentId w16cid:paraId="58020E25" w16cid:durableId="23E76506"/>
  <w16cid:commentId w16cid:paraId="48485C53" w16cid:durableId="23C3E573"/>
  <w16cid:commentId w16cid:paraId="3F22FA19" w16cid:durableId="23E76516"/>
  <w16cid:commentId w16cid:paraId="2234CEF7" w16cid:durableId="23C3E1DD"/>
  <w16cid:commentId w16cid:paraId="0C95F828" w16cid:durableId="23DE5207"/>
  <w16cid:commentId w16cid:paraId="24AD4863" w16cid:durableId="23C3E581"/>
  <w16cid:commentId w16cid:paraId="7ED133BA" w16cid:durableId="23D8B71F"/>
  <w16cid:commentId w16cid:paraId="29D07EE7" w16cid:durableId="23C3E12A"/>
  <w16cid:commentId w16cid:paraId="2B39DC96" w16cid:durableId="23D8B4D7"/>
  <w16cid:commentId w16cid:paraId="0744E752" w16cid:durableId="23C3E59B"/>
  <w16cid:commentId w16cid:paraId="47D8D72E" w16cid:durableId="23D8B86B"/>
  <w16cid:commentId w16cid:paraId="5BFE6A32" w16cid:durableId="23C3E2C0"/>
  <w16cid:commentId w16cid:paraId="12F25A85" w16cid:durableId="23DE4CE2"/>
  <w16cid:commentId w16cid:paraId="444EE99C" w16cid:durableId="23C3E114"/>
  <w16cid:commentId w16cid:paraId="4C8D6550" w16cid:durableId="23CFB64C"/>
  <w16cid:commentId w16cid:paraId="31F88DB1" w16cid:durableId="23C3E5B0"/>
  <w16cid:commentId w16cid:paraId="46252D48" w16cid:durableId="23CFBB80"/>
  <w16cid:commentId w16cid:paraId="500D6992" w16cid:durableId="23C3E34E"/>
  <w16cid:commentId w16cid:paraId="738A1030" w16cid:durableId="23CFC1AE"/>
  <w16cid:commentId w16cid:paraId="2990051B" w16cid:durableId="23CFC1A5"/>
  <w16cid:commentId w16cid:paraId="48EA1DF2" w16cid:durableId="23D0F055"/>
  <w16cid:commentId w16cid:paraId="11E8D3EF" w16cid:durableId="23C3E377"/>
  <w16cid:commentId w16cid:paraId="397D0211" w16cid:durableId="23D1185B"/>
  <w16cid:commentId w16cid:paraId="121F6625" w16cid:durableId="23C3E09C"/>
  <w16cid:commentId w16cid:paraId="27D0FE91" w16cid:durableId="23D0F7B9"/>
  <w16cid:commentId w16cid:paraId="42A3FD90" w16cid:durableId="23C3E5E4"/>
  <w16cid:commentId w16cid:paraId="1E213593" w16cid:durableId="23D8BD94"/>
  <w16cid:commentId w16cid:paraId="0BB33405" w16cid:durableId="23C3E67C"/>
  <w16cid:commentId w16cid:paraId="288A12BF" w16cid:durableId="23D8BEB1"/>
  <w16cid:commentId w16cid:paraId="049C7890" w16cid:durableId="23C3E6A8"/>
  <w16cid:commentId w16cid:paraId="009C3869" w16cid:durableId="23C3E65F"/>
  <w16cid:commentId w16cid:paraId="7FF64AB1" w16cid:durableId="23E786CC"/>
  <w16cid:commentId w16cid:paraId="2F510BBC" w16cid:durableId="23C3E188"/>
  <w16cid:commentId w16cid:paraId="7337DF19" w16cid:durableId="23E762F0"/>
  <w16cid:commentId w16cid:paraId="7151D935" w16cid:durableId="23C3E0BE"/>
  <w16cid:commentId w16cid:paraId="655E437A" w16cid:durableId="23D8BF0E"/>
  <w16cid:commentId w16cid:paraId="30190488" w16cid:durableId="23C3E2D8"/>
  <w16cid:commentId w16cid:paraId="4CB187BC" w16cid:durableId="23DE4797"/>
  <w16cid:commentId w16cid:paraId="5DCD3D5C" w16cid:durableId="23D9157D"/>
  <w16cid:commentId w16cid:paraId="7D1B2134" w16cid:durableId="23DE15D5"/>
  <w16cid:commentId w16cid:paraId="52ACC927" w16cid:durableId="23E77F08"/>
  <w16cid:commentId w16cid:paraId="27C61224" w16cid:durableId="23DE4468"/>
  <w16cid:commentId w16cid:paraId="2239710A" w16cid:durableId="23C3E4EA"/>
  <w16cid:commentId w16cid:paraId="69746551" w16cid:durableId="23E7769A"/>
  <w16cid:commentId w16cid:paraId="6664CC6B" w16cid:durableId="23C3EB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CD500" w14:textId="77777777" w:rsidR="004651F1" w:rsidRDefault="004651F1" w:rsidP="00491742">
      <w:r>
        <w:separator/>
      </w:r>
    </w:p>
  </w:endnote>
  <w:endnote w:type="continuationSeparator" w:id="0">
    <w:p w14:paraId="415A1380" w14:textId="77777777" w:rsidR="004651F1" w:rsidRDefault="004651F1" w:rsidP="00491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644859"/>
      <w:docPartObj>
        <w:docPartGallery w:val="Page Numbers (Bottom of Page)"/>
        <w:docPartUnique/>
      </w:docPartObj>
    </w:sdtPr>
    <w:sdtContent>
      <w:p w14:paraId="38BFC032" w14:textId="52AF93FD" w:rsidR="00BA2AFD" w:rsidRDefault="00BA2AFD">
        <w:pPr>
          <w:pStyle w:val="Footer"/>
          <w:jc w:val="right"/>
        </w:pPr>
        <w:r>
          <w:fldChar w:fldCharType="begin"/>
        </w:r>
        <w:r>
          <w:instrText>PAGE   \* MERGEFORMAT</w:instrText>
        </w:r>
        <w:r>
          <w:fldChar w:fldCharType="separate"/>
        </w:r>
        <w:r>
          <w:rPr>
            <w:lang w:val="fr-FR"/>
          </w:rPr>
          <w:t>2</w:t>
        </w:r>
        <w:r>
          <w:fldChar w:fldCharType="end"/>
        </w:r>
      </w:p>
    </w:sdtContent>
  </w:sdt>
  <w:p w14:paraId="44271780" w14:textId="77777777" w:rsidR="00BA2AFD" w:rsidRDefault="00BA2AFD" w:rsidP="00491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52EB9" w14:textId="77777777" w:rsidR="004651F1" w:rsidRDefault="004651F1" w:rsidP="00491742">
      <w:r>
        <w:separator/>
      </w:r>
    </w:p>
  </w:footnote>
  <w:footnote w:type="continuationSeparator" w:id="0">
    <w:p w14:paraId="3EC19B46" w14:textId="77777777" w:rsidR="004651F1" w:rsidRDefault="004651F1" w:rsidP="00491742">
      <w:r>
        <w:continuationSeparator/>
      </w:r>
    </w:p>
  </w:footnote>
  <w:footnote w:id="1">
    <w:p w14:paraId="0AF5F11F" w14:textId="6E5697D0" w:rsidR="00BA2AFD" w:rsidRPr="0068110B" w:rsidRDefault="00BA2AFD" w:rsidP="00491742">
      <w:pPr>
        <w:pStyle w:val="FootnoteText"/>
        <w:rPr>
          <w:sz w:val="22"/>
          <w:szCs w:val="22"/>
        </w:rPr>
      </w:pPr>
      <w:r w:rsidRPr="0068110B">
        <w:rPr>
          <w:rStyle w:val="FootnoteReference"/>
          <w:sz w:val="22"/>
          <w:szCs w:val="22"/>
        </w:rPr>
        <w:footnoteRef/>
      </w:r>
      <w:r w:rsidRPr="0068110B">
        <w:rPr>
          <w:sz w:val="22"/>
          <w:szCs w:val="22"/>
        </w:rPr>
        <w:t xml:space="preserve"> Cari D. Ficken and Martin Jeanmougin should be considered joint first author.</w:t>
      </w:r>
    </w:p>
  </w:footnote>
  <w:footnote w:id="2">
    <w:p w14:paraId="723638EB" w14:textId="316E4647" w:rsidR="00BA2AFD" w:rsidRPr="00526689" w:rsidRDefault="00BA2AFD" w:rsidP="00491742">
      <w:pPr>
        <w:rPr>
          <w:lang w:val="fr-FR"/>
        </w:rPr>
      </w:pPr>
      <w:r w:rsidRPr="0068110B">
        <w:rPr>
          <w:rStyle w:val="FootnoteReference"/>
        </w:rPr>
        <w:footnoteRef/>
      </w:r>
      <w:r w:rsidRPr="0068110B">
        <w:rPr>
          <w:lang w:val="fr-FR"/>
        </w:rPr>
        <w:t xml:space="preserve"> Current address: Laboratoire d'Ecologie Alpine (LECA), UMR CNRS-UGA-USMB 5553, Université Grenoble Alpes, CS 40700, 38058 Grenoble cedex 9, France</w:t>
      </w:r>
    </w:p>
  </w:footnote>
  <w:footnote w:id="3">
    <w:p w14:paraId="59FBF18B" w14:textId="77777777" w:rsidR="00BA2AFD" w:rsidRPr="00526689" w:rsidRDefault="00BA2AFD" w:rsidP="00491742">
      <w:r w:rsidRPr="0068110B">
        <w:rPr>
          <w:rStyle w:val="FootnoteReference"/>
        </w:rPr>
        <w:footnoteRef/>
      </w:r>
      <w:r w:rsidRPr="0068110B">
        <w:t xml:space="preserve"> Current address: Department of Biological Sciences, University of Calgary, 2500 University Drive NW, Calga</w:t>
      </w:r>
      <w:r w:rsidRPr="00526689">
        <w:t>ry, AB, Canada, T2N 1N4</w:t>
      </w:r>
    </w:p>
    <w:p w14:paraId="43814D56" w14:textId="2CF32B07" w:rsidR="00BA2AFD" w:rsidRPr="00D60152" w:rsidRDefault="00BA2AFD" w:rsidP="0049174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76BA6"/>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14357D"/>
    <w:multiLevelType w:val="hybridMultilevel"/>
    <w:tmpl w:val="9062690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7A5425"/>
    <w:multiLevelType w:val="hybridMultilevel"/>
    <w:tmpl w:val="241811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18B18FD"/>
    <w:multiLevelType w:val="hybridMultilevel"/>
    <w:tmpl w:val="CD388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4B3FD1"/>
    <w:multiLevelType w:val="multilevel"/>
    <w:tmpl w:val="02AA7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C675BA"/>
    <w:multiLevelType w:val="multilevel"/>
    <w:tmpl w:val="4CE0A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i Ficken">
    <w15:presenceInfo w15:providerId="Windows Live" w15:userId="e3a7bcacf98db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74C"/>
    <w:rsid w:val="0000004C"/>
    <w:rsid w:val="000003EC"/>
    <w:rsid w:val="00000650"/>
    <w:rsid w:val="00003800"/>
    <w:rsid w:val="00005FC3"/>
    <w:rsid w:val="0001161E"/>
    <w:rsid w:val="00013299"/>
    <w:rsid w:val="00026361"/>
    <w:rsid w:val="000269BE"/>
    <w:rsid w:val="00030993"/>
    <w:rsid w:val="00031BB4"/>
    <w:rsid w:val="00033EC8"/>
    <w:rsid w:val="00035283"/>
    <w:rsid w:val="0004391D"/>
    <w:rsid w:val="00043A0C"/>
    <w:rsid w:val="0004430F"/>
    <w:rsid w:val="00050977"/>
    <w:rsid w:val="00053683"/>
    <w:rsid w:val="00055BB9"/>
    <w:rsid w:val="00056D81"/>
    <w:rsid w:val="0006044D"/>
    <w:rsid w:val="000606FD"/>
    <w:rsid w:val="00060A5E"/>
    <w:rsid w:val="00062BA9"/>
    <w:rsid w:val="00065073"/>
    <w:rsid w:val="000658C3"/>
    <w:rsid w:val="0006688D"/>
    <w:rsid w:val="00067E0C"/>
    <w:rsid w:val="000738F6"/>
    <w:rsid w:val="00073D82"/>
    <w:rsid w:val="00080258"/>
    <w:rsid w:val="00084F5E"/>
    <w:rsid w:val="00087207"/>
    <w:rsid w:val="0008761B"/>
    <w:rsid w:val="000929F2"/>
    <w:rsid w:val="00092B34"/>
    <w:rsid w:val="00093CA2"/>
    <w:rsid w:val="00094CD9"/>
    <w:rsid w:val="000976EC"/>
    <w:rsid w:val="000A33EA"/>
    <w:rsid w:val="000A472E"/>
    <w:rsid w:val="000B0481"/>
    <w:rsid w:val="000B4E20"/>
    <w:rsid w:val="000B5350"/>
    <w:rsid w:val="000C0C21"/>
    <w:rsid w:val="000C2C0F"/>
    <w:rsid w:val="000C3C8B"/>
    <w:rsid w:val="000D1997"/>
    <w:rsid w:val="000D27CE"/>
    <w:rsid w:val="000D5155"/>
    <w:rsid w:val="000D5D5C"/>
    <w:rsid w:val="000D6BF2"/>
    <w:rsid w:val="000E4810"/>
    <w:rsid w:val="000F047D"/>
    <w:rsid w:val="000F450D"/>
    <w:rsid w:val="001003EB"/>
    <w:rsid w:val="001009C1"/>
    <w:rsid w:val="00101160"/>
    <w:rsid w:val="0010449F"/>
    <w:rsid w:val="00107311"/>
    <w:rsid w:val="00112C25"/>
    <w:rsid w:val="00114589"/>
    <w:rsid w:val="00116A41"/>
    <w:rsid w:val="0012089C"/>
    <w:rsid w:val="00121707"/>
    <w:rsid w:val="00121725"/>
    <w:rsid w:val="00121883"/>
    <w:rsid w:val="0012564E"/>
    <w:rsid w:val="001262F4"/>
    <w:rsid w:val="00127F1E"/>
    <w:rsid w:val="00130023"/>
    <w:rsid w:val="00130AC6"/>
    <w:rsid w:val="00130DCB"/>
    <w:rsid w:val="00130E91"/>
    <w:rsid w:val="001350A4"/>
    <w:rsid w:val="00140048"/>
    <w:rsid w:val="00144A61"/>
    <w:rsid w:val="00144D3D"/>
    <w:rsid w:val="00145F3A"/>
    <w:rsid w:val="001470BF"/>
    <w:rsid w:val="00147248"/>
    <w:rsid w:val="00150145"/>
    <w:rsid w:val="00151242"/>
    <w:rsid w:val="00154367"/>
    <w:rsid w:val="00156EE4"/>
    <w:rsid w:val="001607A2"/>
    <w:rsid w:val="001623F8"/>
    <w:rsid w:val="00162B3A"/>
    <w:rsid w:val="00163A42"/>
    <w:rsid w:val="00163E78"/>
    <w:rsid w:val="001709DA"/>
    <w:rsid w:val="00175B46"/>
    <w:rsid w:val="00177DCA"/>
    <w:rsid w:val="001800DC"/>
    <w:rsid w:val="00180794"/>
    <w:rsid w:val="00180F85"/>
    <w:rsid w:val="001814A0"/>
    <w:rsid w:val="00186E86"/>
    <w:rsid w:val="001919C8"/>
    <w:rsid w:val="0019202F"/>
    <w:rsid w:val="00193CA0"/>
    <w:rsid w:val="00193FF6"/>
    <w:rsid w:val="00196123"/>
    <w:rsid w:val="001A09F3"/>
    <w:rsid w:val="001A10F6"/>
    <w:rsid w:val="001A5696"/>
    <w:rsid w:val="001A5FAE"/>
    <w:rsid w:val="001B5563"/>
    <w:rsid w:val="001C03B5"/>
    <w:rsid w:val="001C38FC"/>
    <w:rsid w:val="001C50A5"/>
    <w:rsid w:val="001C50D5"/>
    <w:rsid w:val="001C548D"/>
    <w:rsid w:val="001D00FB"/>
    <w:rsid w:val="001D621F"/>
    <w:rsid w:val="001D757F"/>
    <w:rsid w:val="001D7699"/>
    <w:rsid w:val="001E2FDA"/>
    <w:rsid w:val="001E4A54"/>
    <w:rsid w:val="001E5094"/>
    <w:rsid w:val="001E59E1"/>
    <w:rsid w:val="001E5A49"/>
    <w:rsid w:val="001E65E5"/>
    <w:rsid w:val="001E7007"/>
    <w:rsid w:val="001E7247"/>
    <w:rsid w:val="001F1F35"/>
    <w:rsid w:val="001F52CC"/>
    <w:rsid w:val="002005EE"/>
    <w:rsid w:val="002022FD"/>
    <w:rsid w:val="00216397"/>
    <w:rsid w:val="00221622"/>
    <w:rsid w:val="0022454B"/>
    <w:rsid w:val="002255F2"/>
    <w:rsid w:val="002302BC"/>
    <w:rsid w:val="00232A16"/>
    <w:rsid w:val="00232A23"/>
    <w:rsid w:val="002366CF"/>
    <w:rsid w:val="0023670F"/>
    <w:rsid w:val="00242243"/>
    <w:rsid w:val="00242B63"/>
    <w:rsid w:val="00247BED"/>
    <w:rsid w:val="00247DDC"/>
    <w:rsid w:val="00250B82"/>
    <w:rsid w:val="00250C30"/>
    <w:rsid w:val="002513A3"/>
    <w:rsid w:val="0025394E"/>
    <w:rsid w:val="00254B63"/>
    <w:rsid w:val="00263E20"/>
    <w:rsid w:val="002641D9"/>
    <w:rsid w:val="00271075"/>
    <w:rsid w:val="0027211A"/>
    <w:rsid w:val="00281343"/>
    <w:rsid w:val="00282B17"/>
    <w:rsid w:val="00283B4F"/>
    <w:rsid w:val="00283D13"/>
    <w:rsid w:val="00284D70"/>
    <w:rsid w:val="00285027"/>
    <w:rsid w:val="00285FF0"/>
    <w:rsid w:val="0028633A"/>
    <w:rsid w:val="00291EAB"/>
    <w:rsid w:val="00292DDF"/>
    <w:rsid w:val="002944CD"/>
    <w:rsid w:val="0029498F"/>
    <w:rsid w:val="00294BFE"/>
    <w:rsid w:val="00296A42"/>
    <w:rsid w:val="002A34B3"/>
    <w:rsid w:val="002A431F"/>
    <w:rsid w:val="002A7477"/>
    <w:rsid w:val="002B261B"/>
    <w:rsid w:val="002B6101"/>
    <w:rsid w:val="002C43A6"/>
    <w:rsid w:val="002C4A44"/>
    <w:rsid w:val="002C4EE2"/>
    <w:rsid w:val="002C547B"/>
    <w:rsid w:val="002C77B0"/>
    <w:rsid w:val="002D077C"/>
    <w:rsid w:val="002D18C9"/>
    <w:rsid w:val="002D425C"/>
    <w:rsid w:val="002D5D45"/>
    <w:rsid w:val="002D70FC"/>
    <w:rsid w:val="002F03F7"/>
    <w:rsid w:val="002F0891"/>
    <w:rsid w:val="002F1D5B"/>
    <w:rsid w:val="002F1E2A"/>
    <w:rsid w:val="002F2712"/>
    <w:rsid w:val="002F2E80"/>
    <w:rsid w:val="002F63AA"/>
    <w:rsid w:val="003013E8"/>
    <w:rsid w:val="003028E4"/>
    <w:rsid w:val="0030531F"/>
    <w:rsid w:val="00307958"/>
    <w:rsid w:val="003100E1"/>
    <w:rsid w:val="00311102"/>
    <w:rsid w:val="00315B97"/>
    <w:rsid w:val="00315BD6"/>
    <w:rsid w:val="003179E0"/>
    <w:rsid w:val="00317C41"/>
    <w:rsid w:val="00321E60"/>
    <w:rsid w:val="00324BFF"/>
    <w:rsid w:val="00325CC5"/>
    <w:rsid w:val="003324F4"/>
    <w:rsid w:val="00332EA4"/>
    <w:rsid w:val="00332F8D"/>
    <w:rsid w:val="003372EE"/>
    <w:rsid w:val="00337F12"/>
    <w:rsid w:val="003433B0"/>
    <w:rsid w:val="00343AE7"/>
    <w:rsid w:val="0034441C"/>
    <w:rsid w:val="00345B65"/>
    <w:rsid w:val="0034698E"/>
    <w:rsid w:val="003470B9"/>
    <w:rsid w:val="00350C83"/>
    <w:rsid w:val="00351368"/>
    <w:rsid w:val="00353FB3"/>
    <w:rsid w:val="0035427F"/>
    <w:rsid w:val="00360C30"/>
    <w:rsid w:val="00367564"/>
    <w:rsid w:val="003707A5"/>
    <w:rsid w:val="00371081"/>
    <w:rsid w:val="00375C26"/>
    <w:rsid w:val="00377D10"/>
    <w:rsid w:val="0038398F"/>
    <w:rsid w:val="00384D1A"/>
    <w:rsid w:val="00386251"/>
    <w:rsid w:val="00393773"/>
    <w:rsid w:val="003947E7"/>
    <w:rsid w:val="00395EF9"/>
    <w:rsid w:val="00396058"/>
    <w:rsid w:val="003A0279"/>
    <w:rsid w:val="003A2FCB"/>
    <w:rsid w:val="003A3331"/>
    <w:rsid w:val="003A3604"/>
    <w:rsid w:val="003A6B4B"/>
    <w:rsid w:val="003B1413"/>
    <w:rsid w:val="003B1CC1"/>
    <w:rsid w:val="003B2A49"/>
    <w:rsid w:val="003B6E94"/>
    <w:rsid w:val="003B72F9"/>
    <w:rsid w:val="003C22CC"/>
    <w:rsid w:val="003C4622"/>
    <w:rsid w:val="003C493F"/>
    <w:rsid w:val="003D0E7D"/>
    <w:rsid w:val="003D69F2"/>
    <w:rsid w:val="003E4469"/>
    <w:rsid w:val="003E6039"/>
    <w:rsid w:val="003E69C5"/>
    <w:rsid w:val="003F087F"/>
    <w:rsid w:val="003F5389"/>
    <w:rsid w:val="0040110D"/>
    <w:rsid w:val="00401A9E"/>
    <w:rsid w:val="00402752"/>
    <w:rsid w:val="00404664"/>
    <w:rsid w:val="00404750"/>
    <w:rsid w:val="004071BD"/>
    <w:rsid w:val="004113F3"/>
    <w:rsid w:val="0041234F"/>
    <w:rsid w:val="004137EA"/>
    <w:rsid w:val="00414543"/>
    <w:rsid w:val="00416091"/>
    <w:rsid w:val="004231CE"/>
    <w:rsid w:val="00423C68"/>
    <w:rsid w:val="00424D68"/>
    <w:rsid w:val="004261DD"/>
    <w:rsid w:val="00430C2C"/>
    <w:rsid w:val="0043127A"/>
    <w:rsid w:val="00431611"/>
    <w:rsid w:val="004318BC"/>
    <w:rsid w:val="00431B40"/>
    <w:rsid w:val="00431CC7"/>
    <w:rsid w:val="00431E72"/>
    <w:rsid w:val="00434351"/>
    <w:rsid w:val="00434FAD"/>
    <w:rsid w:val="004364EB"/>
    <w:rsid w:val="00440E62"/>
    <w:rsid w:val="00441261"/>
    <w:rsid w:val="00441EA7"/>
    <w:rsid w:val="00446F4C"/>
    <w:rsid w:val="00447328"/>
    <w:rsid w:val="00460379"/>
    <w:rsid w:val="00462D6C"/>
    <w:rsid w:val="004651F1"/>
    <w:rsid w:val="0046738C"/>
    <w:rsid w:val="00473658"/>
    <w:rsid w:val="0047386A"/>
    <w:rsid w:val="00475F42"/>
    <w:rsid w:val="00477062"/>
    <w:rsid w:val="004830AE"/>
    <w:rsid w:val="00484B47"/>
    <w:rsid w:val="004853F6"/>
    <w:rsid w:val="0049118E"/>
    <w:rsid w:val="00491742"/>
    <w:rsid w:val="00495A81"/>
    <w:rsid w:val="00496350"/>
    <w:rsid w:val="004A06DE"/>
    <w:rsid w:val="004A1DC6"/>
    <w:rsid w:val="004A2917"/>
    <w:rsid w:val="004A78E8"/>
    <w:rsid w:val="004B21A7"/>
    <w:rsid w:val="004B3385"/>
    <w:rsid w:val="004C3AB2"/>
    <w:rsid w:val="004C3DB9"/>
    <w:rsid w:val="004C4E54"/>
    <w:rsid w:val="004C577A"/>
    <w:rsid w:val="004C6160"/>
    <w:rsid w:val="004C6D25"/>
    <w:rsid w:val="004D1B07"/>
    <w:rsid w:val="004D588F"/>
    <w:rsid w:val="004D79EA"/>
    <w:rsid w:val="004D7D4E"/>
    <w:rsid w:val="004E0630"/>
    <w:rsid w:val="004E6723"/>
    <w:rsid w:val="004E6932"/>
    <w:rsid w:val="004F0D06"/>
    <w:rsid w:val="004F2961"/>
    <w:rsid w:val="004F3CDF"/>
    <w:rsid w:val="004F4AD6"/>
    <w:rsid w:val="004F778B"/>
    <w:rsid w:val="00503479"/>
    <w:rsid w:val="005048F4"/>
    <w:rsid w:val="005050CD"/>
    <w:rsid w:val="005064C2"/>
    <w:rsid w:val="005130C8"/>
    <w:rsid w:val="0051603C"/>
    <w:rsid w:val="00517DE9"/>
    <w:rsid w:val="00526689"/>
    <w:rsid w:val="00532ED4"/>
    <w:rsid w:val="00533B07"/>
    <w:rsid w:val="005359D8"/>
    <w:rsid w:val="00537463"/>
    <w:rsid w:val="00537686"/>
    <w:rsid w:val="00541422"/>
    <w:rsid w:val="00545ECE"/>
    <w:rsid w:val="00546BAB"/>
    <w:rsid w:val="00547C01"/>
    <w:rsid w:val="00555401"/>
    <w:rsid w:val="00555403"/>
    <w:rsid w:val="005557C0"/>
    <w:rsid w:val="00561409"/>
    <w:rsid w:val="00562889"/>
    <w:rsid w:val="005643FE"/>
    <w:rsid w:val="00567BD8"/>
    <w:rsid w:val="00571036"/>
    <w:rsid w:val="005729F0"/>
    <w:rsid w:val="00574926"/>
    <w:rsid w:val="005805E0"/>
    <w:rsid w:val="005828B8"/>
    <w:rsid w:val="00584534"/>
    <w:rsid w:val="0058534E"/>
    <w:rsid w:val="00586597"/>
    <w:rsid w:val="00587A4E"/>
    <w:rsid w:val="00596C59"/>
    <w:rsid w:val="0059710E"/>
    <w:rsid w:val="005A025A"/>
    <w:rsid w:val="005A0F52"/>
    <w:rsid w:val="005A2917"/>
    <w:rsid w:val="005A37A2"/>
    <w:rsid w:val="005A3E0B"/>
    <w:rsid w:val="005A6730"/>
    <w:rsid w:val="005B3B65"/>
    <w:rsid w:val="005C2317"/>
    <w:rsid w:val="005C38A9"/>
    <w:rsid w:val="005C49D0"/>
    <w:rsid w:val="005C762E"/>
    <w:rsid w:val="005D759B"/>
    <w:rsid w:val="005E07F0"/>
    <w:rsid w:val="005E168A"/>
    <w:rsid w:val="005E1837"/>
    <w:rsid w:val="005E32C1"/>
    <w:rsid w:val="005E70DF"/>
    <w:rsid w:val="005F107E"/>
    <w:rsid w:val="005F34EC"/>
    <w:rsid w:val="005F3906"/>
    <w:rsid w:val="005F4173"/>
    <w:rsid w:val="005F7884"/>
    <w:rsid w:val="006008D5"/>
    <w:rsid w:val="00601569"/>
    <w:rsid w:val="0060165F"/>
    <w:rsid w:val="00604FA9"/>
    <w:rsid w:val="00606AB4"/>
    <w:rsid w:val="00606DFD"/>
    <w:rsid w:val="00610B05"/>
    <w:rsid w:val="00613389"/>
    <w:rsid w:val="00617D7C"/>
    <w:rsid w:val="0062098E"/>
    <w:rsid w:val="006226E0"/>
    <w:rsid w:val="0062540A"/>
    <w:rsid w:val="006255B5"/>
    <w:rsid w:val="00627F0E"/>
    <w:rsid w:val="00631FBA"/>
    <w:rsid w:val="00632B90"/>
    <w:rsid w:val="006377D5"/>
    <w:rsid w:val="00637909"/>
    <w:rsid w:val="00637A06"/>
    <w:rsid w:val="00640446"/>
    <w:rsid w:val="006437BC"/>
    <w:rsid w:val="00643EEC"/>
    <w:rsid w:val="00647E9D"/>
    <w:rsid w:val="0065040F"/>
    <w:rsid w:val="0065058B"/>
    <w:rsid w:val="006531FC"/>
    <w:rsid w:val="006568BA"/>
    <w:rsid w:val="00660167"/>
    <w:rsid w:val="006639CB"/>
    <w:rsid w:val="006646E7"/>
    <w:rsid w:val="0067040F"/>
    <w:rsid w:val="0067265C"/>
    <w:rsid w:val="00672668"/>
    <w:rsid w:val="0067357F"/>
    <w:rsid w:val="006741C5"/>
    <w:rsid w:val="0067430B"/>
    <w:rsid w:val="00676DD2"/>
    <w:rsid w:val="00680F86"/>
    <w:rsid w:val="0068110B"/>
    <w:rsid w:val="0068203B"/>
    <w:rsid w:val="0068403F"/>
    <w:rsid w:val="006849FC"/>
    <w:rsid w:val="006850FE"/>
    <w:rsid w:val="00686A96"/>
    <w:rsid w:val="0068750D"/>
    <w:rsid w:val="00690974"/>
    <w:rsid w:val="006923C1"/>
    <w:rsid w:val="00694155"/>
    <w:rsid w:val="00696A94"/>
    <w:rsid w:val="00696D0C"/>
    <w:rsid w:val="006A0233"/>
    <w:rsid w:val="006A254F"/>
    <w:rsid w:val="006A384C"/>
    <w:rsid w:val="006B52FD"/>
    <w:rsid w:val="006B679F"/>
    <w:rsid w:val="006C19FD"/>
    <w:rsid w:val="006C3991"/>
    <w:rsid w:val="006C412E"/>
    <w:rsid w:val="006D21EB"/>
    <w:rsid w:val="006D3689"/>
    <w:rsid w:val="006D6023"/>
    <w:rsid w:val="006E11E9"/>
    <w:rsid w:val="006E1372"/>
    <w:rsid w:val="006E1692"/>
    <w:rsid w:val="006E34D9"/>
    <w:rsid w:val="006E351F"/>
    <w:rsid w:val="006E775F"/>
    <w:rsid w:val="006F0C56"/>
    <w:rsid w:val="006F4495"/>
    <w:rsid w:val="00700EE1"/>
    <w:rsid w:val="007033EB"/>
    <w:rsid w:val="00704219"/>
    <w:rsid w:val="00704F53"/>
    <w:rsid w:val="0070648E"/>
    <w:rsid w:val="00706511"/>
    <w:rsid w:val="00711B53"/>
    <w:rsid w:val="00713DA1"/>
    <w:rsid w:val="00722F38"/>
    <w:rsid w:val="0072557C"/>
    <w:rsid w:val="007308D7"/>
    <w:rsid w:val="0074571A"/>
    <w:rsid w:val="007509C0"/>
    <w:rsid w:val="007512EA"/>
    <w:rsid w:val="007525B2"/>
    <w:rsid w:val="00752B7C"/>
    <w:rsid w:val="00753DB9"/>
    <w:rsid w:val="0075615A"/>
    <w:rsid w:val="00761E74"/>
    <w:rsid w:val="007621A7"/>
    <w:rsid w:val="00770274"/>
    <w:rsid w:val="00770776"/>
    <w:rsid w:val="007731ED"/>
    <w:rsid w:val="00774A38"/>
    <w:rsid w:val="0078202B"/>
    <w:rsid w:val="00786075"/>
    <w:rsid w:val="007938FF"/>
    <w:rsid w:val="007A0F6A"/>
    <w:rsid w:val="007A1014"/>
    <w:rsid w:val="007A74A1"/>
    <w:rsid w:val="007B7E6E"/>
    <w:rsid w:val="007C0BBC"/>
    <w:rsid w:val="007C523C"/>
    <w:rsid w:val="007C7AA2"/>
    <w:rsid w:val="007D2D79"/>
    <w:rsid w:val="007D3AC6"/>
    <w:rsid w:val="007D44EF"/>
    <w:rsid w:val="007E08D9"/>
    <w:rsid w:val="007E269A"/>
    <w:rsid w:val="007E2BC3"/>
    <w:rsid w:val="007E34EF"/>
    <w:rsid w:val="007E41F9"/>
    <w:rsid w:val="007E489F"/>
    <w:rsid w:val="007F160F"/>
    <w:rsid w:val="007F16F1"/>
    <w:rsid w:val="00803FF8"/>
    <w:rsid w:val="008043FA"/>
    <w:rsid w:val="00805CDC"/>
    <w:rsid w:val="008061B5"/>
    <w:rsid w:val="00806900"/>
    <w:rsid w:val="00812385"/>
    <w:rsid w:val="00812B6A"/>
    <w:rsid w:val="00815977"/>
    <w:rsid w:val="008177AD"/>
    <w:rsid w:val="00824534"/>
    <w:rsid w:val="00824AEE"/>
    <w:rsid w:val="00827923"/>
    <w:rsid w:val="008321C7"/>
    <w:rsid w:val="00832F53"/>
    <w:rsid w:val="00834029"/>
    <w:rsid w:val="008353FE"/>
    <w:rsid w:val="00840ADF"/>
    <w:rsid w:val="00842998"/>
    <w:rsid w:val="00843054"/>
    <w:rsid w:val="00844E0D"/>
    <w:rsid w:val="008475A2"/>
    <w:rsid w:val="00852E8C"/>
    <w:rsid w:val="00856D08"/>
    <w:rsid w:val="00857538"/>
    <w:rsid w:val="00861C02"/>
    <w:rsid w:val="00862C16"/>
    <w:rsid w:val="00863393"/>
    <w:rsid w:val="00870531"/>
    <w:rsid w:val="0087101C"/>
    <w:rsid w:val="008722DB"/>
    <w:rsid w:val="00873C5D"/>
    <w:rsid w:val="00875E3F"/>
    <w:rsid w:val="00877036"/>
    <w:rsid w:val="008804D1"/>
    <w:rsid w:val="00883122"/>
    <w:rsid w:val="00891892"/>
    <w:rsid w:val="00894433"/>
    <w:rsid w:val="008956EC"/>
    <w:rsid w:val="00895F65"/>
    <w:rsid w:val="00896964"/>
    <w:rsid w:val="008A0259"/>
    <w:rsid w:val="008A12F1"/>
    <w:rsid w:val="008A69B1"/>
    <w:rsid w:val="008A6F87"/>
    <w:rsid w:val="008B1423"/>
    <w:rsid w:val="008B2DA1"/>
    <w:rsid w:val="008B3162"/>
    <w:rsid w:val="008B3544"/>
    <w:rsid w:val="008C771E"/>
    <w:rsid w:val="008D1853"/>
    <w:rsid w:val="008D51CA"/>
    <w:rsid w:val="008E707B"/>
    <w:rsid w:val="008F1C1C"/>
    <w:rsid w:val="008F5BC1"/>
    <w:rsid w:val="008F6E04"/>
    <w:rsid w:val="008F7FE8"/>
    <w:rsid w:val="00900155"/>
    <w:rsid w:val="00900709"/>
    <w:rsid w:val="00901A7B"/>
    <w:rsid w:val="00911054"/>
    <w:rsid w:val="00915471"/>
    <w:rsid w:val="00917258"/>
    <w:rsid w:val="009209B6"/>
    <w:rsid w:val="00922C82"/>
    <w:rsid w:val="00923D27"/>
    <w:rsid w:val="009336D6"/>
    <w:rsid w:val="00937A18"/>
    <w:rsid w:val="009464E7"/>
    <w:rsid w:val="009477FF"/>
    <w:rsid w:val="00950BA1"/>
    <w:rsid w:val="00953158"/>
    <w:rsid w:val="00962358"/>
    <w:rsid w:val="0096445D"/>
    <w:rsid w:val="00964B77"/>
    <w:rsid w:val="00967382"/>
    <w:rsid w:val="00967D27"/>
    <w:rsid w:val="00974207"/>
    <w:rsid w:val="00976F8E"/>
    <w:rsid w:val="00981873"/>
    <w:rsid w:val="0098486C"/>
    <w:rsid w:val="009869D6"/>
    <w:rsid w:val="00990365"/>
    <w:rsid w:val="00992C3B"/>
    <w:rsid w:val="009940F2"/>
    <w:rsid w:val="009A1397"/>
    <w:rsid w:val="009A1930"/>
    <w:rsid w:val="009A198F"/>
    <w:rsid w:val="009A1FA5"/>
    <w:rsid w:val="009A32C9"/>
    <w:rsid w:val="009A3994"/>
    <w:rsid w:val="009A7B82"/>
    <w:rsid w:val="009B0E2E"/>
    <w:rsid w:val="009B149B"/>
    <w:rsid w:val="009B2FD9"/>
    <w:rsid w:val="009B336D"/>
    <w:rsid w:val="009B6FB7"/>
    <w:rsid w:val="009C2D57"/>
    <w:rsid w:val="009C472D"/>
    <w:rsid w:val="009C604D"/>
    <w:rsid w:val="009C7B9D"/>
    <w:rsid w:val="009D1883"/>
    <w:rsid w:val="009D5143"/>
    <w:rsid w:val="009E1635"/>
    <w:rsid w:val="009F20D1"/>
    <w:rsid w:val="009F29B8"/>
    <w:rsid w:val="00A01116"/>
    <w:rsid w:val="00A019FE"/>
    <w:rsid w:val="00A05050"/>
    <w:rsid w:val="00A059B4"/>
    <w:rsid w:val="00A05E6A"/>
    <w:rsid w:val="00A0758E"/>
    <w:rsid w:val="00A20346"/>
    <w:rsid w:val="00A21816"/>
    <w:rsid w:val="00A21F7B"/>
    <w:rsid w:val="00A24A50"/>
    <w:rsid w:val="00A310A7"/>
    <w:rsid w:val="00A3322D"/>
    <w:rsid w:val="00A41BFA"/>
    <w:rsid w:val="00A433D0"/>
    <w:rsid w:val="00A436E4"/>
    <w:rsid w:val="00A43F9E"/>
    <w:rsid w:val="00A52912"/>
    <w:rsid w:val="00A55F40"/>
    <w:rsid w:val="00A57DA7"/>
    <w:rsid w:val="00A6360E"/>
    <w:rsid w:val="00A637C4"/>
    <w:rsid w:val="00A6415E"/>
    <w:rsid w:val="00A651C1"/>
    <w:rsid w:val="00A65C04"/>
    <w:rsid w:val="00A720ED"/>
    <w:rsid w:val="00A745FD"/>
    <w:rsid w:val="00A74F8E"/>
    <w:rsid w:val="00A75093"/>
    <w:rsid w:val="00A752CC"/>
    <w:rsid w:val="00A76A63"/>
    <w:rsid w:val="00A85BD4"/>
    <w:rsid w:val="00A86351"/>
    <w:rsid w:val="00A86FB3"/>
    <w:rsid w:val="00A8745E"/>
    <w:rsid w:val="00A912C6"/>
    <w:rsid w:val="00A93982"/>
    <w:rsid w:val="00A95DBD"/>
    <w:rsid w:val="00A974EA"/>
    <w:rsid w:val="00AA1951"/>
    <w:rsid w:val="00AB06F1"/>
    <w:rsid w:val="00AB2B2D"/>
    <w:rsid w:val="00AB3494"/>
    <w:rsid w:val="00AB38F7"/>
    <w:rsid w:val="00AB4E5F"/>
    <w:rsid w:val="00AC0C76"/>
    <w:rsid w:val="00AC1E0F"/>
    <w:rsid w:val="00AC3203"/>
    <w:rsid w:val="00AC5ABB"/>
    <w:rsid w:val="00AC5B63"/>
    <w:rsid w:val="00AC5C88"/>
    <w:rsid w:val="00AD4B30"/>
    <w:rsid w:val="00AD4F9F"/>
    <w:rsid w:val="00AE450A"/>
    <w:rsid w:val="00AE4867"/>
    <w:rsid w:val="00AE49FB"/>
    <w:rsid w:val="00AE51B0"/>
    <w:rsid w:val="00AF105F"/>
    <w:rsid w:val="00AF1929"/>
    <w:rsid w:val="00AF229C"/>
    <w:rsid w:val="00AF2728"/>
    <w:rsid w:val="00AF5270"/>
    <w:rsid w:val="00AF543C"/>
    <w:rsid w:val="00AF6E62"/>
    <w:rsid w:val="00AF7057"/>
    <w:rsid w:val="00AF75C3"/>
    <w:rsid w:val="00B00EAB"/>
    <w:rsid w:val="00B06BCB"/>
    <w:rsid w:val="00B07AF9"/>
    <w:rsid w:val="00B07C91"/>
    <w:rsid w:val="00B13373"/>
    <w:rsid w:val="00B1709E"/>
    <w:rsid w:val="00B22119"/>
    <w:rsid w:val="00B26F71"/>
    <w:rsid w:val="00B34699"/>
    <w:rsid w:val="00B37FCB"/>
    <w:rsid w:val="00B42389"/>
    <w:rsid w:val="00B455CD"/>
    <w:rsid w:val="00B45FBB"/>
    <w:rsid w:val="00B473AE"/>
    <w:rsid w:val="00B47C44"/>
    <w:rsid w:val="00B53922"/>
    <w:rsid w:val="00B542A7"/>
    <w:rsid w:val="00B56B23"/>
    <w:rsid w:val="00B6789F"/>
    <w:rsid w:val="00B70094"/>
    <w:rsid w:val="00B72F86"/>
    <w:rsid w:val="00B765A8"/>
    <w:rsid w:val="00B76F62"/>
    <w:rsid w:val="00B808DD"/>
    <w:rsid w:val="00B8215C"/>
    <w:rsid w:val="00B8312A"/>
    <w:rsid w:val="00B8314F"/>
    <w:rsid w:val="00B84317"/>
    <w:rsid w:val="00B90FE9"/>
    <w:rsid w:val="00B93CE0"/>
    <w:rsid w:val="00B94BD1"/>
    <w:rsid w:val="00B97A31"/>
    <w:rsid w:val="00BA0B37"/>
    <w:rsid w:val="00BA0FEB"/>
    <w:rsid w:val="00BA2AFD"/>
    <w:rsid w:val="00BA39AE"/>
    <w:rsid w:val="00BA6B54"/>
    <w:rsid w:val="00BB074C"/>
    <w:rsid w:val="00BB242E"/>
    <w:rsid w:val="00BB35F3"/>
    <w:rsid w:val="00BB4B00"/>
    <w:rsid w:val="00BB51BC"/>
    <w:rsid w:val="00BB59A8"/>
    <w:rsid w:val="00BC363C"/>
    <w:rsid w:val="00BC3E2F"/>
    <w:rsid w:val="00BC5179"/>
    <w:rsid w:val="00BC6C67"/>
    <w:rsid w:val="00BD3BA5"/>
    <w:rsid w:val="00BD5D5C"/>
    <w:rsid w:val="00BE1EC9"/>
    <w:rsid w:val="00BE2AEB"/>
    <w:rsid w:val="00BE6825"/>
    <w:rsid w:val="00BF01BF"/>
    <w:rsid w:val="00BF2306"/>
    <w:rsid w:val="00BF4F02"/>
    <w:rsid w:val="00BF5DD6"/>
    <w:rsid w:val="00BF7A92"/>
    <w:rsid w:val="00BF7B3A"/>
    <w:rsid w:val="00C0151C"/>
    <w:rsid w:val="00C03EBA"/>
    <w:rsid w:val="00C0542A"/>
    <w:rsid w:val="00C1221F"/>
    <w:rsid w:val="00C21E5F"/>
    <w:rsid w:val="00C22BE3"/>
    <w:rsid w:val="00C239BC"/>
    <w:rsid w:val="00C27D3C"/>
    <w:rsid w:val="00C30C9D"/>
    <w:rsid w:val="00C31D2C"/>
    <w:rsid w:val="00C32329"/>
    <w:rsid w:val="00C4476D"/>
    <w:rsid w:val="00C520AB"/>
    <w:rsid w:val="00C52128"/>
    <w:rsid w:val="00C55E76"/>
    <w:rsid w:val="00C56231"/>
    <w:rsid w:val="00C5680C"/>
    <w:rsid w:val="00C57E32"/>
    <w:rsid w:val="00C65148"/>
    <w:rsid w:val="00C66FAE"/>
    <w:rsid w:val="00C676DF"/>
    <w:rsid w:val="00C67A2C"/>
    <w:rsid w:val="00C67F33"/>
    <w:rsid w:val="00C705AF"/>
    <w:rsid w:val="00C758E4"/>
    <w:rsid w:val="00C775B4"/>
    <w:rsid w:val="00C777FC"/>
    <w:rsid w:val="00C80E97"/>
    <w:rsid w:val="00C8132F"/>
    <w:rsid w:val="00C82DAD"/>
    <w:rsid w:val="00C840F5"/>
    <w:rsid w:val="00C869F4"/>
    <w:rsid w:val="00C9086F"/>
    <w:rsid w:val="00C9158F"/>
    <w:rsid w:val="00C923E2"/>
    <w:rsid w:val="00C93A6B"/>
    <w:rsid w:val="00CA1199"/>
    <w:rsid w:val="00CA53F1"/>
    <w:rsid w:val="00CB2C33"/>
    <w:rsid w:val="00CB47C8"/>
    <w:rsid w:val="00CB48FD"/>
    <w:rsid w:val="00CC3380"/>
    <w:rsid w:val="00CC36AD"/>
    <w:rsid w:val="00CC433C"/>
    <w:rsid w:val="00CC52B7"/>
    <w:rsid w:val="00CC6E68"/>
    <w:rsid w:val="00CD118F"/>
    <w:rsid w:val="00CD1C2A"/>
    <w:rsid w:val="00CD3364"/>
    <w:rsid w:val="00CD3E49"/>
    <w:rsid w:val="00CD4607"/>
    <w:rsid w:val="00CD52FF"/>
    <w:rsid w:val="00CD64DC"/>
    <w:rsid w:val="00CE26AB"/>
    <w:rsid w:val="00CE4C1C"/>
    <w:rsid w:val="00CE633E"/>
    <w:rsid w:val="00CF0EBC"/>
    <w:rsid w:val="00CF21E2"/>
    <w:rsid w:val="00CF7771"/>
    <w:rsid w:val="00D023A2"/>
    <w:rsid w:val="00D026D2"/>
    <w:rsid w:val="00D03DE1"/>
    <w:rsid w:val="00D04FC7"/>
    <w:rsid w:val="00D053BA"/>
    <w:rsid w:val="00D15AD3"/>
    <w:rsid w:val="00D165A3"/>
    <w:rsid w:val="00D172F0"/>
    <w:rsid w:val="00D17D3F"/>
    <w:rsid w:val="00D23905"/>
    <w:rsid w:val="00D24586"/>
    <w:rsid w:val="00D24B8A"/>
    <w:rsid w:val="00D26719"/>
    <w:rsid w:val="00D26B50"/>
    <w:rsid w:val="00D276DE"/>
    <w:rsid w:val="00D300DB"/>
    <w:rsid w:val="00D34387"/>
    <w:rsid w:val="00D34D7C"/>
    <w:rsid w:val="00D373C2"/>
    <w:rsid w:val="00D40B40"/>
    <w:rsid w:val="00D4146D"/>
    <w:rsid w:val="00D465AF"/>
    <w:rsid w:val="00D51643"/>
    <w:rsid w:val="00D527E3"/>
    <w:rsid w:val="00D53BC5"/>
    <w:rsid w:val="00D5426C"/>
    <w:rsid w:val="00D552BF"/>
    <w:rsid w:val="00D571C0"/>
    <w:rsid w:val="00D60152"/>
    <w:rsid w:val="00D6329C"/>
    <w:rsid w:val="00D64EDC"/>
    <w:rsid w:val="00D6551B"/>
    <w:rsid w:val="00D71FCC"/>
    <w:rsid w:val="00D73B5F"/>
    <w:rsid w:val="00D80DD7"/>
    <w:rsid w:val="00D822CD"/>
    <w:rsid w:val="00D82BA3"/>
    <w:rsid w:val="00D85376"/>
    <w:rsid w:val="00D86DFA"/>
    <w:rsid w:val="00D90B6F"/>
    <w:rsid w:val="00D91397"/>
    <w:rsid w:val="00D92492"/>
    <w:rsid w:val="00D92E40"/>
    <w:rsid w:val="00D93B17"/>
    <w:rsid w:val="00D9409F"/>
    <w:rsid w:val="00D94C9A"/>
    <w:rsid w:val="00D97DE4"/>
    <w:rsid w:val="00DA087D"/>
    <w:rsid w:val="00DA7C2F"/>
    <w:rsid w:val="00DB0F3B"/>
    <w:rsid w:val="00DB3BF0"/>
    <w:rsid w:val="00DB3F45"/>
    <w:rsid w:val="00DB4E56"/>
    <w:rsid w:val="00DB5568"/>
    <w:rsid w:val="00DC101B"/>
    <w:rsid w:val="00DC29D4"/>
    <w:rsid w:val="00DC4EAD"/>
    <w:rsid w:val="00DD23CC"/>
    <w:rsid w:val="00DD4B5E"/>
    <w:rsid w:val="00DD521A"/>
    <w:rsid w:val="00DD5A16"/>
    <w:rsid w:val="00DD636D"/>
    <w:rsid w:val="00DE09D1"/>
    <w:rsid w:val="00DE110E"/>
    <w:rsid w:val="00DE16D5"/>
    <w:rsid w:val="00DE2A75"/>
    <w:rsid w:val="00DF0E85"/>
    <w:rsid w:val="00E03317"/>
    <w:rsid w:val="00E03F02"/>
    <w:rsid w:val="00E065D7"/>
    <w:rsid w:val="00E0748C"/>
    <w:rsid w:val="00E11095"/>
    <w:rsid w:val="00E1139B"/>
    <w:rsid w:val="00E11858"/>
    <w:rsid w:val="00E13D68"/>
    <w:rsid w:val="00E141E4"/>
    <w:rsid w:val="00E153EA"/>
    <w:rsid w:val="00E16AC8"/>
    <w:rsid w:val="00E22B0F"/>
    <w:rsid w:val="00E24251"/>
    <w:rsid w:val="00E26388"/>
    <w:rsid w:val="00E30281"/>
    <w:rsid w:val="00E37A6E"/>
    <w:rsid w:val="00E43FC3"/>
    <w:rsid w:val="00E46AD3"/>
    <w:rsid w:val="00E51B83"/>
    <w:rsid w:val="00E5381C"/>
    <w:rsid w:val="00E543D3"/>
    <w:rsid w:val="00E55384"/>
    <w:rsid w:val="00E634E7"/>
    <w:rsid w:val="00E64B2E"/>
    <w:rsid w:val="00E64D5A"/>
    <w:rsid w:val="00E65714"/>
    <w:rsid w:val="00E71479"/>
    <w:rsid w:val="00E77395"/>
    <w:rsid w:val="00E8330C"/>
    <w:rsid w:val="00E83EDD"/>
    <w:rsid w:val="00E845BE"/>
    <w:rsid w:val="00E90020"/>
    <w:rsid w:val="00E90567"/>
    <w:rsid w:val="00E93CDF"/>
    <w:rsid w:val="00E9694D"/>
    <w:rsid w:val="00EA7342"/>
    <w:rsid w:val="00EA79A8"/>
    <w:rsid w:val="00EB2AEB"/>
    <w:rsid w:val="00EB2BF7"/>
    <w:rsid w:val="00EB3AAC"/>
    <w:rsid w:val="00EB569D"/>
    <w:rsid w:val="00EB62B7"/>
    <w:rsid w:val="00EC05A8"/>
    <w:rsid w:val="00EC209D"/>
    <w:rsid w:val="00EC655B"/>
    <w:rsid w:val="00EC67CE"/>
    <w:rsid w:val="00EC762F"/>
    <w:rsid w:val="00ED517D"/>
    <w:rsid w:val="00ED7CE6"/>
    <w:rsid w:val="00EE3F9C"/>
    <w:rsid w:val="00EE659B"/>
    <w:rsid w:val="00EF2369"/>
    <w:rsid w:val="00EF31E9"/>
    <w:rsid w:val="00EF6CFA"/>
    <w:rsid w:val="00F00872"/>
    <w:rsid w:val="00F008F5"/>
    <w:rsid w:val="00F03210"/>
    <w:rsid w:val="00F03F4F"/>
    <w:rsid w:val="00F04AFD"/>
    <w:rsid w:val="00F04B36"/>
    <w:rsid w:val="00F06546"/>
    <w:rsid w:val="00F0731C"/>
    <w:rsid w:val="00F1137C"/>
    <w:rsid w:val="00F12D64"/>
    <w:rsid w:val="00F21289"/>
    <w:rsid w:val="00F21B1E"/>
    <w:rsid w:val="00F21B2E"/>
    <w:rsid w:val="00F22F0F"/>
    <w:rsid w:val="00F23221"/>
    <w:rsid w:val="00F236AB"/>
    <w:rsid w:val="00F23812"/>
    <w:rsid w:val="00F24888"/>
    <w:rsid w:val="00F25382"/>
    <w:rsid w:val="00F25AD2"/>
    <w:rsid w:val="00F30EF8"/>
    <w:rsid w:val="00F310FF"/>
    <w:rsid w:val="00F319AA"/>
    <w:rsid w:val="00F3242C"/>
    <w:rsid w:val="00F32E3E"/>
    <w:rsid w:val="00F34250"/>
    <w:rsid w:val="00F351D3"/>
    <w:rsid w:val="00F3548B"/>
    <w:rsid w:val="00F40782"/>
    <w:rsid w:val="00F40FE2"/>
    <w:rsid w:val="00F44E40"/>
    <w:rsid w:val="00F45B2F"/>
    <w:rsid w:val="00F47BFA"/>
    <w:rsid w:val="00F63E28"/>
    <w:rsid w:val="00F64D02"/>
    <w:rsid w:val="00F6554D"/>
    <w:rsid w:val="00F672C4"/>
    <w:rsid w:val="00F71849"/>
    <w:rsid w:val="00F7394E"/>
    <w:rsid w:val="00F77742"/>
    <w:rsid w:val="00F80621"/>
    <w:rsid w:val="00F80AC2"/>
    <w:rsid w:val="00F8336B"/>
    <w:rsid w:val="00F8408D"/>
    <w:rsid w:val="00F862FE"/>
    <w:rsid w:val="00F866DE"/>
    <w:rsid w:val="00F9089F"/>
    <w:rsid w:val="00F95DCA"/>
    <w:rsid w:val="00FA0E2F"/>
    <w:rsid w:val="00FA1BA1"/>
    <w:rsid w:val="00FA4751"/>
    <w:rsid w:val="00FB0FD8"/>
    <w:rsid w:val="00FB1F79"/>
    <w:rsid w:val="00FB2B44"/>
    <w:rsid w:val="00FB4014"/>
    <w:rsid w:val="00FB46DD"/>
    <w:rsid w:val="00FB67F9"/>
    <w:rsid w:val="00FB77D2"/>
    <w:rsid w:val="00FC1FD0"/>
    <w:rsid w:val="00FC5CC0"/>
    <w:rsid w:val="00FD6BAE"/>
    <w:rsid w:val="00FD73A1"/>
    <w:rsid w:val="00FE0D79"/>
    <w:rsid w:val="00FE1FEA"/>
    <w:rsid w:val="00FE6193"/>
    <w:rsid w:val="00FE6E56"/>
    <w:rsid w:val="00FE6F6E"/>
    <w:rsid w:val="00FF1450"/>
    <w:rsid w:val="00FF1FF5"/>
    <w:rsid w:val="00FF20C5"/>
    <w:rsid w:val="00FF27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57BC"/>
  <w15:docId w15:val="{470FDAB1-D1F7-44A5-BEBF-0CF968CA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742"/>
    <w:pPr>
      <w:spacing w:before="240" w:line="26" w:lineRule="atLeast"/>
      <w:contextualSpacing/>
    </w:pPr>
    <w:rPr>
      <w:rFonts w:ascii="Times New Roman" w:hAnsi="Times New Roman" w:cs="Times New Roman"/>
      <w:lang w:val="en-US"/>
    </w:rPr>
  </w:style>
  <w:style w:type="paragraph" w:styleId="Heading1">
    <w:name w:val="heading 1"/>
    <w:basedOn w:val="Normal"/>
    <w:next w:val="Normal"/>
    <w:uiPriority w:val="9"/>
    <w:qFormat/>
    <w:rsid w:val="00491742"/>
    <w:pPr>
      <w:keepNext/>
      <w:keepLines/>
      <w:spacing w:after="120"/>
      <w:outlineLvl w:val="0"/>
    </w:pPr>
    <w:rPr>
      <w:b/>
      <w:sz w:val="28"/>
      <w:szCs w:val="28"/>
    </w:rPr>
  </w:style>
  <w:style w:type="paragraph" w:styleId="Heading2">
    <w:name w:val="heading 2"/>
    <w:basedOn w:val="Normal"/>
    <w:next w:val="Normal"/>
    <w:uiPriority w:val="9"/>
    <w:unhideWhenUsed/>
    <w:qFormat/>
    <w:rsid w:val="00491742"/>
    <w:pPr>
      <w:keepNext/>
      <w:keepLines/>
      <w:spacing w:before="360" w:after="120"/>
      <w:outlineLvl w:val="1"/>
    </w:pPr>
    <w:rPr>
      <w:i/>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08D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8D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67D27"/>
    <w:rPr>
      <w:b/>
      <w:bCs/>
    </w:rPr>
  </w:style>
  <w:style w:type="character" w:customStyle="1" w:styleId="CommentSubjectChar">
    <w:name w:val="Comment Subject Char"/>
    <w:basedOn w:val="CommentTextChar"/>
    <w:link w:val="CommentSubject"/>
    <w:uiPriority w:val="99"/>
    <w:semiHidden/>
    <w:rsid w:val="00967D27"/>
    <w:rPr>
      <w:b/>
      <w:bCs/>
      <w:sz w:val="20"/>
      <w:szCs w:val="20"/>
    </w:rPr>
  </w:style>
  <w:style w:type="paragraph" w:styleId="Revision">
    <w:name w:val="Revision"/>
    <w:hidden/>
    <w:uiPriority w:val="99"/>
    <w:semiHidden/>
    <w:rsid w:val="001B5563"/>
    <w:pPr>
      <w:spacing w:line="240" w:lineRule="auto"/>
    </w:pPr>
  </w:style>
  <w:style w:type="paragraph" w:styleId="Bibliography">
    <w:name w:val="Bibliography"/>
    <w:basedOn w:val="Normal"/>
    <w:next w:val="Normal"/>
    <w:uiPriority w:val="37"/>
    <w:unhideWhenUsed/>
    <w:rsid w:val="00FC5CC0"/>
    <w:pPr>
      <w:ind w:left="720" w:hanging="720"/>
    </w:pPr>
  </w:style>
  <w:style w:type="paragraph" w:styleId="ListParagraph">
    <w:name w:val="List Paragraph"/>
    <w:basedOn w:val="Normal"/>
    <w:uiPriority w:val="34"/>
    <w:qFormat/>
    <w:rsid w:val="00950BA1"/>
    <w:pPr>
      <w:spacing w:after="160" w:line="259" w:lineRule="auto"/>
      <w:ind w:left="720"/>
    </w:pPr>
    <w:rPr>
      <w:rFonts w:asciiTheme="minorHAnsi" w:eastAsiaTheme="minorHAnsi" w:hAnsiTheme="minorHAnsi" w:cstheme="minorBidi"/>
      <w:lang w:val="en-CA" w:eastAsia="en-US"/>
    </w:rPr>
  </w:style>
  <w:style w:type="table" w:styleId="TableGrid">
    <w:name w:val="Table Grid"/>
    <w:basedOn w:val="TableNormal"/>
    <w:uiPriority w:val="39"/>
    <w:rsid w:val="00950BA1"/>
    <w:pPr>
      <w:spacing w:line="240" w:lineRule="auto"/>
    </w:pPr>
    <w:rPr>
      <w:rFonts w:asciiTheme="minorHAnsi" w:eastAsiaTheme="minorHAnsi" w:hAnsiTheme="minorHAnsi" w:cstheme="minorBid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50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rsid w:val="00950BA1"/>
    <w:rPr>
      <w:rFonts w:ascii="Courier New" w:eastAsia="Times New Roman" w:hAnsi="Courier New" w:cs="Courier New"/>
      <w:sz w:val="20"/>
      <w:szCs w:val="20"/>
      <w:lang w:val="en-CA"/>
    </w:rPr>
  </w:style>
  <w:style w:type="character" w:customStyle="1" w:styleId="gd15mcfceub">
    <w:name w:val="gd15mcfceub"/>
    <w:basedOn w:val="DefaultParagraphFont"/>
    <w:rsid w:val="00950BA1"/>
  </w:style>
  <w:style w:type="character" w:styleId="LineNumber">
    <w:name w:val="line number"/>
    <w:basedOn w:val="DefaultParagraphFont"/>
    <w:uiPriority w:val="99"/>
    <w:semiHidden/>
    <w:unhideWhenUsed/>
    <w:rsid w:val="00E16AC8"/>
  </w:style>
  <w:style w:type="character" w:styleId="Hyperlink">
    <w:name w:val="Hyperlink"/>
    <w:basedOn w:val="DefaultParagraphFont"/>
    <w:uiPriority w:val="99"/>
    <w:unhideWhenUsed/>
    <w:rsid w:val="00B70094"/>
    <w:rPr>
      <w:color w:val="0000FF" w:themeColor="hyperlink"/>
      <w:u w:val="single"/>
    </w:rPr>
  </w:style>
  <w:style w:type="character" w:styleId="UnresolvedMention">
    <w:name w:val="Unresolved Mention"/>
    <w:basedOn w:val="DefaultParagraphFont"/>
    <w:uiPriority w:val="99"/>
    <w:semiHidden/>
    <w:unhideWhenUsed/>
    <w:rsid w:val="00B70094"/>
    <w:rPr>
      <w:color w:val="605E5C"/>
      <w:shd w:val="clear" w:color="auto" w:fill="E1DFDD"/>
    </w:rPr>
  </w:style>
  <w:style w:type="character" w:customStyle="1" w:styleId="search">
    <w:name w:val="search"/>
    <w:basedOn w:val="DefaultParagraphFont"/>
    <w:rsid w:val="00C705AF"/>
  </w:style>
  <w:style w:type="character" w:styleId="PlaceholderText">
    <w:name w:val="Placeholder Text"/>
    <w:basedOn w:val="DefaultParagraphFont"/>
    <w:uiPriority w:val="99"/>
    <w:semiHidden/>
    <w:rsid w:val="00D04FC7"/>
    <w:rPr>
      <w:color w:val="808080"/>
    </w:rPr>
  </w:style>
  <w:style w:type="paragraph" w:styleId="Header">
    <w:name w:val="header"/>
    <w:basedOn w:val="Normal"/>
    <w:link w:val="HeaderChar"/>
    <w:uiPriority w:val="99"/>
    <w:unhideWhenUsed/>
    <w:rsid w:val="00E51B83"/>
    <w:pPr>
      <w:tabs>
        <w:tab w:val="center" w:pos="4680"/>
        <w:tab w:val="right" w:pos="9360"/>
      </w:tabs>
      <w:spacing w:line="240" w:lineRule="auto"/>
    </w:pPr>
  </w:style>
  <w:style w:type="character" w:customStyle="1" w:styleId="HeaderChar">
    <w:name w:val="Header Char"/>
    <w:basedOn w:val="DefaultParagraphFont"/>
    <w:link w:val="Header"/>
    <w:uiPriority w:val="99"/>
    <w:rsid w:val="00E51B83"/>
  </w:style>
  <w:style w:type="paragraph" w:styleId="Footer">
    <w:name w:val="footer"/>
    <w:basedOn w:val="Normal"/>
    <w:link w:val="FooterChar"/>
    <w:uiPriority w:val="99"/>
    <w:unhideWhenUsed/>
    <w:rsid w:val="00E51B83"/>
    <w:pPr>
      <w:tabs>
        <w:tab w:val="center" w:pos="4680"/>
        <w:tab w:val="right" w:pos="9360"/>
      </w:tabs>
      <w:spacing w:line="240" w:lineRule="auto"/>
    </w:pPr>
  </w:style>
  <w:style w:type="character" w:customStyle="1" w:styleId="FooterChar">
    <w:name w:val="Footer Char"/>
    <w:basedOn w:val="DefaultParagraphFont"/>
    <w:link w:val="Footer"/>
    <w:uiPriority w:val="99"/>
    <w:rsid w:val="00E51B83"/>
  </w:style>
  <w:style w:type="paragraph" w:styleId="FootnoteText">
    <w:name w:val="footnote text"/>
    <w:basedOn w:val="Normal"/>
    <w:link w:val="FootnoteTextChar"/>
    <w:uiPriority w:val="99"/>
    <w:unhideWhenUsed/>
    <w:rsid w:val="002D5D45"/>
    <w:pPr>
      <w:spacing w:line="240" w:lineRule="auto"/>
    </w:pPr>
    <w:rPr>
      <w:sz w:val="20"/>
      <w:szCs w:val="20"/>
    </w:rPr>
  </w:style>
  <w:style w:type="character" w:customStyle="1" w:styleId="FootnoteTextChar">
    <w:name w:val="Footnote Text Char"/>
    <w:basedOn w:val="DefaultParagraphFont"/>
    <w:link w:val="FootnoteText"/>
    <w:uiPriority w:val="99"/>
    <w:rsid w:val="002D5D45"/>
    <w:rPr>
      <w:sz w:val="20"/>
      <w:szCs w:val="20"/>
    </w:rPr>
  </w:style>
  <w:style w:type="character" w:styleId="FootnoteReference">
    <w:name w:val="footnote reference"/>
    <w:basedOn w:val="DefaultParagraphFont"/>
    <w:uiPriority w:val="99"/>
    <w:semiHidden/>
    <w:unhideWhenUsed/>
    <w:rsid w:val="002D5D45"/>
    <w:rPr>
      <w:vertAlign w:val="superscript"/>
    </w:rPr>
  </w:style>
  <w:style w:type="character" w:customStyle="1" w:styleId="referencesnote">
    <w:name w:val="references__note"/>
    <w:basedOn w:val="DefaultParagraphFont"/>
    <w:rsid w:val="00824AEE"/>
  </w:style>
  <w:style w:type="character" w:customStyle="1" w:styleId="referencesyear">
    <w:name w:val="references__year"/>
    <w:basedOn w:val="DefaultParagraphFont"/>
    <w:rsid w:val="00824AEE"/>
  </w:style>
  <w:style w:type="character" w:customStyle="1" w:styleId="referencesarticle-title">
    <w:name w:val="references__article-title"/>
    <w:basedOn w:val="DefaultParagraphFont"/>
    <w:rsid w:val="00824AEE"/>
  </w:style>
  <w:style w:type="character" w:styleId="Strong">
    <w:name w:val="Strong"/>
    <w:basedOn w:val="DefaultParagraphFont"/>
    <w:uiPriority w:val="22"/>
    <w:qFormat/>
    <w:rsid w:val="00824AEE"/>
    <w:rPr>
      <w:b/>
      <w:bCs/>
    </w:rPr>
  </w:style>
  <w:style w:type="character" w:styleId="HTMLCite">
    <w:name w:val="HTML Cite"/>
    <w:basedOn w:val="DefaultParagraphFont"/>
    <w:uiPriority w:val="99"/>
    <w:semiHidden/>
    <w:unhideWhenUsed/>
    <w:rsid w:val="003A3604"/>
    <w:rPr>
      <w:i/>
      <w:iCs/>
    </w:rPr>
  </w:style>
  <w:style w:type="character" w:customStyle="1" w:styleId="author">
    <w:name w:val="author"/>
    <w:basedOn w:val="DefaultParagraphFont"/>
    <w:rsid w:val="003A3604"/>
  </w:style>
  <w:style w:type="character" w:customStyle="1" w:styleId="pubyear">
    <w:name w:val="pubyear"/>
    <w:basedOn w:val="DefaultParagraphFont"/>
    <w:rsid w:val="003A3604"/>
  </w:style>
  <w:style w:type="character" w:customStyle="1" w:styleId="articletitle">
    <w:name w:val="articletitle"/>
    <w:basedOn w:val="DefaultParagraphFont"/>
    <w:rsid w:val="003A3604"/>
  </w:style>
  <w:style w:type="character" w:customStyle="1" w:styleId="journaltitle">
    <w:name w:val="journaltitle"/>
    <w:basedOn w:val="DefaultParagraphFont"/>
    <w:rsid w:val="003A3604"/>
  </w:style>
  <w:style w:type="character" w:customStyle="1" w:styleId="vol">
    <w:name w:val="vol"/>
    <w:basedOn w:val="DefaultParagraphFont"/>
    <w:rsid w:val="003A3604"/>
  </w:style>
  <w:style w:type="character" w:customStyle="1" w:styleId="pagefirst">
    <w:name w:val="pagefirst"/>
    <w:basedOn w:val="DefaultParagraphFont"/>
    <w:rsid w:val="003A3604"/>
  </w:style>
  <w:style w:type="character" w:customStyle="1" w:styleId="pagelast">
    <w:name w:val="pagelast"/>
    <w:basedOn w:val="DefaultParagraphFont"/>
    <w:rsid w:val="003A3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22736">
      <w:bodyDiv w:val="1"/>
      <w:marLeft w:val="0"/>
      <w:marRight w:val="0"/>
      <w:marTop w:val="0"/>
      <w:marBottom w:val="0"/>
      <w:divBdr>
        <w:top w:val="none" w:sz="0" w:space="0" w:color="auto"/>
        <w:left w:val="none" w:sz="0" w:space="0" w:color="auto"/>
        <w:bottom w:val="none" w:sz="0" w:space="0" w:color="auto"/>
        <w:right w:val="none" w:sz="0" w:space="0" w:color="auto"/>
      </w:divBdr>
    </w:div>
    <w:div w:id="137580586">
      <w:bodyDiv w:val="1"/>
      <w:marLeft w:val="0"/>
      <w:marRight w:val="0"/>
      <w:marTop w:val="0"/>
      <w:marBottom w:val="0"/>
      <w:divBdr>
        <w:top w:val="none" w:sz="0" w:space="0" w:color="auto"/>
        <w:left w:val="none" w:sz="0" w:space="0" w:color="auto"/>
        <w:bottom w:val="none" w:sz="0" w:space="0" w:color="auto"/>
        <w:right w:val="none" w:sz="0" w:space="0" w:color="auto"/>
      </w:divBdr>
    </w:div>
    <w:div w:id="168301633">
      <w:bodyDiv w:val="1"/>
      <w:marLeft w:val="0"/>
      <w:marRight w:val="0"/>
      <w:marTop w:val="0"/>
      <w:marBottom w:val="0"/>
      <w:divBdr>
        <w:top w:val="none" w:sz="0" w:space="0" w:color="auto"/>
        <w:left w:val="none" w:sz="0" w:space="0" w:color="auto"/>
        <w:bottom w:val="none" w:sz="0" w:space="0" w:color="auto"/>
        <w:right w:val="none" w:sz="0" w:space="0" w:color="auto"/>
      </w:divBdr>
      <w:divsChild>
        <w:div w:id="129060142">
          <w:marLeft w:val="480"/>
          <w:marRight w:val="0"/>
          <w:marTop w:val="0"/>
          <w:marBottom w:val="0"/>
          <w:divBdr>
            <w:top w:val="none" w:sz="0" w:space="0" w:color="auto"/>
            <w:left w:val="none" w:sz="0" w:space="0" w:color="auto"/>
            <w:bottom w:val="none" w:sz="0" w:space="0" w:color="auto"/>
            <w:right w:val="none" w:sz="0" w:space="0" w:color="auto"/>
          </w:divBdr>
          <w:divsChild>
            <w:div w:id="17648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5042">
      <w:bodyDiv w:val="1"/>
      <w:marLeft w:val="0"/>
      <w:marRight w:val="0"/>
      <w:marTop w:val="0"/>
      <w:marBottom w:val="0"/>
      <w:divBdr>
        <w:top w:val="none" w:sz="0" w:space="0" w:color="auto"/>
        <w:left w:val="none" w:sz="0" w:space="0" w:color="auto"/>
        <w:bottom w:val="none" w:sz="0" w:space="0" w:color="auto"/>
        <w:right w:val="none" w:sz="0" w:space="0" w:color="auto"/>
      </w:divBdr>
      <w:divsChild>
        <w:div w:id="1166631283">
          <w:marLeft w:val="480"/>
          <w:marRight w:val="0"/>
          <w:marTop w:val="0"/>
          <w:marBottom w:val="0"/>
          <w:divBdr>
            <w:top w:val="none" w:sz="0" w:space="0" w:color="auto"/>
            <w:left w:val="none" w:sz="0" w:space="0" w:color="auto"/>
            <w:bottom w:val="none" w:sz="0" w:space="0" w:color="auto"/>
            <w:right w:val="none" w:sz="0" w:space="0" w:color="auto"/>
          </w:divBdr>
          <w:divsChild>
            <w:div w:id="18235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8427">
      <w:bodyDiv w:val="1"/>
      <w:marLeft w:val="0"/>
      <w:marRight w:val="0"/>
      <w:marTop w:val="0"/>
      <w:marBottom w:val="0"/>
      <w:divBdr>
        <w:top w:val="none" w:sz="0" w:space="0" w:color="auto"/>
        <w:left w:val="none" w:sz="0" w:space="0" w:color="auto"/>
        <w:bottom w:val="none" w:sz="0" w:space="0" w:color="auto"/>
        <w:right w:val="none" w:sz="0" w:space="0" w:color="auto"/>
      </w:divBdr>
    </w:div>
    <w:div w:id="438530589">
      <w:bodyDiv w:val="1"/>
      <w:marLeft w:val="0"/>
      <w:marRight w:val="0"/>
      <w:marTop w:val="0"/>
      <w:marBottom w:val="0"/>
      <w:divBdr>
        <w:top w:val="none" w:sz="0" w:space="0" w:color="auto"/>
        <w:left w:val="none" w:sz="0" w:space="0" w:color="auto"/>
        <w:bottom w:val="none" w:sz="0" w:space="0" w:color="auto"/>
        <w:right w:val="none" w:sz="0" w:space="0" w:color="auto"/>
      </w:divBdr>
    </w:div>
    <w:div w:id="693305510">
      <w:bodyDiv w:val="1"/>
      <w:marLeft w:val="0"/>
      <w:marRight w:val="0"/>
      <w:marTop w:val="0"/>
      <w:marBottom w:val="0"/>
      <w:divBdr>
        <w:top w:val="none" w:sz="0" w:space="0" w:color="auto"/>
        <w:left w:val="none" w:sz="0" w:space="0" w:color="auto"/>
        <w:bottom w:val="none" w:sz="0" w:space="0" w:color="auto"/>
        <w:right w:val="none" w:sz="0" w:space="0" w:color="auto"/>
      </w:divBdr>
    </w:div>
    <w:div w:id="726028094">
      <w:bodyDiv w:val="1"/>
      <w:marLeft w:val="0"/>
      <w:marRight w:val="0"/>
      <w:marTop w:val="0"/>
      <w:marBottom w:val="0"/>
      <w:divBdr>
        <w:top w:val="none" w:sz="0" w:space="0" w:color="auto"/>
        <w:left w:val="none" w:sz="0" w:space="0" w:color="auto"/>
        <w:bottom w:val="none" w:sz="0" w:space="0" w:color="auto"/>
        <w:right w:val="none" w:sz="0" w:space="0" w:color="auto"/>
      </w:divBdr>
      <w:divsChild>
        <w:div w:id="1918637842">
          <w:marLeft w:val="0"/>
          <w:marRight w:val="0"/>
          <w:marTop w:val="0"/>
          <w:marBottom w:val="0"/>
          <w:divBdr>
            <w:top w:val="none" w:sz="0" w:space="0" w:color="auto"/>
            <w:left w:val="none" w:sz="0" w:space="0" w:color="auto"/>
            <w:bottom w:val="none" w:sz="0" w:space="0" w:color="auto"/>
            <w:right w:val="none" w:sz="0" w:space="0" w:color="auto"/>
          </w:divBdr>
          <w:divsChild>
            <w:div w:id="12258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4138">
      <w:bodyDiv w:val="1"/>
      <w:marLeft w:val="0"/>
      <w:marRight w:val="0"/>
      <w:marTop w:val="0"/>
      <w:marBottom w:val="0"/>
      <w:divBdr>
        <w:top w:val="none" w:sz="0" w:space="0" w:color="auto"/>
        <w:left w:val="none" w:sz="0" w:space="0" w:color="auto"/>
        <w:bottom w:val="none" w:sz="0" w:space="0" w:color="auto"/>
        <w:right w:val="none" w:sz="0" w:space="0" w:color="auto"/>
      </w:divBdr>
      <w:divsChild>
        <w:div w:id="331031532">
          <w:marLeft w:val="480"/>
          <w:marRight w:val="0"/>
          <w:marTop w:val="0"/>
          <w:marBottom w:val="0"/>
          <w:divBdr>
            <w:top w:val="none" w:sz="0" w:space="0" w:color="auto"/>
            <w:left w:val="none" w:sz="0" w:space="0" w:color="auto"/>
            <w:bottom w:val="none" w:sz="0" w:space="0" w:color="auto"/>
            <w:right w:val="none" w:sz="0" w:space="0" w:color="auto"/>
          </w:divBdr>
          <w:divsChild>
            <w:div w:id="656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3931">
      <w:bodyDiv w:val="1"/>
      <w:marLeft w:val="0"/>
      <w:marRight w:val="0"/>
      <w:marTop w:val="0"/>
      <w:marBottom w:val="0"/>
      <w:divBdr>
        <w:top w:val="none" w:sz="0" w:space="0" w:color="auto"/>
        <w:left w:val="none" w:sz="0" w:space="0" w:color="auto"/>
        <w:bottom w:val="none" w:sz="0" w:space="0" w:color="auto"/>
        <w:right w:val="none" w:sz="0" w:space="0" w:color="auto"/>
      </w:divBdr>
    </w:div>
    <w:div w:id="822814998">
      <w:bodyDiv w:val="1"/>
      <w:marLeft w:val="0"/>
      <w:marRight w:val="0"/>
      <w:marTop w:val="0"/>
      <w:marBottom w:val="0"/>
      <w:divBdr>
        <w:top w:val="none" w:sz="0" w:space="0" w:color="auto"/>
        <w:left w:val="none" w:sz="0" w:space="0" w:color="auto"/>
        <w:bottom w:val="none" w:sz="0" w:space="0" w:color="auto"/>
        <w:right w:val="none" w:sz="0" w:space="0" w:color="auto"/>
      </w:divBdr>
    </w:div>
    <w:div w:id="1239318105">
      <w:bodyDiv w:val="1"/>
      <w:marLeft w:val="0"/>
      <w:marRight w:val="0"/>
      <w:marTop w:val="0"/>
      <w:marBottom w:val="0"/>
      <w:divBdr>
        <w:top w:val="none" w:sz="0" w:space="0" w:color="auto"/>
        <w:left w:val="none" w:sz="0" w:space="0" w:color="auto"/>
        <w:bottom w:val="none" w:sz="0" w:space="0" w:color="auto"/>
        <w:right w:val="none" w:sz="0" w:space="0" w:color="auto"/>
      </w:divBdr>
    </w:div>
    <w:div w:id="1354646728">
      <w:bodyDiv w:val="1"/>
      <w:marLeft w:val="0"/>
      <w:marRight w:val="0"/>
      <w:marTop w:val="0"/>
      <w:marBottom w:val="0"/>
      <w:divBdr>
        <w:top w:val="none" w:sz="0" w:space="0" w:color="auto"/>
        <w:left w:val="none" w:sz="0" w:space="0" w:color="auto"/>
        <w:bottom w:val="none" w:sz="0" w:space="0" w:color="auto"/>
        <w:right w:val="none" w:sz="0" w:space="0" w:color="auto"/>
      </w:divBdr>
    </w:div>
    <w:div w:id="1386177075">
      <w:bodyDiv w:val="1"/>
      <w:marLeft w:val="0"/>
      <w:marRight w:val="0"/>
      <w:marTop w:val="0"/>
      <w:marBottom w:val="0"/>
      <w:divBdr>
        <w:top w:val="none" w:sz="0" w:space="0" w:color="auto"/>
        <w:left w:val="none" w:sz="0" w:space="0" w:color="auto"/>
        <w:bottom w:val="none" w:sz="0" w:space="0" w:color="auto"/>
        <w:right w:val="none" w:sz="0" w:space="0" w:color="auto"/>
      </w:divBdr>
    </w:div>
    <w:div w:id="1586375752">
      <w:bodyDiv w:val="1"/>
      <w:marLeft w:val="0"/>
      <w:marRight w:val="0"/>
      <w:marTop w:val="0"/>
      <w:marBottom w:val="0"/>
      <w:divBdr>
        <w:top w:val="none" w:sz="0" w:space="0" w:color="auto"/>
        <w:left w:val="none" w:sz="0" w:space="0" w:color="auto"/>
        <w:bottom w:val="none" w:sz="0" w:space="0" w:color="auto"/>
        <w:right w:val="none" w:sz="0" w:space="0" w:color="auto"/>
      </w:divBdr>
    </w:div>
    <w:div w:id="1723364739">
      <w:bodyDiv w:val="1"/>
      <w:marLeft w:val="0"/>
      <w:marRight w:val="0"/>
      <w:marTop w:val="0"/>
      <w:marBottom w:val="0"/>
      <w:divBdr>
        <w:top w:val="none" w:sz="0" w:space="0" w:color="auto"/>
        <w:left w:val="none" w:sz="0" w:space="0" w:color="auto"/>
        <w:bottom w:val="none" w:sz="0" w:space="0" w:color="auto"/>
        <w:right w:val="none" w:sz="0" w:space="0" w:color="auto"/>
      </w:divBdr>
    </w:div>
    <w:div w:id="1964074275">
      <w:bodyDiv w:val="1"/>
      <w:marLeft w:val="0"/>
      <w:marRight w:val="0"/>
      <w:marTop w:val="0"/>
      <w:marBottom w:val="0"/>
      <w:divBdr>
        <w:top w:val="none" w:sz="0" w:space="0" w:color="auto"/>
        <w:left w:val="none" w:sz="0" w:space="0" w:color="auto"/>
        <w:bottom w:val="none" w:sz="0" w:space="0" w:color="auto"/>
        <w:right w:val="none" w:sz="0" w:space="0" w:color="auto"/>
      </w:divBdr>
    </w:div>
    <w:div w:id="2032409287">
      <w:bodyDiv w:val="1"/>
      <w:marLeft w:val="0"/>
      <w:marRight w:val="0"/>
      <w:marTop w:val="0"/>
      <w:marBottom w:val="0"/>
      <w:divBdr>
        <w:top w:val="none" w:sz="0" w:space="0" w:color="auto"/>
        <w:left w:val="none" w:sz="0" w:space="0" w:color="auto"/>
        <w:bottom w:val="none" w:sz="0" w:space="0" w:color="auto"/>
        <w:right w:val="none" w:sz="0" w:space="0" w:color="auto"/>
      </w:divBdr>
      <w:divsChild>
        <w:div w:id="1885555357">
          <w:marLeft w:val="480"/>
          <w:marRight w:val="0"/>
          <w:marTop w:val="0"/>
          <w:marBottom w:val="0"/>
          <w:divBdr>
            <w:top w:val="none" w:sz="0" w:space="0" w:color="auto"/>
            <w:left w:val="none" w:sz="0" w:space="0" w:color="auto"/>
            <w:bottom w:val="none" w:sz="0" w:space="0" w:color="auto"/>
            <w:right w:val="none" w:sz="0" w:space="0" w:color="auto"/>
          </w:divBdr>
          <w:divsChild>
            <w:div w:id="10247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8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statisticsbyjim.com/regression/multicollinearity-in-regression-analysis/" TargetMode="External"/><Relationship Id="rId1" Type="http://schemas.openxmlformats.org/officeDocument/2006/relationships/hyperlink" Target="https://statisticsbyjim.com/regression/multicollinearity-in-regression-analysi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49A8A-3A1E-4BB1-891C-3DCDA4375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5234</TotalTime>
  <Pages>18</Pages>
  <Words>41409</Words>
  <Characters>236035</Characters>
  <Application>Microsoft Office Word</Application>
  <DocSecurity>0</DocSecurity>
  <Lines>1966</Lines>
  <Paragraphs>553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jeanmoum@osug-fd.fr</dc:creator>
  <cp:keywords/>
  <dc:description/>
  <cp:lastModifiedBy>Cari Ficken</cp:lastModifiedBy>
  <cp:revision>28</cp:revision>
  <dcterms:created xsi:type="dcterms:W3CDTF">2020-10-26T18:51:00Z</dcterms:created>
  <dcterms:modified xsi:type="dcterms:W3CDTF">2021-03-01T20:41:00Z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id="QygWhgov"/&gt;&lt;style id="http://www.zotero.org/styles/journal-of-biogeography"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